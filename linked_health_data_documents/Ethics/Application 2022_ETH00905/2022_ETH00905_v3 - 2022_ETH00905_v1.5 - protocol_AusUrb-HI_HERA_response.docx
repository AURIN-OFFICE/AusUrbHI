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5BC56" w14:textId="77777777" w:rsidR="005823BE" w:rsidRPr="00922B03" w:rsidRDefault="008520CF" w:rsidP="005823BE">
      <w:pPr>
        <w:jc w:val="center"/>
        <w:rPr>
          <w:rFonts w:ascii="Arial" w:hAnsi="Arial" w:cs="Arial"/>
          <w:b/>
        </w:rPr>
      </w:pPr>
      <w:bookmarkStart w:id="0" w:name="_Toc235338604"/>
      <w:bookmarkStart w:id="1" w:name="_Toc236472602"/>
      <w:bookmarkStart w:id="2" w:name="_Toc236473723"/>
      <w:r w:rsidRPr="00922B03">
        <w:rPr>
          <w:rFonts w:ascii="Arial" w:hAnsi="Arial" w:cs="Arial"/>
          <w:b/>
        </w:rPr>
        <w:t xml:space="preserve">COMBINED </w:t>
      </w:r>
      <w:r w:rsidR="005823BE" w:rsidRPr="00922B03">
        <w:rPr>
          <w:rFonts w:ascii="Arial" w:hAnsi="Arial" w:cs="Arial"/>
          <w:b/>
        </w:rPr>
        <w:t>PROTOCOL</w:t>
      </w:r>
      <w:r w:rsidR="00B3250D" w:rsidRPr="00922B03">
        <w:rPr>
          <w:rFonts w:ascii="Arial" w:hAnsi="Arial" w:cs="Arial"/>
          <w:b/>
        </w:rPr>
        <w:t xml:space="preserve"> &amp; APPLICATION FOR DATA</w:t>
      </w:r>
      <w:r w:rsidR="005823BE" w:rsidRPr="00922B03">
        <w:rPr>
          <w:rFonts w:ascii="Arial" w:hAnsi="Arial" w:cs="Arial"/>
          <w:b/>
        </w:rPr>
        <w:t xml:space="preserve"> TEMPLATE</w:t>
      </w:r>
      <w:bookmarkEnd w:id="0"/>
      <w:bookmarkEnd w:id="1"/>
      <w:bookmarkEnd w:id="2"/>
    </w:p>
    <w:p w14:paraId="0E470317" w14:textId="39C8D64C" w:rsidR="00652992" w:rsidRPr="00922B03" w:rsidRDefault="00754B7E" w:rsidP="5128946A">
      <w:pPr>
        <w:jc w:val="center"/>
        <w:rPr>
          <w:rFonts w:ascii="Arial" w:hAnsi="Arial" w:cs="Arial"/>
          <w:b/>
          <w:bCs/>
          <w:sz w:val="20"/>
          <w:szCs w:val="20"/>
        </w:rPr>
      </w:pPr>
      <w:r w:rsidRPr="5128946A">
        <w:rPr>
          <w:rFonts w:ascii="Arial" w:hAnsi="Arial" w:cs="Arial"/>
          <w:b/>
          <w:bCs/>
          <w:sz w:val="20"/>
          <w:szCs w:val="20"/>
        </w:rPr>
        <w:t>v.</w:t>
      </w:r>
      <w:r w:rsidR="00125252">
        <w:rPr>
          <w:rFonts w:ascii="Arial" w:hAnsi="Arial" w:cs="Arial"/>
          <w:b/>
          <w:bCs/>
          <w:sz w:val="20"/>
          <w:szCs w:val="20"/>
        </w:rPr>
        <w:t>8</w:t>
      </w:r>
      <w:r w:rsidR="00125252" w:rsidRPr="5128946A">
        <w:rPr>
          <w:rFonts w:ascii="Arial" w:hAnsi="Arial" w:cs="Arial"/>
          <w:b/>
          <w:bCs/>
          <w:sz w:val="20"/>
          <w:szCs w:val="20"/>
        </w:rPr>
        <w:t xml:space="preserve"> </w:t>
      </w:r>
      <w:r w:rsidR="00125252">
        <w:rPr>
          <w:rFonts w:ascii="Arial" w:hAnsi="Arial" w:cs="Arial"/>
          <w:b/>
          <w:bCs/>
          <w:sz w:val="20"/>
          <w:szCs w:val="20"/>
        </w:rPr>
        <w:t>December</w:t>
      </w:r>
      <w:r w:rsidR="00125252" w:rsidRPr="5128946A">
        <w:rPr>
          <w:rFonts w:ascii="Arial" w:hAnsi="Arial" w:cs="Arial"/>
          <w:b/>
          <w:bCs/>
          <w:sz w:val="20"/>
          <w:szCs w:val="20"/>
        </w:rPr>
        <w:t xml:space="preserve"> </w:t>
      </w:r>
      <w:r w:rsidR="0426AA44" w:rsidRPr="5128946A">
        <w:rPr>
          <w:rFonts w:ascii="Arial" w:hAnsi="Arial" w:cs="Arial"/>
          <w:b/>
          <w:bCs/>
          <w:sz w:val="20"/>
          <w:szCs w:val="20"/>
        </w:rPr>
        <w:t>2021</w:t>
      </w:r>
    </w:p>
    <w:p w14:paraId="554E46A5" w14:textId="77777777" w:rsidR="005823BE" w:rsidRPr="00922B03" w:rsidRDefault="005823BE" w:rsidP="00674564"/>
    <w:p w14:paraId="36F9181C" w14:textId="2F5C25E2" w:rsidR="007C275D" w:rsidRPr="00922B03" w:rsidRDefault="5CFEFFA2" w:rsidP="008A3F77">
      <w:pPr>
        <w:jc w:val="both"/>
      </w:pPr>
      <w:r>
        <w:t xml:space="preserve">This template has been designed for </w:t>
      </w:r>
      <w:r w:rsidR="6E1BA1F8">
        <w:t xml:space="preserve">population health research utilising and/or linking routinely collected health data </w:t>
      </w:r>
      <w:r w:rsidR="1A80BDCC">
        <w:t>held</w:t>
      </w:r>
      <w:r w:rsidR="6E1BA1F8">
        <w:t xml:space="preserve"> by </w:t>
      </w:r>
      <w:r w:rsidR="1A80BDCC">
        <w:t xml:space="preserve">the </w:t>
      </w:r>
      <w:r w:rsidR="6E1BA1F8">
        <w:t xml:space="preserve">NSW Ministry of Health or the Cancer Institute NSW. </w:t>
      </w:r>
      <w:r w:rsidR="1AB8829F">
        <w:t>This template combines the NSW PHSREC research protocol template and CHeReL data request form.</w:t>
      </w:r>
    </w:p>
    <w:p w14:paraId="0D1EC0CB" w14:textId="77777777" w:rsidR="007C275D" w:rsidRPr="00922B03" w:rsidRDefault="007C275D" w:rsidP="008A3F77">
      <w:pPr>
        <w:jc w:val="both"/>
      </w:pPr>
    </w:p>
    <w:p w14:paraId="6FD6DE52" w14:textId="4F97C1A8" w:rsidR="005823BE" w:rsidRDefault="00B84D07" w:rsidP="008A3F77">
      <w:pPr>
        <w:jc w:val="both"/>
        <w:rPr>
          <w:b/>
        </w:rPr>
      </w:pPr>
      <w:r w:rsidRPr="00922B03">
        <w:rPr>
          <w:b/>
        </w:rPr>
        <w:t xml:space="preserve">This research protocol template </w:t>
      </w:r>
      <w:r w:rsidR="007C275D" w:rsidRPr="00922B03">
        <w:rPr>
          <w:b/>
        </w:rPr>
        <w:t>must</w:t>
      </w:r>
      <w:r w:rsidRPr="00922B03">
        <w:rPr>
          <w:b/>
        </w:rPr>
        <w:t xml:space="preserve"> be used in conjunction with</w:t>
      </w:r>
      <w:r w:rsidR="001E77CB" w:rsidRPr="00922B03">
        <w:rPr>
          <w:b/>
        </w:rPr>
        <w:t>,</w:t>
      </w:r>
      <w:r w:rsidR="007C275D" w:rsidRPr="00922B03">
        <w:rPr>
          <w:b/>
        </w:rPr>
        <w:t xml:space="preserve"> and comple</w:t>
      </w:r>
      <w:r w:rsidRPr="00922B03">
        <w:rPr>
          <w:b/>
        </w:rPr>
        <w:t>ment</w:t>
      </w:r>
      <w:r w:rsidR="001E77CB" w:rsidRPr="00922B03">
        <w:rPr>
          <w:b/>
        </w:rPr>
        <w:t>,</w:t>
      </w:r>
      <w:r w:rsidR="007C275D" w:rsidRPr="00922B03">
        <w:rPr>
          <w:b/>
        </w:rPr>
        <w:t xml:space="preserve"> the HREA</w:t>
      </w:r>
      <w:r w:rsidRPr="00922B03">
        <w:rPr>
          <w:b/>
        </w:rPr>
        <w:t xml:space="preserve">. </w:t>
      </w:r>
    </w:p>
    <w:p w14:paraId="02258D63" w14:textId="51A1B56F" w:rsidR="00624DD8" w:rsidRDefault="00624DD8" w:rsidP="00624DD8">
      <w:pPr>
        <w:spacing w:before="240" w:line="240" w:lineRule="auto"/>
      </w:pPr>
      <w:r>
        <w:t xml:space="preserve">All forms and further information for submission to the NSW Population and Health Services Research Ethics Committee </w:t>
      </w:r>
      <w:r w:rsidR="00B02FB4">
        <w:t xml:space="preserve">(PHSREC) </w:t>
      </w:r>
      <w:r>
        <w:t>can be found at:</w:t>
      </w:r>
    </w:p>
    <w:p w14:paraId="75ADC3B6" w14:textId="77777777" w:rsidR="00624DD8" w:rsidRDefault="00624DD8" w:rsidP="00624DD8">
      <w:pPr>
        <w:jc w:val="both"/>
        <w:rPr>
          <w:b/>
        </w:rPr>
      </w:pPr>
      <w:r w:rsidRPr="00153213">
        <w:rPr>
          <w:rStyle w:val="Hyperlink"/>
          <w:b/>
        </w:rPr>
        <w:t>https://www.cancer.nsw.gov.au/research-and-data/nsw-population-health-services-research-ethics-com/how-to-apply</w:t>
      </w:r>
    </w:p>
    <w:p w14:paraId="66DA00E6" w14:textId="177B8F74" w:rsidR="00B02FB4" w:rsidRPr="00922B03" w:rsidRDefault="00B02FB4" w:rsidP="008A3F77">
      <w:pPr>
        <w:jc w:val="both"/>
        <w:rPr>
          <w:b/>
        </w:rPr>
      </w:pPr>
      <w:r w:rsidRPr="00B02FB4">
        <w:rPr>
          <w:bCs/>
        </w:rPr>
        <w:t xml:space="preserve">All forms and further information for submission to the NSW </w:t>
      </w:r>
      <w:r>
        <w:rPr>
          <w:bCs/>
        </w:rPr>
        <w:t xml:space="preserve">Centre for Health Record Linkage (CHeReL) </w:t>
      </w:r>
      <w:r w:rsidRPr="00B02FB4">
        <w:rPr>
          <w:bCs/>
        </w:rPr>
        <w:t>can be found at</w:t>
      </w:r>
      <w:r>
        <w:rPr>
          <w:bCs/>
        </w:rPr>
        <w:t>:</w:t>
      </w:r>
      <w:r w:rsidR="009A75A1">
        <w:rPr>
          <w:bCs/>
        </w:rPr>
        <w:t xml:space="preserve"> </w:t>
      </w:r>
      <w:hyperlink r:id="rId11" w:history="1">
        <w:r w:rsidR="000F44F3" w:rsidRPr="0011034B">
          <w:rPr>
            <w:rStyle w:val="Hyperlink"/>
            <w:b/>
          </w:rPr>
          <w:t>https://www.cherel.org.au/apply-for-linked-data</w:t>
        </w:r>
      </w:hyperlink>
      <w:r w:rsidR="000F44F3">
        <w:rPr>
          <w:b/>
        </w:rPr>
        <w:t xml:space="preserve"> </w:t>
      </w:r>
    </w:p>
    <w:p w14:paraId="211BE0EF" w14:textId="77777777" w:rsidR="004F3F90" w:rsidRPr="00922B03" w:rsidRDefault="004F3F90" w:rsidP="008A3F77">
      <w:pPr>
        <w:jc w:val="both"/>
        <w:rPr>
          <w:b/>
        </w:rPr>
      </w:pPr>
    </w:p>
    <w:p w14:paraId="4590EF17" w14:textId="77777777" w:rsidR="004F3F90" w:rsidRPr="0038166F" w:rsidRDefault="004F3F90" w:rsidP="00DC71FC">
      <w:pPr>
        <w:pStyle w:val="Heading1"/>
      </w:pPr>
      <w:bookmarkStart w:id="3" w:name="_Toc89186188"/>
      <w:r w:rsidRPr="0038166F">
        <w:t>PROJECT DETAILS</w:t>
      </w:r>
      <w:bookmarkEnd w:id="3"/>
    </w:p>
    <w:tbl>
      <w:tblPr>
        <w:tblStyle w:val="TableGrid"/>
        <w:tblpPr w:leftFromText="180" w:rightFromText="180" w:vertAnchor="text" w:horzAnchor="margin" w:tblpY="11"/>
        <w:tblW w:w="9680" w:type="dxa"/>
        <w:tblLook w:val="04A0" w:firstRow="1" w:lastRow="0" w:firstColumn="1" w:lastColumn="0" w:noHBand="0" w:noVBand="1"/>
      </w:tblPr>
      <w:tblGrid>
        <w:gridCol w:w="9680"/>
      </w:tblGrid>
      <w:tr w:rsidR="000006CE" w:rsidRPr="000006CE" w14:paraId="4B333696"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64311D05" w14:textId="46AD1996" w:rsidR="004F3F90" w:rsidRPr="00922B03" w:rsidRDefault="00D07FF3" w:rsidP="009C1B56">
            <w:r>
              <w:t>Title</w:t>
            </w:r>
            <w:r w:rsidR="004F3F90" w:rsidRPr="00922B03">
              <w:t xml:space="preserve">: </w:t>
            </w:r>
            <w:r w:rsidR="009C1B56">
              <w:t xml:space="preserve"> </w:t>
            </w:r>
            <w:r w:rsidR="009C1B56" w:rsidRPr="009C1B56">
              <w:t>Australian Urban Health Indicators (AusUrb-HI)</w:t>
            </w:r>
            <w:r w:rsidR="009C1B56">
              <w:t xml:space="preserve">: </w:t>
            </w:r>
            <w:r w:rsidR="009C1B56" w:rsidRPr="009C1B56">
              <w:t xml:space="preserve">Urban </w:t>
            </w:r>
            <w:r w:rsidR="009C1B56">
              <w:t xml:space="preserve">Heat, </w:t>
            </w:r>
            <w:r w:rsidR="009C1B56" w:rsidRPr="009C1B56">
              <w:t>Liveability and Health</w:t>
            </w:r>
            <w:r w:rsidR="009C1B56">
              <w:t xml:space="preserve"> study</w:t>
            </w:r>
          </w:p>
        </w:tc>
      </w:tr>
      <w:tr w:rsidR="00D07FF3" w:rsidRPr="000006CE" w14:paraId="2A455C5B" w14:textId="77777777" w:rsidTr="60487930">
        <w:trPr>
          <w:trHeight w:val="430"/>
        </w:trPr>
        <w:tc>
          <w:tcPr>
            <w:tcW w:w="9680" w:type="dxa"/>
            <w:shd w:val="clear" w:color="auto" w:fill="auto"/>
            <w:vAlign w:val="center"/>
          </w:tcPr>
          <w:p w14:paraId="5A9892D2" w14:textId="6457379B" w:rsidR="00D07FF3" w:rsidRPr="00922B03" w:rsidRDefault="00D07FF3" w:rsidP="009C1B56">
            <w:r>
              <w:t xml:space="preserve">Short Title: </w:t>
            </w:r>
            <w:r w:rsidR="009C1B56" w:rsidRPr="009C1B56">
              <w:t xml:space="preserve">  AusUrb-HI </w:t>
            </w:r>
            <w:r w:rsidR="009C1B56">
              <w:t xml:space="preserve">Heat, </w:t>
            </w:r>
            <w:r w:rsidR="009C1B56" w:rsidRPr="009C1B56">
              <w:t>Liveability and Health</w:t>
            </w:r>
            <w:r w:rsidR="009C1B56">
              <w:t xml:space="preserve"> study</w:t>
            </w:r>
          </w:p>
        </w:tc>
      </w:tr>
      <w:tr w:rsidR="004F3F90" w:rsidRPr="000006CE" w14:paraId="5A12D1B2"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06C1F64E" w14:textId="00EEDC48" w:rsidR="004F3F90" w:rsidRPr="000006CE" w:rsidRDefault="0047359B" w:rsidP="004F3F90">
            <w:r w:rsidRPr="0047359B">
              <w:t xml:space="preserve">CHeReL </w:t>
            </w:r>
            <w:r w:rsidR="004F3F90" w:rsidRPr="000006CE">
              <w:t>Ref:</w:t>
            </w:r>
            <w:r w:rsidR="00D07FF3">
              <w:t xml:space="preserve"> </w:t>
            </w:r>
            <w:r w:rsidR="00EE7904">
              <w:fldChar w:fldCharType="begin">
                <w:ffData>
                  <w:name w:val=""/>
                  <w:enabled/>
                  <w:calcOnExit w:val="0"/>
                  <w:textInput>
                    <w:default w:val="2022.12"/>
                  </w:textInput>
                </w:ffData>
              </w:fldChar>
            </w:r>
            <w:r w:rsidR="00EE7904">
              <w:instrText xml:space="preserve"> FORMTEXT </w:instrText>
            </w:r>
            <w:r w:rsidR="00EE7904">
              <w:fldChar w:fldCharType="separate"/>
            </w:r>
            <w:r w:rsidR="00EE7904">
              <w:rPr>
                <w:noProof/>
              </w:rPr>
              <w:t>2022.12</w:t>
            </w:r>
            <w:r w:rsidR="00EE7904">
              <w:fldChar w:fldCharType="end"/>
            </w:r>
          </w:p>
        </w:tc>
      </w:tr>
      <w:tr w:rsidR="004F3F90" w:rsidRPr="000006CE" w14:paraId="6424FA01" w14:textId="77777777" w:rsidTr="60487930">
        <w:trPr>
          <w:trHeight w:val="430"/>
        </w:trPr>
        <w:tc>
          <w:tcPr>
            <w:tcW w:w="9680" w:type="dxa"/>
            <w:shd w:val="clear" w:color="auto" w:fill="auto"/>
            <w:vAlign w:val="center"/>
          </w:tcPr>
          <w:p w14:paraId="1F037ED2" w14:textId="4EDF5969" w:rsidR="004F3F90" w:rsidRPr="000006CE" w:rsidRDefault="4A7E0538" w:rsidP="004F3F90">
            <w:r>
              <w:t xml:space="preserve">NSW PHSREC </w:t>
            </w:r>
            <w:r w:rsidR="0047359B">
              <w:t xml:space="preserve">REGIS </w:t>
            </w:r>
            <w:r w:rsidR="004F3F90" w:rsidRPr="000006CE">
              <w:t>Ref</w:t>
            </w:r>
            <w:r w:rsidR="000006CE">
              <w:t>:</w:t>
            </w:r>
            <w:r w:rsidR="00EE7904">
              <w:t xml:space="preserve"> </w:t>
            </w:r>
            <w:r w:rsidR="003D6934">
              <w:fldChar w:fldCharType="begin">
                <w:ffData>
                  <w:name w:val="Text356"/>
                  <w:enabled/>
                  <w:calcOnExit w:val="0"/>
                  <w:textInput>
                    <w:default w:val="2022/ETH00905"/>
                  </w:textInput>
                </w:ffData>
              </w:fldChar>
            </w:r>
            <w:bookmarkStart w:id="4" w:name="Text356"/>
            <w:r w:rsidR="003D6934">
              <w:instrText xml:space="preserve"> FORMTEXT </w:instrText>
            </w:r>
            <w:r w:rsidR="003D6934">
              <w:fldChar w:fldCharType="separate"/>
            </w:r>
            <w:r w:rsidR="003D6934">
              <w:rPr>
                <w:noProof/>
              </w:rPr>
              <w:t>2022/ETH00905</w:t>
            </w:r>
            <w:r w:rsidR="003D6934">
              <w:fldChar w:fldCharType="end"/>
            </w:r>
            <w:bookmarkEnd w:id="4"/>
          </w:p>
        </w:tc>
      </w:tr>
      <w:tr w:rsidR="00D07FF3" w:rsidRPr="000006CE" w14:paraId="54D193BD"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7997EFA5" w14:textId="7F4BAB71" w:rsidR="00EC0DDD" w:rsidRPr="000006CE" w:rsidRDefault="00EC0DDD" w:rsidP="004F3F90">
            <w:r w:rsidRPr="000006CE">
              <w:t>Other (</w:t>
            </w:r>
            <w:r w:rsidR="00EF647A">
              <w:t>e.g.,</w:t>
            </w:r>
            <w:r w:rsidR="000006CE">
              <w:t xml:space="preserve"> </w:t>
            </w:r>
            <w:r w:rsidRPr="000006CE">
              <w:t xml:space="preserve">Sax </w:t>
            </w:r>
            <w:r w:rsidR="00A04864" w:rsidRPr="000006CE">
              <w:t>Institute</w:t>
            </w:r>
            <w:r w:rsidR="00D07FF3">
              <w:t>, SURE workspace name,</w:t>
            </w:r>
            <w:r w:rsidRPr="000006CE">
              <w:t xml:space="preserve"> </w:t>
            </w:r>
            <w:r w:rsidR="4B36CA13" w:rsidRPr="000006CE">
              <w:t xml:space="preserve">AIHW, ACT Health </w:t>
            </w:r>
            <w:r w:rsidR="000006CE">
              <w:t>and/</w:t>
            </w:r>
            <w:r w:rsidRPr="000006CE">
              <w:t>or your ref)</w:t>
            </w:r>
            <w:r w:rsidR="00D07FF3">
              <w:t xml:space="preserve">: </w:t>
            </w:r>
            <w:r>
              <w:fldChar w:fldCharType="begin"/>
            </w:r>
            <w:r>
              <w:instrText xml:space="preserve"> FORMTEXT </w:instrText>
            </w:r>
            <w:r>
              <w:fldChar w:fldCharType="separate"/>
            </w:r>
            <w:r w:rsidR="00D07FF3" w:rsidRPr="19AA7113">
              <w:rPr>
                <w:noProof/>
              </w:rPr>
              <w:t> </w:t>
            </w:r>
            <w:r w:rsidR="00D07FF3" w:rsidRPr="19AA7113">
              <w:rPr>
                <w:noProof/>
              </w:rPr>
              <w:t> </w:t>
            </w:r>
            <w:r w:rsidR="00D07FF3" w:rsidRPr="19AA7113">
              <w:rPr>
                <w:noProof/>
              </w:rPr>
              <w:t> </w:t>
            </w:r>
            <w:r w:rsidR="00D07FF3" w:rsidRPr="19AA7113">
              <w:rPr>
                <w:noProof/>
              </w:rPr>
              <w:t> </w:t>
            </w:r>
            <w:r w:rsidR="00D07FF3" w:rsidRPr="19AA7113">
              <w:rPr>
                <w:noProof/>
              </w:rPr>
              <w:t> </w:t>
            </w:r>
            <w:r>
              <w:fldChar w:fldCharType="end"/>
            </w:r>
          </w:p>
        </w:tc>
      </w:tr>
      <w:tr w:rsidR="003907ED" w:rsidRPr="000006CE" w14:paraId="16B8F7EF" w14:textId="77777777" w:rsidTr="60487930">
        <w:trPr>
          <w:trHeight w:val="430"/>
        </w:trPr>
        <w:tc>
          <w:tcPr>
            <w:tcW w:w="9680" w:type="dxa"/>
            <w:shd w:val="clear" w:color="auto" w:fill="auto"/>
            <w:vAlign w:val="center"/>
          </w:tcPr>
          <w:p w14:paraId="00634743" w14:textId="44CFC98B" w:rsidR="00E26289" w:rsidRDefault="00DD7AA4" w:rsidP="004F3F90">
            <w:r>
              <w:t>Contact Person</w:t>
            </w:r>
            <w:r w:rsidR="00E26289">
              <w:t xml:space="preserve">: </w:t>
            </w:r>
            <w:r w:rsidR="00655418">
              <w:t>Tracy Baylis</w:t>
            </w:r>
          </w:p>
          <w:p w14:paraId="71DBC246" w14:textId="54C3F4F5" w:rsidR="003907ED" w:rsidRPr="000006CE" w:rsidRDefault="00E26289" w:rsidP="00E40AAE">
            <w:r>
              <w:t>E</w:t>
            </w:r>
            <w:r w:rsidR="008C1AD5">
              <w:t xml:space="preserve">mail and </w:t>
            </w:r>
            <w:r>
              <w:t>P</w:t>
            </w:r>
            <w:r w:rsidR="008C1AD5">
              <w:t>hone</w:t>
            </w:r>
            <w:r w:rsidR="00C57A1E">
              <w:t xml:space="preserve"> no.</w:t>
            </w:r>
            <w:r w:rsidR="00E40AAE">
              <w:t xml:space="preserve">: </w:t>
            </w:r>
            <w:hyperlink r:id="rId12" w:history="1">
              <w:r w:rsidR="00655418" w:rsidRPr="00DB0E6C">
                <w:rPr>
                  <w:rStyle w:val="Hyperlink"/>
                </w:rPr>
                <w:t>tracy.baylis@unimelb.edu.au</w:t>
              </w:r>
            </w:hyperlink>
            <w:r w:rsidR="00655418">
              <w:rPr>
                <w:rStyle w:val="Hyperlink"/>
              </w:rPr>
              <w:t xml:space="preserve"> 0417333673</w:t>
            </w:r>
          </w:p>
        </w:tc>
      </w:tr>
      <w:tr w:rsidR="00D07FF3" w:rsidRPr="000006CE" w14:paraId="13B5F7BF"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3F794D39" w14:textId="3EDA03B2" w:rsidR="000006CE" w:rsidRDefault="00D07FF3" w:rsidP="000006CE">
            <w:r>
              <w:t>Is this a data linkage Project:</w:t>
            </w:r>
          </w:p>
          <w:p w14:paraId="6A0089AC" w14:textId="2F392C90" w:rsidR="000006CE" w:rsidRDefault="004C4FFC" w:rsidP="0038166F">
            <w:pPr>
              <w:ind w:left="720"/>
            </w:pPr>
            <w:r w:rsidRPr="004C4FFC">
              <w:rPr>
                <w:rFonts w:ascii="Segoe UI Symbol" w:hAnsi="Segoe UI Symbol"/>
                <w:b/>
              </w:rPr>
              <w:t>🗸</w:t>
            </w:r>
            <w:r w:rsidR="00D07FF3">
              <w:t xml:space="preserve"> Yes</w:t>
            </w:r>
            <w:r w:rsidR="000006CE">
              <w:t xml:space="preserve">  </w:t>
            </w:r>
            <w:r w:rsidR="00D07FF3">
              <w:t xml:space="preserve"> </w:t>
            </w:r>
          </w:p>
          <w:p w14:paraId="3669CBA3" w14:textId="572E1AA2" w:rsidR="00D07FF3" w:rsidRPr="000006CE" w:rsidRDefault="000006CE" w:rsidP="0038166F">
            <w:pPr>
              <w:ind w:left="720"/>
            </w:pPr>
            <w:r>
              <w:rPr>
                <w:rFonts w:ascii="Segoe UI Symbol" w:hAnsi="Segoe UI Symbol" w:cs="Segoe UI Symbol"/>
              </w:rPr>
              <w:t>☐</w:t>
            </w:r>
            <w:r>
              <w:t xml:space="preserve"> No (Please speak to PHSREC before </w:t>
            </w:r>
            <w:r w:rsidR="001C7276">
              <w:t xml:space="preserve">proceeding)  </w:t>
            </w:r>
          </w:p>
        </w:tc>
      </w:tr>
      <w:tr w:rsidR="001C7276" w:rsidRPr="000006CE" w14:paraId="361963EB" w14:textId="77777777" w:rsidTr="60487930">
        <w:trPr>
          <w:trHeight w:val="430"/>
        </w:trPr>
        <w:tc>
          <w:tcPr>
            <w:tcW w:w="9680" w:type="dxa"/>
            <w:shd w:val="clear" w:color="auto" w:fill="auto"/>
            <w:vAlign w:val="center"/>
          </w:tcPr>
          <w:p w14:paraId="01CDA0D1" w14:textId="77777777" w:rsidR="001C7276" w:rsidRDefault="001C7276" w:rsidP="000006CE">
            <w:r>
              <w:t>Is this a cross or multi-jurisdictional Project</w:t>
            </w:r>
          </w:p>
          <w:p w14:paraId="758A69D5" w14:textId="278D62AF" w:rsidR="00845110" w:rsidRDefault="001C7276" w:rsidP="001C7276">
            <w:pPr>
              <w:ind w:left="720"/>
            </w:pPr>
            <w:r w:rsidRPr="001C7276">
              <w:rPr>
                <w:rFonts w:ascii="Segoe UI Symbol" w:hAnsi="Segoe UI Symbol" w:cs="Segoe UI Symbol"/>
              </w:rPr>
              <w:t>☐</w:t>
            </w:r>
            <w:r w:rsidRPr="001C7276">
              <w:t xml:space="preserve"> Yes</w:t>
            </w:r>
            <w:r w:rsidR="00845110">
              <w:t xml:space="preserve"> </w:t>
            </w:r>
            <w:r w:rsidR="00845110" w:rsidRPr="00845110">
              <w:tab/>
            </w:r>
            <w:r w:rsidR="00CE3286">
              <w:t>P</w:t>
            </w:r>
            <w:r w:rsidR="00BE375E">
              <w:t>lease</w:t>
            </w:r>
            <w:r>
              <w:t xml:space="preserve"> provide PHRN number (if applicable) </w:t>
            </w:r>
            <w:r w:rsidRPr="00B4046A">
              <w:fldChar w:fldCharType="begin">
                <w:ffData>
                  <w:name w:val="Text356"/>
                  <w:enabled/>
                  <w:calcOnExit w:val="0"/>
                  <w:textInput/>
                </w:ffData>
              </w:fldChar>
            </w:r>
            <w:r w:rsidRPr="00B4046A">
              <w:instrText xml:space="preserve"> FORMTEXT </w:instrText>
            </w:r>
            <w:r w:rsidRPr="00B4046A">
              <w:fldChar w:fldCharType="separate"/>
            </w:r>
            <w:r w:rsidRPr="00B4046A">
              <w:rPr>
                <w:noProof/>
              </w:rPr>
              <w:t> </w:t>
            </w:r>
            <w:r w:rsidRPr="00B4046A">
              <w:rPr>
                <w:noProof/>
              </w:rPr>
              <w:t> </w:t>
            </w:r>
            <w:r w:rsidRPr="00B4046A">
              <w:rPr>
                <w:noProof/>
              </w:rPr>
              <w:t> </w:t>
            </w:r>
            <w:r w:rsidRPr="00B4046A">
              <w:rPr>
                <w:noProof/>
              </w:rPr>
              <w:t> </w:t>
            </w:r>
            <w:r w:rsidRPr="00B4046A">
              <w:rPr>
                <w:noProof/>
              </w:rPr>
              <w:t> </w:t>
            </w:r>
            <w:r w:rsidRPr="00B4046A">
              <w:fldChar w:fldCharType="end"/>
            </w:r>
            <w:r w:rsidR="00845110">
              <w:t xml:space="preserve">  </w:t>
            </w:r>
          </w:p>
          <w:p w14:paraId="50BEA7BA" w14:textId="731E7AAD" w:rsidR="001C7276" w:rsidRPr="001C7276" w:rsidRDefault="00845110" w:rsidP="001C7276">
            <w:pPr>
              <w:ind w:left="720"/>
            </w:pPr>
            <w:r w:rsidRPr="00845110">
              <w:tab/>
              <w:t xml:space="preserve">List jurisdictions (if applicable)  </w:t>
            </w:r>
            <w:r w:rsidR="00CE3286" w:rsidRPr="00B4046A">
              <w:fldChar w:fldCharType="begin">
                <w:ffData>
                  <w:name w:val="Text356"/>
                  <w:enabled/>
                  <w:calcOnExit w:val="0"/>
                  <w:textInput/>
                </w:ffData>
              </w:fldChar>
            </w:r>
            <w:r w:rsidR="00CE3286" w:rsidRPr="00B4046A">
              <w:instrText xml:space="preserve"> FORMTEXT </w:instrText>
            </w:r>
            <w:r w:rsidR="00CE3286" w:rsidRPr="00B4046A">
              <w:fldChar w:fldCharType="separate"/>
            </w:r>
            <w:r w:rsidR="00CE3286" w:rsidRPr="00B4046A">
              <w:rPr>
                <w:noProof/>
              </w:rPr>
              <w:t> </w:t>
            </w:r>
            <w:r w:rsidR="00CE3286" w:rsidRPr="00B4046A">
              <w:rPr>
                <w:noProof/>
              </w:rPr>
              <w:t> </w:t>
            </w:r>
            <w:r w:rsidR="00CE3286" w:rsidRPr="00B4046A">
              <w:rPr>
                <w:noProof/>
              </w:rPr>
              <w:t> </w:t>
            </w:r>
            <w:r w:rsidR="00CE3286" w:rsidRPr="00B4046A">
              <w:rPr>
                <w:noProof/>
              </w:rPr>
              <w:t> </w:t>
            </w:r>
            <w:r w:rsidR="00CE3286" w:rsidRPr="00B4046A">
              <w:rPr>
                <w:noProof/>
              </w:rPr>
              <w:t> </w:t>
            </w:r>
            <w:r w:rsidR="00CE3286" w:rsidRPr="00B4046A">
              <w:fldChar w:fldCharType="end"/>
            </w:r>
            <w:r w:rsidR="00CE3286">
              <w:t xml:space="preserve">  </w:t>
            </w:r>
            <w:r w:rsidRPr="00845110">
              <w:t xml:space="preserve">    </w:t>
            </w:r>
          </w:p>
          <w:p w14:paraId="5B10FF27" w14:textId="1C8FBCA3" w:rsidR="001C7276" w:rsidRDefault="004C4FFC" w:rsidP="0038166F">
            <w:pPr>
              <w:ind w:left="720"/>
            </w:pPr>
            <w:r w:rsidRPr="004C4FFC">
              <w:rPr>
                <w:rFonts w:ascii="Segoe UI Symbol" w:hAnsi="Segoe UI Symbol"/>
                <w:b/>
              </w:rPr>
              <w:t>🗸</w:t>
            </w:r>
            <w:r w:rsidR="001C7276" w:rsidRPr="001C7276">
              <w:t xml:space="preserve"> No  </w:t>
            </w:r>
          </w:p>
        </w:tc>
      </w:tr>
      <w:tr w:rsidR="001C7276" w:rsidRPr="000006CE" w14:paraId="5929CF4A"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2291F331" w14:textId="77777777" w:rsidR="001C7276" w:rsidRDefault="001C7276" w:rsidP="000006CE">
            <w:r>
              <w:t>Are you seeking PHSREC approval under the National Mutual Acceptance (NMA) Scheme?</w:t>
            </w:r>
          </w:p>
          <w:p w14:paraId="41033673" w14:textId="5D0F340F" w:rsidR="001C7276" w:rsidRDefault="001C7276" w:rsidP="001C7276">
            <w:pPr>
              <w:ind w:left="720"/>
            </w:pPr>
            <w:r w:rsidRPr="001C7276">
              <w:rPr>
                <w:rFonts w:ascii="Segoe UI Symbol" w:hAnsi="Segoe UI Symbol" w:cs="Segoe UI Symbol"/>
              </w:rPr>
              <w:t>☐</w:t>
            </w:r>
            <w:r w:rsidRPr="001C7276">
              <w:t xml:space="preserve"> Yes</w:t>
            </w:r>
          </w:p>
          <w:p w14:paraId="1BD1C2C5" w14:textId="43EA1C26" w:rsidR="001C7276" w:rsidRDefault="004C4FFC" w:rsidP="0038166F">
            <w:pPr>
              <w:ind w:left="720"/>
            </w:pPr>
            <w:r w:rsidRPr="004C4FFC">
              <w:rPr>
                <w:rFonts w:ascii="Segoe UI Symbol" w:hAnsi="Segoe UI Symbol"/>
                <w:b/>
              </w:rPr>
              <w:t>🗸</w:t>
            </w:r>
            <w:r w:rsidRPr="001C7276">
              <w:t xml:space="preserve"> </w:t>
            </w:r>
            <w:r w:rsidR="001C7276" w:rsidRPr="001C7276">
              <w:t xml:space="preserve"> No  </w:t>
            </w:r>
          </w:p>
        </w:tc>
      </w:tr>
    </w:tbl>
    <w:p w14:paraId="071D8AD0" w14:textId="40C1D97D" w:rsidR="006A3483" w:rsidRDefault="006A3483" w:rsidP="00674564"/>
    <w:p w14:paraId="67C16B39" w14:textId="77777777" w:rsidR="006A3483" w:rsidRDefault="006A3483">
      <w:pPr>
        <w:spacing w:line="240" w:lineRule="auto"/>
      </w:pPr>
      <w:r>
        <w:br w:type="page"/>
      </w:r>
    </w:p>
    <w:p w14:paraId="1BCDC9C2" w14:textId="77777777" w:rsidR="00EC047D" w:rsidRPr="000006CE" w:rsidRDefault="00EC047D" w:rsidP="00674564"/>
    <w:p w14:paraId="41A75DD4" w14:textId="3B2B5360" w:rsidR="004F3F90" w:rsidRPr="0038166F" w:rsidRDefault="004F3F90" w:rsidP="004F3F90">
      <w:pPr>
        <w:pStyle w:val="Heading1"/>
        <w:rPr>
          <w:color w:val="auto"/>
        </w:rPr>
      </w:pPr>
      <w:bookmarkStart w:id="5" w:name="_Toc79656329"/>
      <w:bookmarkStart w:id="6" w:name="_Toc79656330"/>
      <w:bookmarkStart w:id="7" w:name="_Toc79656333"/>
      <w:bookmarkStart w:id="8" w:name="_Toc89186189"/>
      <w:bookmarkEnd w:id="5"/>
      <w:bookmarkEnd w:id="6"/>
      <w:bookmarkEnd w:id="7"/>
      <w:r w:rsidRPr="0038166F">
        <w:rPr>
          <w:color w:val="auto"/>
        </w:rPr>
        <w:t>VERSION CONTROL</w:t>
      </w:r>
      <w:r w:rsidR="00212707">
        <w:rPr>
          <w:color w:val="auto"/>
        </w:rPr>
        <w:t xml:space="preserve"> </w:t>
      </w:r>
      <w:r w:rsidR="00212707" w:rsidRPr="00212707">
        <w:rPr>
          <w:color w:val="auto"/>
        </w:rPr>
        <w:t>(MAKE CONSISTENT WITH FOOTER)</w:t>
      </w:r>
      <w:bookmarkEnd w:id="8"/>
    </w:p>
    <w:p w14:paraId="4CC76BD3" w14:textId="77777777" w:rsidR="00BB6233" w:rsidRPr="0038166F" w:rsidRDefault="00BB6233" w:rsidP="00674564">
      <w:pPr>
        <w:rPr>
          <w:sz w:val="8"/>
          <w:szCs w:val="8"/>
        </w:rPr>
      </w:pPr>
    </w:p>
    <w:tbl>
      <w:tblPr>
        <w:tblStyle w:val="TableGrid"/>
        <w:tblW w:w="9634" w:type="dxa"/>
        <w:tblLook w:val="04A0" w:firstRow="1" w:lastRow="0" w:firstColumn="1" w:lastColumn="0" w:noHBand="0" w:noVBand="1"/>
      </w:tblPr>
      <w:tblGrid>
        <w:gridCol w:w="1451"/>
        <w:gridCol w:w="1464"/>
        <w:gridCol w:w="4153"/>
        <w:gridCol w:w="2566"/>
      </w:tblGrid>
      <w:tr w:rsidR="00D07FF3" w:rsidRPr="000006CE" w14:paraId="1144A8AA" w14:textId="77777777" w:rsidTr="0057206E">
        <w:trPr>
          <w:cnfStyle w:val="000000100000" w:firstRow="0" w:lastRow="0" w:firstColumn="0" w:lastColumn="0" w:oddVBand="0" w:evenVBand="0" w:oddHBand="1" w:evenHBand="0" w:firstRowFirstColumn="0" w:firstRowLastColumn="0" w:lastRowFirstColumn="0" w:lastRowLastColumn="0"/>
          <w:trHeight w:val="409"/>
        </w:trPr>
        <w:tc>
          <w:tcPr>
            <w:tcW w:w="1451" w:type="dxa"/>
            <w:shd w:val="clear" w:color="auto" w:fill="auto"/>
            <w:vAlign w:val="center"/>
          </w:tcPr>
          <w:p w14:paraId="19806761" w14:textId="77777777" w:rsidR="00D4040F" w:rsidRPr="00922B03" w:rsidRDefault="00BB6233" w:rsidP="00652337">
            <w:r w:rsidRPr="00922B03">
              <w:t>Version</w:t>
            </w:r>
          </w:p>
        </w:tc>
        <w:tc>
          <w:tcPr>
            <w:tcW w:w="1464" w:type="dxa"/>
            <w:shd w:val="clear" w:color="auto" w:fill="auto"/>
            <w:vAlign w:val="center"/>
          </w:tcPr>
          <w:p w14:paraId="6E0AB307" w14:textId="77777777" w:rsidR="00D4040F" w:rsidRPr="00922B03" w:rsidRDefault="00BB6233" w:rsidP="00652337">
            <w:r w:rsidRPr="00922B03">
              <w:t>Date</w:t>
            </w:r>
          </w:p>
        </w:tc>
        <w:tc>
          <w:tcPr>
            <w:tcW w:w="4153" w:type="dxa"/>
            <w:shd w:val="clear" w:color="auto" w:fill="auto"/>
            <w:vAlign w:val="center"/>
          </w:tcPr>
          <w:p w14:paraId="2B82F5A0" w14:textId="77777777" w:rsidR="00D4040F" w:rsidRPr="00922B03" w:rsidRDefault="00BB6233" w:rsidP="00652337">
            <w:r w:rsidRPr="00922B03">
              <w:t xml:space="preserve">Amendment (brief description) </w:t>
            </w:r>
          </w:p>
        </w:tc>
        <w:tc>
          <w:tcPr>
            <w:tcW w:w="2566" w:type="dxa"/>
            <w:shd w:val="clear" w:color="auto" w:fill="auto"/>
            <w:vAlign w:val="center"/>
          </w:tcPr>
          <w:p w14:paraId="5A15CC1F" w14:textId="77777777" w:rsidR="00D4040F" w:rsidRPr="00922B03" w:rsidRDefault="00BB6233" w:rsidP="00652337">
            <w:r w:rsidRPr="00922B03">
              <w:t xml:space="preserve">Amendment date </w:t>
            </w:r>
            <w:r w:rsidRPr="00922B03">
              <w:br/>
              <w:t>(as per amendment form)</w:t>
            </w:r>
          </w:p>
        </w:tc>
      </w:tr>
      <w:tr w:rsidR="00D07FF3" w:rsidRPr="000006CE" w14:paraId="71BFF223" w14:textId="77777777" w:rsidTr="0057206E">
        <w:trPr>
          <w:trHeight w:val="409"/>
        </w:trPr>
        <w:tc>
          <w:tcPr>
            <w:tcW w:w="1451" w:type="dxa"/>
            <w:shd w:val="clear" w:color="auto" w:fill="auto"/>
            <w:vAlign w:val="center"/>
          </w:tcPr>
          <w:p w14:paraId="12074EB6" w14:textId="04F2658A" w:rsidR="00BB6233" w:rsidRPr="00922B03" w:rsidRDefault="004C4FFC" w:rsidP="00652337">
            <w:r>
              <w:t>1.0</w:t>
            </w:r>
          </w:p>
        </w:tc>
        <w:tc>
          <w:tcPr>
            <w:tcW w:w="1464" w:type="dxa"/>
            <w:shd w:val="clear" w:color="auto" w:fill="auto"/>
            <w:vAlign w:val="center"/>
          </w:tcPr>
          <w:p w14:paraId="3D636480" w14:textId="1F5E90D8" w:rsidR="00BB6233" w:rsidRPr="00922B03" w:rsidRDefault="007E0443" w:rsidP="00652337">
            <w:r>
              <w:t>30</w:t>
            </w:r>
            <w:r w:rsidR="00B801A4">
              <w:t>/</w:t>
            </w:r>
            <w:r w:rsidR="008C5E98">
              <w:t>03</w:t>
            </w:r>
            <w:r w:rsidR="00B801A4">
              <w:t>/2022</w:t>
            </w:r>
          </w:p>
        </w:tc>
        <w:tc>
          <w:tcPr>
            <w:tcW w:w="4153" w:type="dxa"/>
            <w:shd w:val="clear" w:color="auto" w:fill="auto"/>
            <w:vAlign w:val="center"/>
          </w:tcPr>
          <w:p w14:paraId="291347CF" w14:textId="6B421B67" w:rsidR="00BB6233" w:rsidRPr="00922B03" w:rsidRDefault="004C4FFC" w:rsidP="00652337">
            <w:r>
              <w:t>Original application</w:t>
            </w:r>
          </w:p>
        </w:tc>
        <w:tc>
          <w:tcPr>
            <w:tcW w:w="2566" w:type="dxa"/>
            <w:shd w:val="clear" w:color="auto" w:fill="auto"/>
            <w:vAlign w:val="center"/>
          </w:tcPr>
          <w:p w14:paraId="63B6AAB6" w14:textId="1B8953B2" w:rsidR="00BB6233" w:rsidRPr="00922B03" w:rsidRDefault="004C4FFC" w:rsidP="00652337">
            <w:r>
              <w:t>N/A</w:t>
            </w:r>
          </w:p>
        </w:tc>
      </w:tr>
      <w:tr w:rsidR="00D07FF3" w:rsidRPr="000006CE" w14:paraId="6A9D8F0E" w14:textId="77777777" w:rsidTr="0057206E">
        <w:trPr>
          <w:cnfStyle w:val="000000100000" w:firstRow="0" w:lastRow="0" w:firstColumn="0" w:lastColumn="0" w:oddVBand="0" w:evenVBand="0" w:oddHBand="1" w:evenHBand="0" w:firstRowFirstColumn="0" w:firstRowLastColumn="0" w:lastRowFirstColumn="0" w:lastRowLastColumn="0"/>
          <w:trHeight w:val="409"/>
        </w:trPr>
        <w:tc>
          <w:tcPr>
            <w:tcW w:w="1451" w:type="dxa"/>
            <w:shd w:val="clear" w:color="auto" w:fill="auto"/>
            <w:vAlign w:val="center"/>
          </w:tcPr>
          <w:p w14:paraId="6BB929BD" w14:textId="74969AA2" w:rsidR="00BB6233" w:rsidRPr="00922B03" w:rsidRDefault="006D45B4" w:rsidP="00652337">
            <w:r>
              <w:t>1.1</w:t>
            </w:r>
          </w:p>
        </w:tc>
        <w:tc>
          <w:tcPr>
            <w:tcW w:w="1464" w:type="dxa"/>
            <w:shd w:val="clear" w:color="auto" w:fill="auto"/>
            <w:vAlign w:val="center"/>
          </w:tcPr>
          <w:p w14:paraId="39832FC5" w14:textId="35BB0C28" w:rsidR="00BB6233" w:rsidRPr="00922B03" w:rsidRDefault="006D45B4" w:rsidP="00652337">
            <w:r>
              <w:t>27/04/2022</w:t>
            </w:r>
          </w:p>
        </w:tc>
        <w:tc>
          <w:tcPr>
            <w:tcW w:w="4153" w:type="dxa"/>
            <w:shd w:val="clear" w:color="auto" w:fill="auto"/>
            <w:vAlign w:val="center"/>
          </w:tcPr>
          <w:p w14:paraId="78CC78FF" w14:textId="5605E730" w:rsidR="00BB6233" w:rsidRPr="00922B03" w:rsidRDefault="00E4636F" w:rsidP="00652337">
            <w:r>
              <w:t>Analysis plan, references, data collections</w:t>
            </w:r>
          </w:p>
        </w:tc>
        <w:tc>
          <w:tcPr>
            <w:tcW w:w="2566" w:type="dxa"/>
            <w:shd w:val="clear" w:color="auto" w:fill="auto"/>
            <w:vAlign w:val="center"/>
          </w:tcPr>
          <w:p w14:paraId="574AC612" w14:textId="2D1EF125" w:rsidR="00BB6233" w:rsidRPr="00922B03" w:rsidRDefault="00E4636F" w:rsidP="00652337">
            <w:r>
              <w:t>27/04/2022</w:t>
            </w:r>
          </w:p>
        </w:tc>
      </w:tr>
      <w:tr w:rsidR="00D07FF3" w:rsidRPr="000006CE" w14:paraId="14339F10" w14:textId="77777777" w:rsidTr="0057206E">
        <w:trPr>
          <w:trHeight w:val="409"/>
        </w:trPr>
        <w:tc>
          <w:tcPr>
            <w:tcW w:w="1451" w:type="dxa"/>
            <w:shd w:val="clear" w:color="auto" w:fill="auto"/>
            <w:vAlign w:val="center"/>
          </w:tcPr>
          <w:p w14:paraId="39860938" w14:textId="3E38C046" w:rsidR="00BB6233" w:rsidRPr="00922B03" w:rsidRDefault="00EE7904" w:rsidP="00652337">
            <w:r>
              <w:t>1.2</w:t>
            </w:r>
          </w:p>
        </w:tc>
        <w:tc>
          <w:tcPr>
            <w:tcW w:w="1464" w:type="dxa"/>
            <w:shd w:val="clear" w:color="auto" w:fill="auto"/>
            <w:vAlign w:val="center"/>
          </w:tcPr>
          <w:p w14:paraId="661C69DB" w14:textId="502D4D5E" w:rsidR="00BB6233" w:rsidRPr="00922B03" w:rsidRDefault="00EE7904" w:rsidP="00652337">
            <w:r>
              <w:t>22/07/2022</w:t>
            </w:r>
          </w:p>
        </w:tc>
        <w:tc>
          <w:tcPr>
            <w:tcW w:w="4153" w:type="dxa"/>
            <w:shd w:val="clear" w:color="auto" w:fill="auto"/>
            <w:vAlign w:val="center"/>
          </w:tcPr>
          <w:p w14:paraId="6B15DF75" w14:textId="0311FDF6" w:rsidR="00BB6233" w:rsidRPr="00922B03" w:rsidRDefault="00EE7904" w:rsidP="00652337">
            <w:r>
              <w:t>Revisions, additional supporting documents</w:t>
            </w:r>
          </w:p>
        </w:tc>
        <w:tc>
          <w:tcPr>
            <w:tcW w:w="2566" w:type="dxa"/>
            <w:shd w:val="clear" w:color="auto" w:fill="auto"/>
            <w:vAlign w:val="center"/>
          </w:tcPr>
          <w:p w14:paraId="412A70BB" w14:textId="31F1EC4E" w:rsidR="00BB6233" w:rsidRPr="00922B03" w:rsidRDefault="00EE7904" w:rsidP="00652337">
            <w:r>
              <w:t>22/07/2022</w:t>
            </w:r>
          </w:p>
        </w:tc>
      </w:tr>
      <w:tr w:rsidR="00D07FF3" w:rsidRPr="000006CE" w14:paraId="1EBEC84D" w14:textId="77777777" w:rsidTr="0057206E">
        <w:trPr>
          <w:cnfStyle w:val="000000100000" w:firstRow="0" w:lastRow="0" w:firstColumn="0" w:lastColumn="0" w:oddVBand="0" w:evenVBand="0" w:oddHBand="1" w:evenHBand="0" w:firstRowFirstColumn="0" w:firstRowLastColumn="0" w:lastRowFirstColumn="0" w:lastRowLastColumn="0"/>
          <w:trHeight w:val="409"/>
        </w:trPr>
        <w:tc>
          <w:tcPr>
            <w:tcW w:w="1451" w:type="dxa"/>
            <w:shd w:val="clear" w:color="auto" w:fill="auto"/>
            <w:vAlign w:val="center"/>
          </w:tcPr>
          <w:p w14:paraId="1B69D639" w14:textId="1CCEC899" w:rsidR="00BB6233" w:rsidRPr="00922B03" w:rsidRDefault="00BB2C09" w:rsidP="00652337">
            <w:r>
              <w:t>1.3</w:t>
            </w:r>
          </w:p>
        </w:tc>
        <w:tc>
          <w:tcPr>
            <w:tcW w:w="1464" w:type="dxa"/>
            <w:shd w:val="clear" w:color="auto" w:fill="auto"/>
            <w:vAlign w:val="center"/>
          </w:tcPr>
          <w:p w14:paraId="464BFF08" w14:textId="13A116A8" w:rsidR="00BB6233" w:rsidRPr="00922B03" w:rsidRDefault="000E6B60" w:rsidP="00652337">
            <w:r>
              <w:t>15/12/2022</w:t>
            </w:r>
          </w:p>
        </w:tc>
        <w:tc>
          <w:tcPr>
            <w:tcW w:w="4153" w:type="dxa"/>
            <w:shd w:val="clear" w:color="auto" w:fill="auto"/>
            <w:vAlign w:val="center"/>
          </w:tcPr>
          <w:p w14:paraId="6C83A3D4" w14:textId="58BE098E" w:rsidR="00BB6233" w:rsidRPr="00922B03" w:rsidRDefault="000E6B60" w:rsidP="00652337">
            <w:r>
              <w:t>Revisions, updated analysis plan and risk vs benefit documents</w:t>
            </w:r>
          </w:p>
        </w:tc>
        <w:tc>
          <w:tcPr>
            <w:tcW w:w="2566" w:type="dxa"/>
            <w:shd w:val="clear" w:color="auto" w:fill="auto"/>
            <w:vAlign w:val="center"/>
          </w:tcPr>
          <w:p w14:paraId="1130F8A0" w14:textId="5B3F93A9" w:rsidR="00BB6233" w:rsidRPr="00922B03" w:rsidRDefault="00C471FA" w:rsidP="00652337">
            <w:r>
              <w:t>15/12/2022</w:t>
            </w:r>
          </w:p>
        </w:tc>
      </w:tr>
      <w:tr w:rsidR="00592824" w:rsidRPr="000006CE" w14:paraId="04236536" w14:textId="77777777" w:rsidTr="0057206E">
        <w:trPr>
          <w:trHeight w:val="409"/>
        </w:trPr>
        <w:tc>
          <w:tcPr>
            <w:tcW w:w="1451" w:type="dxa"/>
            <w:shd w:val="clear" w:color="auto" w:fill="auto"/>
            <w:vAlign w:val="center"/>
          </w:tcPr>
          <w:p w14:paraId="1816F1F7" w14:textId="1A6F8265" w:rsidR="00592824" w:rsidRPr="00922B03" w:rsidRDefault="0072007A" w:rsidP="00652337">
            <w:r>
              <w:t>1.4</w:t>
            </w:r>
          </w:p>
        </w:tc>
        <w:tc>
          <w:tcPr>
            <w:tcW w:w="1464" w:type="dxa"/>
            <w:shd w:val="clear" w:color="auto" w:fill="auto"/>
            <w:vAlign w:val="center"/>
          </w:tcPr>
          <w:p w14:paraId="434D48DA" w14:textId="42EA2CE6" w:rsidR="00592824" w:rsidRPr="00922B03" w:rsidRDefault="0072007A" w:rsidP="00652337">
            <w:r>
              <w:t>30/03/2023</w:t>
            </w:r>
          </w:p>
        </w:tc>
        <w:tc>
          <w:tcPr>
            <w:tcW w:w="4153" w:type="dxa"/>
            <w:shd w:val="clear" w:color="auto" w:fill="auto"/>
            <w:vAlign w:val="center"/>
          </w:tcPr>
          <w:p w14:paraId="06F0AEE9" w14:textId="2CC95D94" w:rsidR="00592824" w:rsidRPr="00922B03" w:rsidRDefault="00724904" w:rsidP="00652337">
            <w:r>
              <w:t>Centre for Epidemiology and Evidence as curators of the SURE gateway</w:t>
            </w:r>
          </w:p>
        </w:tc>
        <w:tc>
          <w:tcPr>
            <w:tcW w:w="2566" w:type="dxa"/>
            <w:shd w:val="clear" w:color="auto" w:fill="auto"/>
            <w:vAlign w:val="center"/>
          </w:tcPr>
          <w:p w14:paraId="5A72E0B5" w14:textId="4417D16E" w:rsidR="00592824" w:rsidRPr="00922B03" w:rsidRDefault="00724904" w:rsidP="00652337">
            <w:r>
              <w:t>30/03/2023</w:t>
            </w:r>
          </w:p>
        </w:tc>
      </w:tr>
      <w:tr w:rsidR="00603DB7" w:rsidRPr="000006CE" w14:paraId="40849D35" w14:textId="77777777" w:rsidTr="0057206E">
        <w:trPr>
          <w:cnfStyle w:val="000000100000" w:firstRow="0" w:lastRow="0" w:firstColumn="0" w:lastColumn="0" w:oddVBand="0" w:evenVBand="0" w:oddHBand="1" w:evenHBand="0" w:firstRowFirstColumn="0" w:firstRowLastColumn="0" w:lastRowFirstColumn="0" w:lastRowLastColumn="0"/>
          <w:trHeight w:val="409"/>
          <w:ins w:id="9" w:author="Hao Chen" w:date="2023-04-30T18:06:00Z"/>
        </w:trPr>
        <w:tc>
          <w:tcPr>
            <w:tcW w:w="1451" w:type="dxa"/>
            <w:shd w:val="clear" w:color="auto" w:fill="auto"/>
            <w:vAlign w:val="center"/>
          </w:tcPr>
          <w:p w14:paraId="24B6A2C0" w14:textId="73E3F7C2" w:rsidR="00603DB7" w:rsidRDefault="00603DB7" w:rsidP="00652337">
            <w:pPr>
              <w:rPr>
                <w:ins w:id="10" w:author="Hao Chen" w:date="2023-04-30T18:06:00Z"/>
              </w:rPr>
            </w:pPr>
            <w:ins w:id="11" w:author="Hao Chen" w:date="2023-04-30T18:06:00Z">
              <w:r>
                <w:t>1.5</w:t>
              </w:r>
            </w:ins>
          </w:p>
        </w:tc>
        <w:tc>
          <w:tcPr>
            <w:tcW w:w="1464" w:type="dxa"/>
            <w:shd w:val="clear" w:color="auto" w:fill="auto"/>
            <w:vAlign w:val="center"/>
          </w:tcPr>
          <w:p w14:paraId="0D8E6583" w14:textId="7B267D2D" w:rsidR="00603DB7" w:rsidRDefault="00B74455" w:rsidP="00652337">
            <w:pPr>
              <w:rPr>
                <w:ins w:id="12" w:author="Hao Chen" w:date="2023-04-30T18:06:00Z"/>
              </w:rPr>
            </w:pPr>
            <w:ins w:id="13" w:author="Hao Chen" w:date="2023-04-30T18:06:00Z">
              <w:r>
                <w:t>30/04/2023</w:t>
              </w:r>
            </w:ins>
          </w:p>
        </w:tc>
        <w:tc>
          <w:tcPr>
            <w:tcW w:w="4153" w:type="dxa"/>
            <w:shd w:val="clear" w:color="auto" w:fill="auto"/>
            <w:vAlign w:val="center"/>
          </w:tcPr>
          <w:p w14:paraId="2AD90A30" w14:textId="08D374BD" w:rsidR="00603DB7" w:rsidRDefault="00E46BDF" w:rsidP="00652337">
            <w:pPr>
              <w:rPr>
                <w:ins w:id="14" w:author="Hao Chen" w:date="2023-04-30T18:06:00Z"/>
              </w:rPr>
            </w:pPr>
            <w:ins w:id="15" w:author="Hao Chen" w:date="2023-04-30T18:06:00Z">
              <w:r>
                <w:t>Modified according to</w:t>
              </w:r>
            </w:ins>
            <w:ins w:id="16" w:author="Hao Chen" w:date="2023-04-30T18:07:00Z">
              <w:r w:rsidR="008B60DD">
                <w:t xml:space="preserve"> </w:t>
              </w:r>
              <w:r w:rsidR="008B60DD" w:rsidRPr="008B60DD">
                <w:t xml:space="preserve">HREA </w:t>
              </w:r>
              <w:r w:rsidR="008B60DD">
                <w:t>r</w:t>
              </w:r>
              <w:r w:rsidR="008B60DD" w:rsidRPr="008B60DD">
                <w:t>eview</w:t>
              </w:r>
              <w:r w:rsidR="008B60DD">
                <w:t xml:space="preserve"> comments</w:t>
              </w:r>
            </w:ins>
          </w:p>
        </w:tc>
        <w:tc>
          <w:tcPr>
            <w:tcW w:w="2566" w:type="dxa"/>
            <w:shd w:val="clear" w:color="auto" w:fill="auto"/>
            <w:vAlign w:val="center"/>
          </w:tcPr>
          <w:p w14:paraId="6368A4BC" w14:textId="4096B628" w:rsidR="00603DB7" w:rsidRDefault="00B74455" w:rsidP="00652337">
            <w:pPr>
              <w:rPr>
                <w:ins w:id="17" w:author="Hao Chen" w:date="2023-04-30T18:06:00Z"/>
              </w:rPr>
            </w:pPr>
            <w:ins w:id="18" w:author="Hao Chen" w:date="2023-04-30T18:06:00Z">
              <w:r>
                <w:t>30/04/2023</w:t>
              </w:r>
            </w:ins>
          </w:p>
        </w:tc>
      </w:tr>
    </w:tbl>
    <w:p w14:paraId="43C53A45" w14:textId="77777777" w:rsidR="007C275D" w:rsidRPr="000006CE" w:rsidRDefault="007C275D">
      <w:pPr>
        <w:spacing w:line="240" w:lineRule="auto"/>
      </w:pPr>
      <w:r w:rsidRPr="000006CE">
        <w:br w:type="page"/>
      </w:r>
    </w:p>
    <w:p w14:paraId="00594B00" w14:textId="26FBEE63" w:rsidR="004F3F90" w:rsidRPr="0038166F" w:rsidRDefault="004F3F90" w:rsidP="004F3F90">
      <w:pPr>
        <w:pStyle w:val="Heading1"/>
        <w:spacing w:after="120"/>
        <w:rPr>
          <w:color w:val="auto"/>
        </w:rPr>
      </w:pPr>
      <w:bookmarkStart w:id="19" w:name="_Toc89186190"/>
      <w:r w:rsidRPr="0038166F">
        <w:rPr>
          <w:caps w:val="0"/>
          <w:color w:val="auto"/>
        </w:rPr>
        <w:lastRenderedPageBreak/>
        <w:t>INVESTIGATORS AND PARTICIPATING INSTITUTIONS</w:t>
      </w:r>
      <w:bookmarkEnd w:id="19"/>
    </w:p>
    <w:tbl>
      <w:tblPr>
        <w:tblStyle w:val="TableGrid"/>
        <w:tblW w:w="9493" w:type="dxa"/>
        <w:tblLook w:val="04A0" w:firstRow="1" w:lastRow="0" w:firstColumn="1" w:lastColumn="0" w:noHBand="0" w:noVBand="1"/>
      </w:tblPr>
      <w:tblGrid>
        <w:gridCol w:w="2243"/>
        <w:gridCol w:w="7250"/>
      </w:tblGrid>
      <w:tr w:rsidR="00151FB4" w:rsidRPr="000006CE" w14:paraId="7B1C0938" w14:textId="77777777" w:rsidTr="00BC4A7E">
        <w:trPr>
          <w:cnfStyle w:val="000000100000" w:firstRow="0" w:lastRow="0" w:firstColumn="0" w:lastColumn="0" w:oddVBand="0" w:evenVBand="0" w:oddHBand="1" w:evenHBand="0" w:firstRowFirstColumn="0" w:firstRowLastColumn="0" w:lastRowFirstColumn="0" w:lastRowLastColumn="0"/>
          <w:trHeight w:val="262"/>
        </w:trPr>
        <w:tc>
          <w:tcPr>
            <w:tcW w:w="9493" w:type="dxa"/>
            <w:gridSpan w:val="2"/>
          </w:tcPr>
          <w:p w14:paraId="7C9F01FC" w14:textId="3B2D81E6" w:rsidR="00151FB4" w:rsidRPr="00922B03" w:rsidRDefault="002667BD" w:rsidP="00451E15">
            <w:pPr>
              <w:pStyle w:val="Heading4"/>
              <w:spacing w:line="240" w:lineRule="auto"/>
            </w:pPr>
            <w:r>
              <w:rPr>
                <w:rFonts w:ascii="ZWAdobeF" w:hAnsi="ZWAdobeF" w:cs="ZWAdobeF"/>
                <w:spacing w:val="0"/>
                <w:sz w:val="2"/>
                <w:szCs w:val="2"/>
              </w:rPr>
              <w:t>2B</w:t>
            </w:r>
            <w:r w:rsidR="003C0C82" w:rsidRPr="00451E15">
              <w:rPr>
                <w:sz w:val="22"/>
                <w:szCs w:val="20"/>
              </w:rPr>
              <w:t>Principal Investigator</w:t>
            </w:r>
          </w:p>
        </w:tc>
      </w:tr>
      <w:tr w:rsidR="00674564" w:rsidRPr="000006CE" w14:paraId="4D0E3486" w14:textId="77777777" w:rsidTr="00BC4A7E">
        <w:trPr>
          <w:trHeight w:val="409"/>
        </w:trPr>
        <w:tc>
          <w:tcPr>
            <w:tcW w:w="2243" w:type="dxa"/>
            <w:shd w:val="clear" w:color="auto" w:fill="auto"/>
            <w:vAlign w:val="center"/>
          </w:tcPr>
          <w:p w14:paraId="7D9AAE7D" w14:textId="46377936" w:rsidR="00674564" w:rsidRPr="000006CE" w:rsidRDefault="00674564" w:rsidP="00451E15">
            <w:pPr>
              <w:spacing w:line="240" w:lineRule="auto"/>
            </w:pPr>
            <w:r w:rsidRPr="000006CE">
              <w:t xml:space="preserve">Name &amp; </w:t>
            </w:r>
            <w:r w:rsidR="003F6336">
              <w:t>T</w:t>
            </w:r>
            <w:r w:rsidRPr="000006CE">
              <w:t>itle</w:t>
            </w:r>
          </w:p>
        </w:tc>
        <w:tc>
          <w:tcPr>
            <w:tcW w:w="7250" w:type="dxa"/>
            <w:shd w:val="clear" w:color="auto" w:fill="auto"/>
            <w:vAlign w:val="center"/>
          </w:tcPr>
          <w:p w14:paraId="3224E912" w14:textId="1D142E11" w:rsidR="00674564" w:rsidRPr="00922B03" w:rsidRDefault="00655418" w:rsidP="00451E15">
            <w:pPr>
              <w:spacing w:line="240" w:lineRule="auto"/>
            </w:pPr>
            <w:r>
              <w:t xml:space="preserve">Associate </w:t>
            </w:r>
            <w:r w:rsidR="004C4FFC">
              <w:t xml:space="preserve">Professor </w:t>
            </w:r>
            <w:r>
              <w:t>Melanie Davern</w:t>
            </w:r>
          </w:p>
        </w:tc>
      </w:tr>
      <w:tr w:rsidR="00674564" w:rsidRPr="000006CE" w14:paraId="37802303"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501E27B" w14:textId="77777777" w:rsidR="00674564" w:rsidRPr="000006CE" w:rsidRDefault="00B07B7E" w:rsidP="00451E15">
            <w:pPr>
              <w:spacing w:line="240" w:lineRule="auto"/>
            </w:pPr>
            <w:r w:rsidRPr="000006CE">
              <w:t>Institution</w:t>
            </w:r>
          </w:p>
        </w:tc>
        <w:tc>
          <w:tcPr>
            <w:tcW w:w="7250" w:type="dxa"/>
            <w:shd w:val="clear" w:color="auto" w:fill="auto"/>
            <w:vAlign w:val="center"/>
          </w:tcPr>
          <w:p w14:paraId="245A4E72" w14:textId="2A37F368" w:rsidR="00674564" w:rsidRPr="00922B03" w:rsidRDefault="008C7D7A" w:rsidP="00451E15">
            <w:pPr>
              <w:spacing w:line="240" w:lineRule="auto"/>
            </w:pPr>
            <w:r>
              <w:t>RMIT University</w:t>
            </w:r>
          </w:p>
        </w:tc>
      </w:tr>
      <w:tr w:rsidR="00FF7053" w:rsidRPr="000006CE" w14:paraId="5F213134" w14:textId="77777777" w:rsidTr="00BC4A7E">
        <w:trPr>
          <w:trHeight w:val="409"/>
        </w:trPr>
        <w:tc>
          <w:tcPr>
            <w:tcW w:w="2243" w:type="dxa"/>
            <w:shd w:val="clear" w:color="auto" w:fill="auto"/>
            <w:vAlign w:val="center"/>
          </w:tcPr>
          <w:p w14:paraId="49CBFB63" w14:textId="77777777" w:rsidR="00FF7053" w:rsidRPr="000006CE" w:rsidRDefault="00FF7053" w:rsidP="00451E15">
            <w:pPr>
              <w:spacing w:line="240" w:lineRule="auto"/>
            </w:pPr>
            <w:r w:rsidRPr="000006CE">
              <w:t>Division</w:t>
            </w:r>
          </w:p>
        </w:tc>
        <w:tc>
          <w:tcPr>
            <w:tcW w:w="7250" w:type="dxa"/>
            <w:shd w:val="clear" w:color="auto" w:fill="auto"/>
            <w:vAlign w:val="center"/>
          </w:tcPr>
          <w:p w14:paraId="3177E1E1" w14:textId="322115AE" w:rsidR="00FF7053" w:rsidRPr="00922B03" w:rsidRDefault="00BF4FFB" w:rsidP="00451E15">
            <w:pPr>
              <w:spacing w:line="240" w:lineRule="auto"/>
            </w:pPr>
            <w:r w:rsidRPr="00BF4FFB">
              <w:t>Australian Urban Observatory</w:t>
            </w:r>
            <w:r w:rsidR="00F66911">
              <w:t xml:space="preserve"> (AUO)</w:t>
            </w:r>
          </w:p>
        </w:tc>
      </w:tr>
      <w:tr w:rsidR="00674564" w:rsidRPr="000006CE" w14:paraId="5E589501"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17698823" w14:textId="77777777" w:rsidR="00674564" w:rsidRPr="000006CE" w:rsidRDefault="00B07B7E" w:rsidP="00451E15">
            <w:pPr>
              <w:spacing w:line="240" w:lineRule="auto"/>
            </w:pPr>
            <w:r w:rsidRPr="000006CE">
              <w:t>Position</w:t>
            </w:r>
          </w:p>
        </w:tc>
        <w:tc>
          <w:tcPr>
            <w:tcW w:w="7250" w:type="dxa"/>
            <w:shd w:val="clear" w:color="auto" w:fill="auto"/>
            <w:vAlign w:val="center"/>
          </w:tcPr>
          <w:p w14:paraId="46985DF0" w14:textId="0560CFF9" w:rsidR="00674564" w:rsidRPr="00922B03" w:rsidRDefault="008C7D7A" w:rsidP="00451E15">
            <w:pPr>
              <w:spacing w:line="240" w:lineRule="auto"/>
            </w:pPr>
            <w:r w:rsidRPr="00631733">
              <w:t>Principal Research Fellow</w:t>
            </w:r>
          </w:p>
        </w:tc>
      </w:tr>
      <w:tr w:rsidR="000B4B90" w:rsidRPr="000006CE" w14:paraId="5109B827" w14:textId="77777777" w:rsidTr="00BC4A7E">
        <w:trPr>
          <w:trHeight w:val="409"/>
        </w:trPr>
        <w:tc>
          <w:tcPr>
            <w:tcW w:w="2243" w:type="dxa"/>
            <w:shd w:val="clear" w:color="auto" w:fill="auto"/>
            <w:vAlign w:val="center"/>
          </w:tcPr>
          <w:p w14:paraId="075938E2" w14:textId="77777777" w:rsidR="000B4B90" w:rsidRPr="000006CE" w:rsidRDefault="000B4B90" w:rsidP="00451E15">
            <w:pPr>
              <w:spacing w:line="240" w:lineRule="auto"/>
            </w:pPr>
            <w:r w:rsidRPr="000006CE">
              <w:t>Mailing address</w:t>
            </w:r>
          </w:p>
        </w:tc>
        <w:tc>
          <w:tcPr>
            <w:tcW w:w="7250" w:type="dxa"/>
            <w:shd w:val="clear" w:color="auto" w:fill="auto"/>
            <w:vAlign w:val="center"/>
          </w:tcPr>
          <w:p w14:paraId="7290FB4A" w14:textId="77777777" w:rsidR="00780FFD" w:rsidRDefault="006669F6" w:rsidP="006669F6">
            <w:pPr>
              <w:spacing w:line="240" w:lineRule="auto"/>
            </w:pPr>
            <w:r w:rsidRPr="006669F6">
              <w:t>Australian Urban Observatory</w:t>
            </w:r>
            <w:r>
              <w:t xml:space="preserve">, </w:t>
            </w:r>
          </w:p>
          <w:p w14:paraId="5860A099" w14:textId="7A8F2471" w:rsidR="006669F6" w:rsidRDefault="006669F6" w:rsidP="006669F6">
            <w:pPr>
              <w:spacing w:line="240" w:lineRule="auto"/>
            </w:pPr>
            <w:r>
              <w:t>Building 8, Level 11</w:t>
            </w:r>
            <w:r w:rsidR="00780FFD">
              <w:t xml:space="preserve">, </w:t>
            </w:r>
            <w:r>
              <w:t>RMIT University City Campus</w:t>
            </w:r>
            <w:r w:rsidR="00780FFD">
              <w:t xml:space="preserve">, </w:t>
            </w:r>
            <w:r>
              <w:t>GPO Box 2476</w:t>
            </w:r>
          </w:p>
          <w:p w14:paraId="0DFDE4CD" w14:textId="77777777" w:rsidR="006669F6" w:rsidRDefault="006669F6" w:rsidP="006669F6">
            <w:pPr>
              <w:spacing w:line="240" w:lineRule="auto"/>
            </w:pPr>
            <w:r>
              <w:t>Melbourne VIC 3001</w:t>
            </w:r>
          </w:p>
          <w:p w14:paraId="04E7F0B3" w14:textId="603F506E" w:rsidR="000B4B90" w:rsidRPr="00922B03" w:rsidRDefault="006669F6" w:rsidP="006669F6">
            <w:pPr>
              <w:spacing w:line="240" w:lineRule="auto"/>
            </w:pPr>
            <w:r>
              <w:t>Australia</w:t>
            </w:r>
          </w:p>
        </w:tc>
      </w:tr>
      <w:tr w:rsidR="004F3F90" w:rsidRPr="000006CE" w14:paraId="42D478A8"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7CEA81B0" w14:textId="77777777" w:rsidR="004F3F90" w:rsidRPr="000006CE" w:rsidRDefault="004F3F90" w:rsidP="00451E15">
            <w:pPr>
              <w:spacing w:line="240" w:lineRule="auto"/>
            </w:pPr>
            <w:r w:rsidRPr="000006CE">
              <w:t>Email address</w:t>
            </w:r>
          </w:p>
        </w:tc>
        <w:tc>
          <w:tcPr>
            <w:tcW w:w="7250" w:type="dxa"/>
            <w:shd w:val="clear" w:color="auto" w:fill="auto"/>
            <w:vAlign w:val="center"/>
          </w:tcPr>
          <w:p w14:paraId="4B7E2EC1" w14:textId="77B01C62" w:rsidR="004F3F90" w:rsidRPr="00922B03" w:rsidRDefault="00520391" w:rsidP="00451E15">
            <w:pPr>
              <w:spacing w:line="240" w:lineRule="auto"/>
            </w:pPr>
            <w:hyperlink r:id="rId13" w:history="1">
              <w:r w:rsidR="008C7D7A" w:rsidRPr="004573AA">
                <w:t>melanie.davern@rmit.edu.au</w:t>
              </w:r>
            </w:hyperlink>
          </w:p>
        </w:tc>
      </w:tr>
      <w:tr w:rsidR="000B4B90" w:rsidRPr="000006CE" w14:paraId="2E287E85" w14:textId="77777777" w:rsidTr="00BC4A7E">
        <w:trPr>
          <w:trHeight w:val="409"/>
        </w:trPr>
        <w:tc>
          <w:tcPr>
            <w:tcW w:w="2243" w:type="dxa"/>
            <w:shd w:val="clear" w:color="auto" w:fill="auto"/>
            <w:vAlign w:val="center"/>
          </w:tcPr>
          <w:p w14:paraId="6C259700" w14:textId="77777777" w:rsidR="000B4B90" w:rsidRPr="000006CE" w:rsidRDefault="000B4B90" w:rsidP="00451E15">
            <w:pPr>
              <w:spacing w:line="240" w:lineRule="auto"/>
            </w:pPr>
            <w:r w:rsidRPr="000006CE">
              <w:t>Phone number</w:t>
            </w:r>
          </w:p>
        </w:tc>
        <w:tc>
          <w:tcPr>
            <w:tcW w:w="7250" w:type="dxa"/>
            <w:shd w:val="clear" w:color="auto" w:fill="auto"/>
            <w:vAlign w:val="center"/>
          </w:tcPr>
          <w:p w14:paraId="791ED042" w14:textId="44315393" w:rsidR="000B4B90" w:rsidRPr="00922B03" w:rsidRDefault="00520391" w:rsidP="00F70DF5">
            <w:pPr>
              <w:spacing w:line="240" w:lineRule="auto"/>
            </w:pPr>
            <w:hyperlink r:id="rId14" w:history="1">
              <w:r w:rsidR="008C7D7A" w:rsidRPr="004573AA">
                <w:t>+61</w:t>
              </w:r>
              <w:r w:rsidR="00C1430C" w:rsidRPr="004573AA">
                <w:t xml:space="preserve"> </w:t>
              </w:r>
              <w:r w:rsidR="008C7D7A" w:rsidRPr="004573AA">
                <w:t>399253090</w:t>
              </w:r>
            </w:hyperlink>
          </w:p>
        </w:tc>
      </w:tr>
      <w:tr w:rsidR="00C3663C" w:rsidRPr="00922B03" w14:paraId="6D99F933" w14:textId="77777777" w:rsidTr="005F5910">
        <w:trPr>
          <w:cnfStyle w:val="000000100000" w:firstRow="0" w:lastRow="0" w:firstColumn="0" w:lastColumn="0" w:oddVBand="0" w:evenVBand="0" w:oddHBand="1" w:evenHBand="0" w:firstRowFirstColumn="0" w:firstRowLastColumn="0" w:lastRowFirstColumn="0" w:lastRowLastColumn="0"/>
          <w:trHeight w:val="262"/>
        </w:trPr>
        <w:tc>
          <w:tcPr>
            <w:tcW w:w="9493" w:type="dxa"/>
            <w:gridSpan w:val="2"/>
          </w:tcPr>
          <w:p w14:paraId="4D69C43B" w14:textId="6AE547E2" w:rsidR="00C3663C" w:rsidRPr="00922B03" w:rsidRDefault="00C3663C" w:rsidP="005F5910">
            <w:pPr>
              <w:pStyle w:val="Heading4"/>
              <w:spacing w:line="240" w:lineRule="auto"/>
            </w:pPr>
            <w:r>
              <w:rPr>
                <w:rFonts w:ascii="ZWAdobeF" w:hAnsi="ZWAdobeF" w:cs="ZWAdobeF"/>
                <w:spacing w:val="0"/>
                <w:sz w:val="2"/>
                <w:szCs w:val="2"/>
              </w:rPr>
              <w:t>2B</w:t>
            </w:r>
            <w:r>
              <w:rPr>
                <w:sz w:val="22"/>
                <w:szCs w:val="20"/>
              </w:rPr>
              <w:t>COORDINATING P</w:t>
            </w:r>
            <w:r w:rsidRPr="00451E15">
              <w:rPr>
                <w:sz w:val="22"/>
                <w:szCs w:val="20"/>
              </w:rPr>
              <w:t>rincipal Investigator</w:t>
            </w:r>
          </w:p>
        </w:tc>
      </w:tr>
      <w:tr w:rsidR="00C3663C" w:rsidRPr="00922B03" w14:paraId="634ABBE7" w14:textId="77777777" w:rsidTr="005F5910">
        <w:trPr>
          <w:trHeight w:val="409"/>
        </w:trPr>
        <w:tc>
          <w:tcPr>
            <w:tcW w:w="2243" w:type="dxa"/>
            <w:shd w:val="clear" w:color="auto" w:fill="auto"/>
            <w:vAlign w:val="center"/>
          </w:tcPr>
          <w:p w14:paraId="46FA1DB3" w14:textId="77777777" w:rsidR="00C3663C" w:rsidRPr="000006CE" w:rsidRDefault="00C3663C" w:rsidP="005F5910">
            <w:pPr>
              <w:spacing w:line="240" w:lineRule="auto"/>
            </w:pPr>
            <w:r w:rsidRPr="000006CE">
              <w:t xml:space="preserve">Name &amp; </w:t>
            </w:r>
            <w:r>
              <w:t>T</w:t>
            </w:r>
            <w:r w:rsidRPr="000006CE">
              <w:t>itle</w:t>
            </w:r>
          </w:p>
        </w:tc>
        <w:tc>
          <w:tcPr>
            <w:tcW w:w="7250" w:type="dxa"/>
            <w:shd w:val="clear" w:color="auto" w:fill="auto"/>
            <w:vAlign w:val="center"/>
          </w:tcPr>
          <w:p w14:paraId="045245C1" w14:textId="3462CF9B" w:rsidR="00C3663C" w:rsidRPr="00922B03" w:rsidRDefault="00F66911" w:rsidP="005F5910">
            <w:pPr>
              <w:spacing w:line="240" w:lineRule="auto"/>
            </w:pPr>
            <w:r>
              <w:t>Tracy Baylis</w:t>
            </w:r>
          </w:p>
        </w:tc>
      </w:tr>
      <w:tr w:rsidR="00C3663C" w:rsidRPr="00922B03" w14:paraId="3310F52B"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5176F00" w14:textId="77777777" w:rsidR="00C3663C" w:rsidRPr="000006CE" w:rsidRDefault="00C3663C" w:rsidP="005F5910">
            <w:pPr>
              <w:spacing w:line="240" w:lineRule="auto"/>
            </w:pPr>
            <w:r w:rsidRPr="000006CE">
              <w:t>Institution</w:t>
            </w:r>
          </w:p>
        </w:tc>
        <w:tc>
          <w:tcPr>
            <w:tcW w:w="7250" w:type="dxa"/>
            <w:shd w:val="clear" w:color="auto" w:fill="auto"/>
            <w:vAlign w:val="center"/>
          </w:tcPr>
          <w:p w14:paraId="2F0A23ED" w14:textId="2A21C274" w:rsidR="00C3663C" w:rsidRPr="00922B03" w:rsidRDefault="00BF4FFB" w:rsidP="005F5910">
            <w:pPr>
              <w:spacing w:line="240" w:lineRule="auto"/>
            </w:pPr>
            <w:r>
              <w:t>University of Melbourne</w:t>
            </w:r>
          </w:p>
        </w:tc>
      </w:tr>
      <w:tr w:rsidR="00C3663C" w:rsidRPr="00922B03" w14:paraId="39494E51" w14:textId="77777777" w:rsidTr="005F5910">
        <w:trPr>
          <w:trHeight w:val="409"/>
        </w:trPr>
        <w:tc>
          <w:tcPr>
            <w:tcW w:w="2243" w:type="dxa"/>
            <w:shd w:val="clear" w:color="auto" w:fill="auto"/>
            <w:vAlign w:val="center"/>
          </w:tcPr>
          <w:p w14:paraId="2C9A43B2" w14:textId="77777777" w:rsidR="00C3663C" w:rsidRPr="000006CE" w:rsidRDefault="00C3663C" w:rsidP="005F5910">
            <w:pPr>
              <w:spacing w:line="240" w:lineRule="auto"/>
            </w:pPr>
            <w:r w:rsidRPr="000006CE">
              <w:t>Division</w:t>
            </w:r>
          </w:p>
        </w:tc>
        <w:tc>
          <w:tcPr>
            <w:tcW w:w="7250" w:type="dxa"/>
            <w:shd w:val="clear" w:color="auto" w:fill="auto"/>
            <w:vAlign w:val="center"/>
          </w:tcPr>
          <w:p w14:paraId="3523CBAC" w14:textId="23B1370F" w:rsidR="00C3663C" w:rsidRPr="00922B03" w:rsidRDefault="00BF4FFB" w:rsidP="005F5910">
            <w:pPr>
              <w:spacing w:line="240" w:lineRule="auto"/>
            </w:pPr>
            <w:r w:rsidRPr="004C4FFC">
              <w:t>Australian Urban Research Infrastructure Network (AURIN)</w:t>
            </w:r>
          </w:p>
        </w:tc>
      </w:tr>
      <w:tr w:rsidR="00C3663C" w:rsidRPr="00922B03" w14:paraId="4FD2D231"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C4E422E" w14:textId="77777777" w:rsidR="00C3663C" w:rsidRPr="000006CE" w:rsidRDefault="00C3663C" w:rsidP="005F5910">
            <w:pPr>
              <w:spacing w:line="240" w:lineRule="auto"/>
            </w:pPr>
            <w:r w:rsidRPr="000006CE">
              <w:t>Position</w:t>
            </w:r>
          </w:p>
        </w:tc>
        <w:tc>
          <w:tcPr>
            <w:tcW w:w="7250" w:type="dxa"/>
            <w:shd w:val="clear" w:color="auto" w:fill="auto"/>
            <w:vAlign w:val="center"/>
          </w:tcPr>
          <w:p w14:paraId="714DC6DC" w14:textId="4EEC2668" w:rsidR="00C3663C" w:rsidRPr="00922B03" w:rsidRDefault="00F66911" w:rsidP="005F5910">
            <w:pPr>
              <w:spacing w:line="240" w:lineRule="auto"/>
            </w:pPr>
            <w:r w:rsidRPr="00F66911">
              <w:t>Strategic Planning &amp; Implementation Manager</w:t>
            </w:r>
          </w:p>
        </w:tc>
      </w:tr>
      <w:tr w:rsidR="00C3663C" w:rsidRPr="00922B03" w14:paraId="566FCE2E" w14:textId="77777777" w:rsidTr="005F5910">
        <w:trPr>
          <w:trHeight w:val="409"/>
        </w:trPr>
        <w:tc>
          <w:tcPr>
            <w:tcW w:w="2243" w:type="dxa"/>
            <w:shd w:val="clear" w:color="auto" w:fill="auto"/>
            <w:vAlign w:val="center"/>
          </w:tcPr>
          <w:p w14:paraId="65D68DC5" w14:textId="77777777" w:rsidR="00C3663C" w:rsidRPr="000006CE" w:rsidRDefault="00C3663C" w:rsidP="005F5910">
            <w:pPr>
              <w:spacing w:line="240" w:lineRule="auto"/>
            </w:pPr>
            <w:r w:rsidRPr="000006CE">
              <w:t>Mailing address</w:t>
            </w:r>
          </w:p>
        </w:tc>
        <w:tc>
          <w:tcPr>
            <w:tcW w:w="7250" w:type="dxa"/>
            <w:shd w:val="clear" w:color="auto" w:fill="auto"/>
            <w:vAlign w:val="center"/>
          </w:tcPr>
          <w:p w14:paraId="0DD2F9C7" w14:textId="4A2D4AB0" w:rsidR="00780FFD" w:rsidRDefault="00780FFD" w:rsidP="00780FFD">
            <w:pPr>
              <w:spacing w:line="240" w:lineRule="auto"/>
            </w:pPr>
            <w:r>
              <w:t>AURIN,</w:t>
            </w:r>
          </w:p>
          <w:p w14:paraId="2D1A2623" w14:textId="63B4815D" w:rsidR="00780FFD" w:rsidRDefault="00780FFD" w:rsidP="00780FFD">
            <w:pPr>
              <w:spacing w:line="240" w:lineRule="auto"/>
            </w:pPr>
            <w:r>
              <w:t>Level 3, Thomas Cherry Building, The University of Melbourne</w:t>
            </w:r>
          </w:p>
          <w:p w14:paraId="232DC4A0" w14:textId="77777777" w:rsidR="00C3663C" w:rsidRDefault="00780FFD" w:rsidP="00780FFD">
            <w:pPr>
              <w:spacing w:line="240" w:lineRule="auto"/>
            </w:pPr>
            <w:r>
              <w:t>Melbourne VIC 3010</w:t>
            </w:r>
          </w:p>
          <w:p w14:paraId="7309B4F3" w14:textId="1D3F14CE" w:rsidR="00780FFD" w:rsidRPr="00922B03" w:rsidRDefault="00780FFD" w:rsidP="00780FFD">
            <w:pPr>
              <w:spacing w:line="240" w:lineRule="auto"/>
            </w:pPr>
            <w:r>
              <w:t>Australia</w:t>
            </w:r>
          </w:p>
        </w:tc>
      </w:tr>
      <w:tr w:rsidR="00C3663C" w:rsidRPr="00922B03" w14:paraId="34228515"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1A4596F3" w14:textId="77777777" w:rsidR="00C3663C" w:rsidRPr="000006CE" w:rsidRDefault="00C3663C" w:rsidP="005F5910">
            <w:pPr>
              <w:spacing w:line="240" w:lineRule="auto"/>
            </w:pPr>
            <w:r w:rsidRPr="000006CE">
              <w:t>Email address</w:t>
            </w:r>
          </w:p>
        </w:tc>
        <w:tc>
          <w:tcPr>
            <w:tcW w:w="7250" w:type="dxa"/>
            <w:shd w:val="clear" w:color="auto" w:fill="auto"/>
            <w:vAlign w:val="center"/>
          </w:tcPr>
          <w:p w14:paraId="7ABCB2C1" w14:textId="31704321" w:rsidR="00C3663C" w:rsidRPr="00922B03" w:rsidRDefault="00BF4FFB" w:rsidP="005F5910">
            <w:pPr>
              <w:spacing w:line="240" w:lineRule="auto"/>
            </w:pPr>
            <w:r w:rsidRPr="00BF4FFB">
              <w:t>tracy.baylis@unimelb.edu.au</w:t>
            </w:r>
          </w:p>
        </w:tc>
      </w:tr>
      <w:tr w:rsidR="00C3663C" w:rsidRPr="00922B03" w14:paraId="08C2CE71" w14:textId="77777777" w:rsidTr="005F5910">
        <w:trPr>
          <w:trHeight w:val="409"/>
        </w:trPr>
        <w:tc>
          <w:tcPr>
            <w:tcW w:w="2243" w:type="dxa"/>
            <w:shd w:val="clear" w:color="auto" w:fill="auto"/>
            <w:vAlign w:val="center"/>
          </w:tcPr>
          <w:p w14:paraId="2B5850EB" w14:textId="77777777" w:rsidR="00C3663C" w:rsidRPr="000006CE" w:rsidRDefault="00C3663C" w:rsidP="005F5910">
            <w:pPr>
              <w:spacing w:line="240" w:lineRule="auto"/>
            </w:pPr>
            <w:r w:rsidRPr="000006CE">
              <w:t>Phone number</w:t>
            </w:r>
          </w:p>
        </w:tc>
        <w:tc>
          <w:tcPr>
            <w:tcW w:w="7250" w:type="dxa"/>
            <w:shd w:val="clear" w:color="auto" w:fill="auto"/>
            <w:vAlign w:val="center"/>
          </w:tcPr>
          <w:p w14:paraId="76251C7D" w14:textId="391FD86F" w:rsidR="00C3663C" w:rsidRPr="00922B03" w:rsidRDefault="00BF4FFB" w:rsidP="005F5910">
            <w:pPr>
              <w:spacing w:line="240" w:lineRule="auto"/>
            </w:pPr>
            <w:r>
              <w:t>+61 417333673</w:t>
            </w:r>
          </w:p>
        </w:tc>
      </w:tr>
      <w:tr w:rsidR="00655418" w:rsidRPr="000006CE" w14:paraId="0AC81294"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9493" w:type="dxa"/>
            <w:gridSpan w:val="2"/>
          </w:tcPr>
          <w:p w14:paraId="48B2B49F" w14:textId="77777777" w:rsidR="00655418" w:rsidRPr="000006CE" w:rsidRDefault="00655418" w:rsidP="00655418">
            <w:pPr>
              <w:pStyle w:val="Heading4"/>
              <w:spacing w:line="240" w:lineRule="auto"/>
            </w:pPr>
            <w:bookmarkStart w:id="20" w:name="_Hlk94603480"/>
            <w:r>
              <w:rPr>
                <w:rFonts w:ascii="ZWAdobeF" w:hAnsi="ZWAdobeF" w:cs="ZWAdobeF"/>
                <w:spacing w:val="0"/>
                <w:sz w:val="2"/>
                <w:szCs w:val="2"/>
              </w:rPr>
              <w:t>4B</w:t>
            </w:r>
            <w:r w:rsidRPr="00451E15">
              <w:rPr>
                <w:sz w:val="22"/>
                <w:szCs w:val="20"/>
              </w:rPr>
              <w:t>Investigator / Researcher</w:t>
            </w:r>
          </w:p>
        </w:tc>
      </w:tr>
      <w:tr w:rsidR="00655418" w:rsidRPr="000006CE" w14:paraId="3EA3F63F" w14:textId="77777777" w:rsidTr="00BC4A7E">
        <w:trPr>
          <w:trHeight w:val="409"/>
        </w:trPr>
        <w:tc>
          <w:tcPr>
            <w:tcW w:w="2243" w:type="dxa"/>
            <w:shd w:val="clear" w:color="auto" w:fill="auto"/>
            <w:vAlign w:val="center"/>
          </w:tcPr>
          <w:p w14:paraId="387D70F0" w14:textId="77777777" w:rsidR="00655418" w:rsidRPr="000006CE" w:rsidRDefault="00655418" w:rsidP="00655418">
            <w:pPr>
              <w:spacing w:line="240" w:lineRule="auto"/>
            </w:pPr>
            <w:r w:rsidRPr="000006CE">
              <w:t>Name &amp; title</w:t>
            </w:r>
          </w:p>
        </w:tc>
        <w:tc>
          <w:tcPr>
            <w:tcW w:w="7250" w:type="dxa"/>
            <w:shd w:val="clear" w:color="auto" w:fill="auto"/>
            <w:vAlign w:val="center"/>
          </w:tcPr>
          <w:p w14:paraId="3F62715E" w14:textId="110F8220" w:rsidR="00655418" w:rsidRPr="00922B03" w:rsidRDefault="00655418" w:rsidP="00655418">
            <w:pPr>
              <w:spacing w:line="240" w:lineRule="auto"/>
            </w:pPr>
            <w:r>
              <w:t>Dr Hao Chen</w:t>
            </w:r>
          </w:p>
        </w:tc>
      </w:tr>
      <w:tr w:rsidR="00655418" w:rsidRPr="000006CE" w14:paraId="64B9A24A"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32A9339" w14:textId="77777777" w:rsidR="00655418" w:rsidRPr="000006CE" w:rsidRDefault="00655418" w:rsidP="00655418">
            <w:pPr>
              <w:spacing w:line="240" w:lineRule="auto"/>
            </w:pPr>
            <w:r w:rsidRPr="000006CE">
              <w:t>Institution</w:t>
            </w:r>
          </w:p>
        </w:tc>
        <w:tc>
          <w:tcPr>
            <w:tcW w:w="7250" w:type="dxa"/>
            <w:shd w:val="clear" w:color="auto" w:fill="auto"/>
            <w:vAlign w:val="center"/>
          </w:tcPr>
          <w:p w14:paraId="035EBE5D" w14:textId="4D762248" w:rsidR="00655418" w:rsidRPr="00922B03" w:rsidRDefault="008C7D7A" w:rsidP="00655418">
            <w:pPr>
              <w:spacing w:line="240" w:lineRule="auto"/>
            </w:pPr>
            <w:r>
              <w:t>University of Melbourne</w:t>
            </w:r>
          </w:p>
        </w:tc>
      </w:tr>
      <w:tr w:rsidR="00655418" w:rsidRPr="000006CE" w14:paraId="4D89BF0D" w14:textId="77777777" w:rsidTr="00BC4A7E">
        <w:trPr>
          <w:trHeight w:val="409"/>
        </w:trPr>
        <w:tc>
          <w:tcPr>
            <w:tcW w:w="2243" w:type="dxa"/>
            <w:shd w:val="clear" w:color="auto" w:fill="auto"/>
            <w:vAlign w:val="center"/>
          </w:tcPr>
          <w:p w14:paraId="4093ED0A" w14:textId="77777777" w:rsidR="00655418" w:rsidRPr="000006CE" w:rsidRDefault="00655418" w:rsidP="00655418">
            <w:pPr>
              <w:spacing w:line="240" w:lineRule="auto"/>
            </w:pPr>
            <w:r w:rsidRPr="000006CE">
              <w:t>Division</w:t>
            </w:r>
          </w:p>
        </w:tc>
        <w:tc>
          <w:tcPr>
            <w:tcW w:w="7250" w:type="dxa"/>
            <w:shd w:val="clear" w:color="auto" w:fill="auto"/>
            <w:vAlign w:val="center"/>
          </w:tcPr>
          <w:p w14:paraId="05F971A7" w14:textId="06ECF93E" w:rsidR="00655418" w:rsidRPr="00922B03" w:rsidRDefault="008C7D7A" w:rsidP="00655418">
            <w:pPr>
              <w:spacing w:line="240" w:lineRule="auto"/>
            </w:pPr>
            <w:r w:rsidRPr="004C4FFC">
              <w:t>Australian Urban Research Infrastructure Network (AURIN)</w:t>
            </w:r>
          </w:p>
        </w:tc>
      </w:tr>
      <w:tr w:rsidR="00655418" w:rsidRPr="000006CE" w14:paraId="78C0316C"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8733615" w14:textId="77777777" w:rsidR="00655418" w:rsidRPr="000006CE" w:rsidRDefault="00655418" w:rsidP="00655418">
            <w:pPr>
              <w:spacing w:line="240" w:lineRule="auto"/>
            </w:pPr>
            <w:r w:rsidRPr="000006CE">
              <w:t>Position</w:t>
            </w:r>
          </w:p>
        </w:tc>
        <w:tc>
          <w:tcPr>
            <w:tcW w:w="7250" w:type="dxa"/>
            <w:shd w:val="clear" w:color="auto" w:fill="auto"/>
            <w:vAlign w:val="center"/>
          </w:tcPr>
          <w:p w14:paraId="36EE8DBC" w14:textId="6515CB5A" w:rsidR="00655418" w:rsidRPr="00922B03" w:rsidRDefault="008C7D7A" w:rsidP="00655418">
            <w:pPr>
              <w:spacing w:line="240" w:lineRule="auto"/>
            </w:pPr>
            <w:r>
              <w:t>Spatial Database Software Developer</w:t>
            </w:r>
          </w:p>
        </w:tc>
      </w:tr>
      <w:tr w:rsidR="00655418" w:rsidRPr="000006CE" w14:paraId="35905A0D" w14:textId="77777777" w:rsidTr="00BC4A7E">
        <w:trPr>
          <w:trHeight w:val="409"/>
        </w:trPr>
        <w:tc>
          <w:tcPr>
            <w:tcW w:w="2243" w:type="dxa"/>
            <w:shd w:val="clear" w:color="auto" w:fill="auto"/>
            <w:vAlign w:val="center"/>
          </w:tcPr>
          <w:p w14:paraId="0034EB0F" w14:textId="77777777" w:rsidR="00655418" w:rsidRPr="000006CE" w:rsidRDefault="00655418" w:rsidP="00655418">
            <w:pPr>
              <w:spacing w:line="240" w:lineRule="auto"/>
            </w:pPr>
            <w:r w:rsidRPr="000006CE">
              <w:t>Email address</w:t>
            </w:r>
          </w:p>
        </w:tc>
        <w:tc>
          <w:tcPr>
            <w:tcW w:w="7250" w:type="dxa"/>
            <w:shd w:val="clear" w:color="auto" w:fill="auto"/>
            <w:vAlign w:val="center"/>
          </w:tcPr>
          <w:p w14:paraId="092A4471" w14:textId="23A99B18" w:rsidR="00655418" w:rsidRPr="00922B03" w:rsidRDefault="008C7D7A" w:rsidP="008C7D7A">
            <w:pPr>
              <w:spacing w:line="240" w:lineRule="auto"/>
            </w:pPr>
            <w:r>
              <w:t>chen.h@unimelb.edu.au</w:t>
            </w:r>
          </w:p>
        </w:tc>
      </w:tr>
      <w:tr w:rsidR="00655418" w:rsidRPr="000006CE" w14:paraId="0CE5A797"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7DDB7303" w14:textId="77777777" w:rsidR="00655418" w:rsidRPr="000006CE" w:rsidRDefault="00655418" w:rsidP="00655418">
            <w:pPr>
              <w:spacing w:line="240" w:lineRule="auto"/>
            </w:pPr>
            <w:r w:rsidRPr="000006CE">
              <w:t>Phone number</w:t>
            </w:r>
          </w:p>
        </w:tc>
        <w:tc>
          <w:tcPr>
            <w:tcW w:w="7250" w:type="dxa"/>
            <w:shd w:val="clear" w:color="auto" w:fill="auto"/>
            <w:vAlign w:val="center"/>
          </w:tcPr>
          <w:p w14:paraId="66D823E3" w14:textId="1F4B02E8" w:rsidR="00655418" w:rsidRPr="00922B03" w:rsidRDefault="008C7D7A" w:rsidP="00655418">
            <w:pPr>
              <w:spacing w:line="240" w:lineRule="auto"/>
            </w:pPr>
            <w:r>
              <w:t>+61 481380464</w:t>
            </w:r>
          </w:p>
        </w:tc>
      </w:tr>
      <w:tr w:rsidR="00FF394F" w:rsidRPr="000006CE" w14:paraId="0FA828F5" w14:textId="77777777" w:rsidTr="00183835">
        <w:trPr>
          <w:trHeight w:val="409"/>
        </w:trPr>
        <w:tc>
          <w:tcPr>
            <w:tcW w:w="9493" w:type="dxa"/>
            <w:gridSpan w:val="2"/>
          </w:tcPr>
          <w:p w14:paraId="793F6239" w14:textId="77777777" w:rsidR="00FF394F" w:rsidRPr="00FF394F" w:rsidRDefault="00FF394F" w:rsidP="00183835">
            <w:pPr>
              <w:pStyle w:val="Heading4"/>
              <w:spacing w:line="240" w:lineRule="auto"/>
            </w:pPr>
            <w:bookmarkStart w:id="21" w:name="OLE_LINK1"/>
            <w:bookmarkStart w:id="22" w:name="OLE_LINK2"/>
            <w:bookmarkEnd w:id="20"/>
            <w:r w:rsidRPr="00FF394F">
              <w:rPr>
                <w:rFonts w:ascii="ZWAdobeF" w:hAnsi="ZWAdobeF" w:cs="ZWAdobeF"/>
                <w:spacing w:val="0"/>
                <w:sz w:val="2"/>
                <w:szCs w:val="2"/>
              </w:rPr>
              <w:t>4B</w:t>
            </w:r>
            <w:r w:rsidRPr="00FF394F">
              <w:rPr>
                <w:sz w:val="22"/>
                <w:szCs w:val="20"/>
              </w:rPr>
              <w:t>Investigator / Researcher</w:t>
            </w:r>
          </w:p>
        </w:tc>
      </w:tr>
      <w:tr w:rsidR="00FF394F" w:rsidRPr="00922B03" w14:paraId="79B650FD"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1380968" w14:textId="77777777" w:rsidR="00FF394F" w:rsidRPr="000006CE" w:rsidRDefault="00FF394F" w:rsidP="00183835">
            <w:pPr>
              <w:spacing w:line="240" w:lineRule="auto"/>
            </w:pPr>
            <w:r w:rsidRPr="000006CE">
              <w:t>Name &amp; title</w:t>
            </w:r>
          </w:p>
        </w:tc>
        <w:tc>
          <w:tcPr>
            <w:tcW w:w="7250" w:type="dxa"/>
            <w:shd w:val="clear" w:color="auto" w:fill="auto"/>
            <w:vAlign w:val="center"/>
          </w:tcPr>
          <w:p w14:paraId="1DCDC2C9" w14:textId="0A14C95C" w:rsidR="00FF394F" w:rsidRPr="00922B03" w:rsidRDefault="00FF394F" w:rsidP="00183835">
            <w:pPr>
              <w:spacing w:line="240" w:lineRule="auto"/>
            </w:pPr>
            <w:r>
              <w:t>Flavia Barar</w:t>
            </w:r>
          </w:p>
        </w:tc>
      </w:tr>
      <w:tr w:rsidR="00FF394F" w:rsidRPr="00922B03" w14:paraId="69157DFC" w14:textId="77777777" w:rsidTr="00183835">
        <w:trPr>
          <w:trHeight w:val="409"/>
        </w:trPr>
        <w:tc>
          <w:tcPr>
            <w:tcW w:w="2243" w:type="dxa"/>
            <w:shd w:val="clear" w:color="auto" w:fill="auto"/>
            <w:vAlign w:val="center"/>
          </w:tcPr>
          <w:p w14:paraId="624DEE0C" w14:textId="77777777" w:rsidR="00FF394F" w:rsidRPr="000006CE" w:rsidRDefault="00FF394F" w:rsidP="00183835">
            <w:pPr>
              <w:spacing w:line="240" w:lineRule="auto"/>
            </w:pPr>
            <w:r w:rsidRPr="000006CE">
              <w:t>Institution</w:t>
            </w:r>
          </w:p>
        </w:tc>
        <w:tc>
          <w:tcPr>
            <w:tcW w:w="7250" w:type="dxa"/>
            <w:shd w:val="clear" w:color="auto" w:fill="auto"/>
            <w:vAlign w:val="center"/>
          </w:tcPr>
          <w:p w14:paraId="62B2312D" w14:textId="77777777" w:rsidR="00FF394F" w:rsidRPr="00922B03" w:rsidRDefault="00FF394F" w:rsidP="00183835">
            <w:pPr>
              <w:spacing w:line="240" w:lineRule="auto"/>
            </w:pPr>
            <w:r>
              <w:t>University of Melbourne</w:t>
            </w:r>
          </w:p>
        </w:tc>
      </w:tr>
      <w:tr w:rsidR="00FF394F" w:rsidRPr="00922B03" w14:paraId="04E168A8"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788F294D" w14:textId="77777777" w:rsidR="00FF394F" w:rsidRPr="000006CE" w:rsidRDefault="00FF394F" w:rsidP="00183835">
            <w:pPr>
              <w:spacing w:line="240" w:lineRule="auto"/>
            </w:pPr>
            <w:r w:rsidRPr="000006CE">
              <w:t>Division</w:t>
            </w:r>
          </w:p>
        </w:tc>
        <w:tc>
          <w:tcPr>
            <w:tcW w:w="7250" w:type="dxa"/>
            <w:shd w:val="clear" w:color="auto" w:fill="auto"/>
            <w:vAlign w:val="center"/>
          </w:tcPr>
          <w:p w14:paraId="2730595F" w14:textId="77777777" w:rsidR="00FF394F" w:rsidRPr="00922B03" w:rsidRDefault="00FF394F" w:rsidP="00183835">
            <w:pPr>
              <w:spacing w:line="240" w:lineRule="auto"/>
            </w:pPr>
            <w:r w:rsidRPr="004C4FFC">
              <w:t>Australian Urban Research Infrastructure Network (AURIN)</w:t>
            </w:r>
          </w:p>
        </w:tc>
      </w:tr>
      <w:tr w:rsidR="00FF394F" w:rsidRPr="00922B03" w14:paraId="46E55D0F" w14:textId="77777777" w:rsidTr="00183835">
        <w:trPr>
          <w:trHeight w:val="409"/>
        </w:trPr>
        <w:tc>
          <w:tcPr>
            <w:tcW w:w="2243" w:type="dxa"/>
            <w:shd w:val="clear" w:color="auto" w:fill="auto"/>
            <w:vAlign w:val="center"/>
          </w:tcPr>
          <w:p w14:paraId="5678B206" w14:textId="77777777" w:rsidR="00FF394F" w:rsidRPr="000006CE" w:rsidRDefault="00FF394F" w:rsidP="00183835">
            <w:pPr>
              <w:spacing w:line="240" w:lineRule="auto"/>
            </w:pPr>
            <w:r w:rsidRPr="000006CE">
              <w:t>Position</w:t>
            </w:r>
          </w:p>
        </w:tc>
        <w:tc>
          <w:tcPr>
            <w:tcW w:w="7250" w:type="dxa"/>
            <w:shd w:val="clear" w:color="auto" w:fill="auto"/>
            <w:vAlign w:val="center"/>
          </w:tcPr>
          <w:p w14:paraId="6F526479" w14:textId="4F55D37F" w:rsidR="00FF394F" w:rsidRPr="00922B03" w:rsidRDefault="003D16BE" w:rsidP="00183835">
            <w:pPr>
              <w:spacing w:line="240" w:lineRule="auto"/>
            </w:pPr>
            <w:r>
              <w:t>Data Science Officer</w:t>
            </w:r>
          </w:p>
        </w:tc>
      </w:tr>
      <w:tr w:rsidR="00FF394F" w:rsidRPr="00922B03" w14:paraId="7BE69E79"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682FDFE3" w14:textId="77777777" w:rsidR="00FF394F" w:rsidRPr="000006CE" w:rsidRDefault="00FF394F" w:rsidP="00183835">
            <w:pPr>
              <w:spacing w:line="240" w:lineRule="auto"/>
            </w:pPr>
            <w:r w:rsidRPr="000006CE">
              <w:t>Email address</w:t>
            </w:r>
          </w:p>
        </w:tc>
        <w:tc>
          <w:tcPr>
            <w:tcW w:w="7250" w:type="dxa"/>
            <w:shd w:val="clear" w:color="auto" w:fill="auto"/>
            <w:vAlign w:val="center"/>
          </w:tcPr>
          <w:p w14:paraId="0FAD06B2" w14:textId="4E3B7448" w:rsidR="00FF394F" w:rsidRPr="00922B03" w:rsidRDefault="00CE2614" w:rsidP="00183835">
            <w:pPr>
              <w:spacing w:line="240" w:lineRule="auto"/>
            </w:pPr>
            <w:r w:rsidRPr="00CE2614">
              <w:t>bararf@unimelb.edu.au</w:t>
            </w:r>
          </w:p>
        </w:tc>
      </w:tr>
      <w:tr w:rsidR="00FF394F" w:rsidRPr="00922B03" w14:paraId="07626E83" w14:textId="77777777" w:rsidTr="00183835">
        <w:trPr>
          <w:trHeight w:val="409"/>
        </w:trPr>
        <w:tc>
          <w:tcPr>
            <w:tcW w:w="2243" w:type="dxa"/>
            <w:shd w:val="clear" w:color="auto" w:fill="auto"/>
            <w:vAlign w:val="center"/>
          </w:tcPr>
          <w:p w14:paraId="595A708E" w14:textId="77777777" w:rsidR="00FF394F" w:rsidRPr="000006CE" w:rsidRDefault="00FF394F" w:rsidP="00183835">
            <w:pPr>
              <w:spacing w:line="240" w:lineRule="auto"/>
            </w:pPr>
            <w:r w:rsidRPr="000006CE">
              <w:lastRenderedPageBreak/>
              <w:t>Phone number</w:t>
            </w:r>
          </w:p>
        </w:tc>
        <w:tc>
          <w:tcPr>
            <w:tcW w:w="7250" w:type="dxa"/>
            <w:shd w:val="clear" w:color="auto" w:fill="auto"/>
            <w:vAlign w:val="center"/>
          </w:tcPr>
          <w:p w14:paraId="7D9CE74D" w14:textId="38D764D1" w:rsidR="00FF394F" w:rsidRPr="00922B03" w:rsidRDefault="007E0443" w:rsidP="00183835">
            <w:pPr>
              <w:spacing w:line="240" w:lineRule="auto"/>
            </w:pPr>
            <w:r>
              <w:t>+61 426103723</w:t>
            </w:r>
          </w:p>
        </w:tc>
      </w:tr>
      <w:tr w:rsidR="00BC4A7E" w:rsidRPr="00922B03" w14:paraId="4B57379A"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9493" w:type="dxa"/>
            <w:gridSpan w:val="2"/>
            <w:shd w:val="clear" w:color="auto" w:fill="D9D9D9" w:themeFill="background1" w:themeFillShade="D9"/>
            <w:vAlign w:val="center"/>
          </w:tcPr>
          <w:p w14:paraId="55E4F350" w14:textId="0331B039" w:rsidR="00BC4A7E" w:rsidRPr="00402D60" w:rsidRDefault="00BC4A7E" w:rsidP="00183835">
            <w:pPr>
              <w:spacing w:line="240" w:lineRule="auto"/>
              <w:rPr>
                <w:bCs/>
              </w:rPr>
            </w:pPr>
            <w:r w:rsidRPr="00402D60">
              <w:rPr>
                <w:rFonts w:ascii="ZWAdobeF" w:hAnsi="ZWAdobeF" w:cs="ZWAdobeF"/>
                <w:bCs/>
                <w:sz w:val="2"/>
                <w:szCs w:val="2"/>
              </w:rPr>
              <w:t>4B</w:t>
            </w:r>
            <w:r w:rsidRPr="00402D60">
              <w:rPr>
                <w:bCs/>
                <w:szCs w:val="20"/>
              </w:rPr>
              <w:t>INVESTIGATOR / RESEARCHER</w:t>
            </w:r>
          </w:p>
        </w:tc>
      </w:tr>
      <w:tr w:rsidR="00BC4A7E" w:rsidRPr="00BC4A7E" w14:paraId="129A9587" w14:textId="77777777" w:rsidTr="00183835">
        <w:trPr>
          <w:trHeight w:val="409"/>
        </w:trPr>
        <w:tc>
          <w:tcPr>
            <w:tcW w:w="2243" w:type="dxa"/>
            <w:shd w:val="clear" w:color="auto" w:fill="auto"/>
            <w:vAlign w:val="center"/>
          </w:tcPr>
          <w:p w14:paraId="530B8350" w14:textId="749C1876" w:rsidR="00BC4A7E" w:rsidRPr="00755921" w:rsidRDefault="00BC4A7E" w:rsidP="00BC4A7E">
            <w:pPr>
              <w:spacing w:line="240" w:lineRule="auto"/>
            </w:pPr>
            <w:r w:rsidRPr="00755921">
              <w:t>Name &amp; title</w:t>
            </w:r>
          </w:p>
        </w:tc>
        <w:tc>
          <w:tcPr>
            <w:tcW w:w="7250" w:type="dxa"/>
            <w:shd w:val="clear" w:color="auto" w:fill="auto"/>
            <w:vAlign w:val="center"/>
          </w:tcPr>
          <w:p w14:paraId="7BB96668" w14:textId="5EE3BF86" w:rsidR="00BC4A7E" w:rsidRPr="00755921" w:rsidRDefault="00BC4A7E" w:rsidP="00BC4A7E">
            <w:pPr>
              <w:spacing w:line="240" w:lineRule="auto"/>
            </w:pPr>
            <w:r w:rsidRPr="00755921">
              <w:t>Dr Derrick Lopez</w:t>
            </w:r>
          </w:p>
        </w:tc>
      </w:tr>
      <w:tr w:rsidR="00BC4A7E" w:rsidRPr="00BC4A7E" w14:paraId="4F36207D"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76B3F20" w14:textId="23636A85" w:rsidR="00BC4A7E" w:rsidRPr="00755921" w:rsidRDefault="00BC4A7E" w:rsidP="00BC4A7E">
            <w:pPr>
              <w:spacing w:line="240" w:lineRule="auto"/>
            </w:pPr>
            <w:r w:rsidRPr="00755921">
              <w:t>Institution</w:t>
            </w:r>
          </w:p>
        </w:tc>
        <w:tc>
          <w:tcPr>
            <w:tcW w:w="7250" w:type="dxa"/>
            <w:shd w:val="clear" w:color="auto" w:fill="auto"/>
            <w:vAlign w:val="center"/>
          </w:tcPr>
          <w:p w14:paraId="78617E45" w14:textId="1BB355B6" w:rsidR="00BC4A7E" w:rsidRPr="00755921" w:rsidRDefault="00BC4A7E" w:rsidP="00BC4A7E">
            <w:pPr>
              <w:spacing w:line="240" w:lineRule="auto"/>
            </w:pPr>
            <w:r w:rsidRPr="00755921">
              <w:t>The University of Western Australia</w:t>
            </w:r>
          </w:p>
        </w:tc>
      </w:tr>
      <w:tr w:rsidR="00BC4A7E" w:rsidRPr="00BC4A7E" w14:paraId="65FA31EC" w14:textId="77777777" w:rsidTr="00183835">
        <w:trPr>
          <w:trHeight w:val="409"/>
        </w:trPr>
        <w:tc>
          <w:tcPr>
            <w:tcW w:w="2243" w:type="dxa"/>
            <w:shd w:val="clear" w:color="auto" w:fill="auto"/>
            <w:vAlign w:val="center"/>
          </w:tcPr>
          <w:p w14:paraId="5EA8A7FA" w14:textId="37FA2956" w:rsidR="00BC4A7E" w:rsidRPr="00755921" w:rsidRDefault="00BC4A7E" w:rsidP="00BC4A7E">
            <w:pPr>
              <w:spacing w:line="240" w:lineRule="auto"/>
            </w:pPr>
            <w:r w:rsidRPr="00755921">
              <w:t>Division</w:t>
            </w:r>
          </w:p>
        </w:tc>
        <w:tc>
          <w:tcPr>
            <w:tcW w:w="7250" w:type="dxa"/>
            <w:shd w:val="clear" w:color="auto" w:fill="auto"/>
            <w:vAlign w:val="center"/>
          </w:tcPr>
          <w:p w14:paraId="07410F72" w14:textId="71CEE839" w:rsidR="00BC4A7E" w:rsidRPr="00755921" w:rsidRDefault="00BC4A7E" w:rsidP="00BC4A7E">
            <w:pPr>
              <w:spacing w:line="240" w:lineRule="auto"/>
            </w:pPr>
            <w:r w:rsidRPr="00755921">
              <w:t>School of Population and Global Health</w:t>
            </w:r>
          </w:p>
        </w:tc>
      </w:tr>
      <w:tr w:rsidR="00BC4A7E" w:rsidRPr="00BC4A7E" w14:paraId="21277690"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08B7D003" w14:textId="1310AADA" w:rsidR="00BC4A7E" w:rsidRPr="00755921" w:rsidRDefault="00BC4A7E" w:rsidP="00BC4A7E">
            <w:pPr>
              <w:spacing w:line="240" w:lineRule="auto"/>
            </w:pPr>
            <w:r w:rsidRPr="00755921">
              <w:t>Position</w:t>
            </w:r>
          </w:p>
        </w:tc>
        <w:tc>
          <w:tcPr>
            <w:tcW w:w="7250" w:type="dxa"/>
            <w:shd w:val="clear" w:color="auto" w:fill="auto"/>
            <w:vAlign w:val="center"/>
          </w:tcPr>
          <w:p w14:paraId="0EB3C208" w14:textId="4A9E7119" w:rsidR="00BC4A7E" w:rsidRPr="00755921" w:rsidRDefault="00BC4A7E" w:rsidP="00BC4A7E">
            <w:pPr>
              <w:spacing w:line="240" w:lineRule="auto"/>
            </w:pPr>
            <w:r w:rsidRPr="00755921">
              <w:t>Research Fellow</w:t>
            </w:r>
          </w:p>
        </w:tc>
      </w:tr>
      <w:tr w:rsidR="00BC4A7E" w:rsidRPr="00BC4A7E" w14:paraId="0D38341C" w14:textId="77777777" w:rsidTr="00183835">
        <w:trPr>
          <w:trHeight w:val="409"/>
        </w:trPr>
        <w:tc>
          <w:tcPr>
            <w:tcW w:w="2243" w:type="dxa"/>
            <w:shd w:val="clear" w:color="auto" w:fill="auto"/>
            <w:vAlign w:val="center"/>
          </w:tcPr>
          <w:p w14:paraId="5032F768" w14:textId="0177222C" w:rsidR="00BC4A7E" w:rsidRPr="00755921" w:rsidRDefault="00BC4A7E" w:rsidP="00BC4A7E">
            <w:pPr>
              <w:spacing w:line="240" w:lineRule="auto"/>
            </w:pPr>
            <w:r w:rsidRPr="00755921">
              <w:t>Email address</w:t>
            </w:r>
          </w:p>
        </w:tc>
        <w:tc>
          <w:tcPr>
            <w:tcW w:w="7250" w:type="dxa"/>
            <w:shd w:val="clear" w:color="auto" w:fill="auto"/>
            <w:vAlign w:val="center"/>
          </w:tcPr>
          <w:p w14:paraId="4E4A2347" w14:textId="156362E2" w:rsidR="00BC4A7E" w:rsidRPr="00755921" w:rsidRDefault="00BC4A7E" w:rsidP="00BC4A7E">
            <w:pPr>
              <w:spacing w:line="240" w:lineRule="auto"/>
            </w:pPr>
            <w:r w:rsidRPr="00755921">
              <w:t>Derrick.Lopez@uwa.edu.au</w:t>
            </w:r>
          </w:p>
        </w:tc>
      </w:tr>
      <w:tr w:rsidR="00BC4A7E" w:rsidRPr="00922B03" w14:paraId="259E07A4"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2EC18E7B" w14:textId="3A97EB28" w:rsidR="00BC4A7E" w:rsidRPr="00755921" w:rsidRDefault="00BC4A7E" w:rsidP="00BC4A7E">
            <w:pPr>
              <w:spacing w:line="240" w:lineRule="auto"/>
            </w:pPr>
            <w:r w:rsidRPr="00755921">
              <w:t>Phone number</w:t>
            </w:r>
          </w:p>
        </w:tc>
        <w:tc>
          <w:tcPr>
            <w:tcW w:w="7250" w:type="dxa"/>
            <w:shd w:val="clear" w:color="auto" w:fill="auto"/>
            <w:vAlign w:val="center"/>
          </w:tcPr>
          <w:p w14:paraId="5283CEB6" w14:textId="167D4D7A" w:rsidR="00BC4A7E" w:rsidRPr="00755921" w:rsidRDefault="00BC4A7E" w:rsidP="00BC4A7E">
            <w:pPr>
              <w:spacing w:line="240" w:lineRule="auto"/>
            </w:pPr>
            <w:r w:rsidRPr="00755921">
              <w:t>+61 8 6488 1276</w:t>
            </w:r>
          </w:p>
        </w:tc>
      </w:tr>
      <w:tr w:rsidR="00F66911" w:rsidRPr="00402D60" w14:paraId="75CCAA65" w14:textId="77777777" w:rsidTr="005F5910">
        <w:trPr>
          <w:trHeight w:val="409"/>
        </w:trPr>
        <w:tc>
          <w:tcPr>
            <w:tcW w:w="9493" w:type="dxa"/>
            <w:gridSpan w:val="2"/>
            <w:shd w:val="clear" w:color="auto" w:fill="D9D9D9" w:themeFill="background1" w:themeFillShade="D9"/>
            <w:vAlign w:val="center"/>
          </w:tcPr>
          <w:p w14:paraId="27C6197D" w14:textId="77777777" w:rsidR="00F66911" w:rsidRPr="00402D60" w:rsidRDefault="00F66911" w:rsidP="005F5910">
            <w:pPr>
              <w:spacing w:line="240" w:lineRule="auto"/>
              <w:rPr>
                <w:bCs/>
              </w:rPr>
            </w:pPr>
            <w:r w:rsidRPr="00402D60">
              <w:rPr>
                <w:rFonts w:ascii="ZWAdobeF" w:hAnsi="ZWAdobeF" w:cs="ZWAdobeF"/>
                <w:bCs/>
                <w:sz w:val="2"/>
                <w:szCs w:val="2"/>
              </w:rPr>
              <w:t>4B</w:t>
            </w:r>
            <w:r w:rsidRPr="00402D60">
              <w:rPr>
                <w:bCs/>
                <w:szCs w:val="20"/>
              </w:rPr>
              <w:t>INVESTIGATOR / RESEARCHER</w:t>
            </w:r>
          </w:p>
        </w:tc>
      </w:tr>
      <w:tr w:rsidR="00F66911" w:rsidRPr="00755921" w14:paraId="61872F41"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7B1EAAA" w14:textId="77777777" w:rsidR="00F66911" w:rsidRPr="00755921" w:rsidRDefault="00F66911" w:rsidP="005F5910">
            <w:pPr>
              <w:spacing w:line="240" w:lineRule="auto"/>
            </w:pPr>
            <w:r w:rsidRPr="00755921">
              <w:t>Name &amp; title</w:t>
            </w:r>
          </w:p>
        </w:tc>
        <w:tc>
          <w:tcPr>
            <w:tcW w:w="7250" w:type="dxa"/>
            <w:shd w:val="clear" w:color="auto" w:fill="auto"/>
            <w:vAlign w:val="center"/>
          </w:tcPr>
          <w:p w14:paraId="0F844CE9" w14:textId="72FB097C" w:rsidR="00F66911" w:rsidRPr="00755921" w:rsidRDefault="00F66911" w:rsidP="005F5910">
            <w:pPr>
              <w:spacing w:line="240" w:lineRule="auto"/>
            </w:pPr>
            <w:r w:rsidRPr="00755921">
              <w:t xml:space="preserve">Dr </w:t>
            </w:r>
            <w:r w:rsidR="00155327">
              <w:t>F</w:t>
            </w:r>
            <w:r w:rsidR="00155327" w:rsidRPr="00155327">
              <w:t>adhillah</w:t>
            </w:r>
            <w:r w:rsidR="00155327">
              <w:t xml:space="preserve"> Norzahari</w:t>
            </w:r>
          </w:p>
        </w:tc>
      </w:tr>
      <w:tr w:rsidR="00F66911" w:rsidRPr="00755921" w14:paraId="608D28CE" w14:textId="77777777" w:rsidTr="005F5910">
        <w:trPr>
          <w:trHeight w:val="409"/>
        </w:trPr>
        <w:tc>
          <w:tcPr>
            <w:tcW w:w="2243" w:type="dxa"/>
            <w:shd w:val="clear" w:color="auto" w:fill="auto"/>
            <w:vAlign w:val="center"/>
          </w:tcPr>
          <w:p w14:paraId="1A2CBBB0" w14:textId="77777777" w:rsidR="00F66911" w:rsidRPr="00755921" w:rsidRDefault="00F66911" w:rsidP="005F5910">
            <w:pPr>
              <w:spacing w:line="240" w:lineRule="auto"/>
            </w:pPr>
            <w:r w:rsidRPr="00755921">
              <w:t>Institution</w:t>
            </w:r>
          </w:p>
        </w:tc>
        <w:tc>
          <w:tcPr>
            <w:tcW w:w="7250" w:type="dxa"/>
            <w:shd w:val="clear" w:color="auto" w:fill="auto"/>
            <w:vAlign w:val="center"/>
          </w:tcPr>
          <w:p w14:paraId="41291811" w14:textId="67D14753" w:rsidR="00F66911" w:rsidRPr="00755921" w:rsidRDefault="00155327" w:rsidP="005F5910">
            <w:pPr>
              <w:spacing w:line="240" w:lineRule="auto"/>
            </w:pPr>
            <w:r>
              <w:t>RMIT University</w:t>
            </w:r>
          </w:p>
        </w:tc>
      </w:tr>
      <w:tr w:rsidR="00F66911" w:rsidRPr="00755921" w14:paraId="409B0EE0"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22633E81" w14:textId="77777777" w:rsidR="00F66911" w:rsidRPr="00755921" w:rsidRDefault="00F66911" w:rsidP="005F5910">
            <w:pPr>
              <w:spacing w:line="240" w:lineRule="auto"/>
            </w:pPr>
            <w:r w:rsidRPr="00755921">
              <w:t>Division</w:t>
            </w:r>
          </w:p>
        </w:tc>
        <w:tc>
          <w:tcPr>
            <w:tcW w:w="7250" w:type="dxa"/>
            <w:shd w:val="clear" w:color="auto" w:fill="auto"/>
            <w:vAlign w:val="center"/>
          </w:tcPr>
          <w:p w14:paraId="5461A245" w14:textId="760234DC" w:rsidR="00F66911" w:rsidRPr="00755921" w:rsidRDefault="00155327" w:rsidP="005F5910">
            <w:pPr>
              <w:spacing w:line="240" w:lineRule="auto"/>
            </w:pPr>
            <w:r w:rsidRPr="00BF4FFB">
              <w:t>Australian Urban Observatory</w:t>
            </w:r>
            <w:r>
              <w:t xml:space="preserve"> (AUO)</w:t>
            </w:r>
          </w:p>
        </w:tc>
      </w:tr>
      <w:tr w:rsidR="00F66911" w:rsidRPr="00755921" w14:paraId="45BE4CE1" w14:textId="77777777" w:rsidTr="005F5910">
        <w:trPr>
          <w:trHeight w:val="409"/>
        </w:trPr>
        <w:tc>
          <w:tcPr>
            <w:tcW w:w="2243" w:type="dxa"/>
            <w:shd w:val="clear" w:color="auto" w:fill="auto"/>
            <w:vAlign w:val="center"/>
          </w:tcPr>
          <w:p w14:paraId="1796911A" w14:textId="77777777" w:rsidR="00F66911" w:rsidRPr="00755921" w:rsidRDefault="00F66911" w:rsidP="005F5910">
            <w:pPr>
              <w:spacing w:line="240" w:lineRule="auto"/>
            </w:pPr>
            <w:r w:rsidRPr="00755921">
              <w:t>Position</w:t>
            </w:r>
          </w:p>
        </w:tc>
        <w:tc>
          <w:tcPr>
            <w:tcW w:w="7250" w:type="dxa"/>
            <w:shd w:val="clear" w:color="auto" w:fill="auto"/>
            <w:vAlign w:val="center"/>
          </w:tcPr>
          <w:p w14:paraId="0649513D" w14:textId="684CCE89" w:rsidR="00F66911" w:rsidRPr="00755921" w:rsidRDefault="00155327" w:rsidP="005F5910">
            <w:pPr>
              <w:spacing w:line="240" w:lineRule="auto"/>
            </w:pPr>
            <w:r>
              <w:t>Spatial Research Manager</w:t>
            </w:r>
          </w:p>
        </w:tc>
      </w:tr>
      <w:tr w:rsidR="00F66911" w:rsidRPr="00755921" w14:paraId="79A76116"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09824A9" w14:textId="77777777" w:rsidR="00F66911" w:rsidRPr="00755921" w:rsidRDefault="00F66911" w:rsidP="005F5910">
            <w:pPr>
              <w:spacing w:line="240" w:lineRule="auto"/>
            </w:pPr>
            <w:r w:rsidRPr="00755921">
              <w:t>Email address</w:t>
            </w:r>
          </w:p>
        </w:tc>
        <w:tc>
          <w:tcPr>
            <w:tcW w:w="7250" w:type="dxa"/>
            <w:shd w:val="clear" w:color="auto" w:fill="auto"/>
            <w:vAlign w:val="center"/>
          </w:tcPr>
          <w:p w14:paraId="57C347D3" w14:textId="1B1D76BE" w:rsidR="00F66911" w:rsidRPr="00755921" w:rsidRDefault="00155327" w:rsidP="005F5910">
            <w:pPr>
              <w:spacing w:line="240" w:lineRule="auto"/>
            </w:pPr>
            <w:r w:rsidRPr="00155327">
              <w:t>fadhillah.norzahari@rmit.edu.au</w:t>
            </w:r>
          </w:p>
        </w:tc>
      </w:tr>
      <w:tr w:rsidR="00F66911" w:rsidRPr="00755921" w14:paraId="02C89D07" w14:textId="77777777" w:rsidTr="005F5910">
        <w:trPr>
          <w:trHeight w:val="409"/>
        </w:trPr>
        <w:tc>
          <w:tcPr>
            <w:tcW w:w="2243" w:type="dxa"/>
            <w:shd w:val="clear" w:color="auto" w:fill="auto"/>
            <w:vAlign w:val="center"/>
          </w:tcPr>
          <w:p w14:paraId="2544775D" w14:textId="77777777" w:rsidR="00F66911" w:rsidRPr="00755921" w:rsidRDefault="00F66911" w:rsidP="005F5910">
            <w:pPr>
              <w:spacing w:line="240" w:lineRule="auto"/>
            </w:pPr>
            <w:r w:rsidRPr="00755921">
              <w:t>Phone number</w:t>
            </w:r>
          </w:p>
        </w:tc>
        <w:tc>
          <w:tcPr>
            <w:tcW w:w="7250" w:type="dxa"/>
            <w:shd w:val="clear" w:color="auto" w:fill="auto"/>
            <w:vAlign w:val="center"/>
          </w:tcPr>
          <w:p w14:paraId="4EA3F3B1" w14:textId="30724F1A" w:rsidR="00F66911" w:rsidRPr="00755921" w:rsidRDefault="00EB1603" w:rsidP="005F5910">
            <w:pPr>
              <w:spacing w:line="240" w:lineRule="auto"/>
            </w:pPr>
            <w:r w:rsidRPr="00EB1603">
              <w:t>03 9925 7438</w:t>
            </w:r>
          </w:p>
        </w:tc>
      </w:tr>
      <w:tr w:rsidR="005114BA" w:rsidRPr="00402D60" w14:paraId="4CD44526"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9493" w:type="dxa"/>
            <w:gridSpan w:val="2"/>
            <w:shd w:val="clear" w:color="auto" w:fill="D9D9D9" w:themeFill="background1" w:themeFillShade="D9"/>
            <w:vAlign w:val="center"/>
          </w:tcPr>
          <w:p w14:paraId="0E6ED454" w14:textId="77777777" w:rsidR="005114BA" w:rsidRPr="00402D60" w:rsidRDefault="005114BA" w:rsidP="005F5910">
            <w:pPr>
              <w:spacing w:line="240" w:lineRule="auto"/>
              <w:rPr>
                <w:bCs/>
              </w:rPr>
            </w:pPr>
            <w:r w:rsidRPr="00402D60">
              <w:rPr>
                <w:rFonts w:ascii="ZWAdobeF" w:hAnsi="ZWAdobeF" w:cs="ZWAdobeF"/>
                <w:bCs/>
                <w:sz w:val="2"/>
                <w:szCs w:val="2"/>
              </w:rPr>
              <w:t>4B</w:t>
            </w:r>
            <w:r w:rsidRPr="00402D60">
              <w:rPr>
                <w:bCs/>
                <w:szCs w:val="20"/>
              </w:rPr>
              <w:t>INVESTIGATOR / RESEARCHER</w:t>
            </w:r>
          </w:p>
        </w:tc>
      </w:tr>
      <w:tr w:rsidR="005114BA" w:rsidRPr="00755921" w14:paraId="5E6E39A2" w14:textId="77777777" w:rsidTr="005F5910">
        <w:trPr>
          <w:trHeight w:val="409"/>
        </w:trPr>
        <w:tc>
          <w:tcPr>
            <w:tcW w:w="2243" w:type="dxa"/>
            <w:shd w:val="clear" w:color="auto" w:fill="auto"/>
            <w:vAlign w:val="center"/>
          </w:tcPr>
          <w:p w14:paraId="066DAA36" w14:textId="77777777" w:rsidR="005114BA" w:rsidRPr="00755921" w:rsidRDefault="005114BA" w:rsidP="005F5910">
            <w:pPr>
              <w:spacing w:line="240" w:lineRule="auto"/>
            </w:pPr>
            <w:r w:rsidRPr="00755921">
              <w:t>Name &amp; title</w:t>
            </w:r>
          </w:p>
        </w:tc>
        <w:tc>
          <w:tcPr>
            <w:tcW w:w="7250" w:type="dxa"/>
            <w:shd w:val="clear" w:color="auto" w:fill="auto"/>
            <w:vAlign w:val="center"/>
          </w:tcPr>
          <w:p w14:paraId="38278035" w14:textId="73126027" w:rsidR="005114BA" w:rsidRPr="00755921" w:rsidRDefault="00716A1C" w:rsidP="005F5910">
            <w:pPr>
              <w:spacing w:line="240" w:lineRule="auto"/>
            </w:pPr>
            <w:r>
              <w:t>Prof</w:t>
            </w:r>
            <w:r w:rsidR="0089419C">
              <w:t>essor David Preen</w:t>
            </w:r>
          </w:p>
        </w:tc>
      </w:tr>
      <w:tr w:rsidR="005114BA" w:rsidRPr="00755921" w14:paraId="5D5273D3"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5A5E786" w14:textId="77777777" w:rsidR="005114BA" w:rsidRPr="00755921" w:rsidRDefault="005114BA" w:rsidP="005F5910">
            <w:pPr>
              <w:spacing w:line="240" w:lineRule="auto"/>
            </w:pPr>
            <w:r w:rsidRPr="00755921">
              <w:t>Institution</w:t>
            </w:r>
          </w:p>
        </w:tc>
        <w:tc>
          <w:tcPr>
            <w:tcW w:w="7250" w:type="dxa"/>
            <w:shd w:val="clear" w:color="auto" w:fill="auto"/>
            <w:vAlign w:val="center"/>
          </w:tcPr>
          <w:p w14:paraId="08AFDA32" w14:textId="7CBE5D21" w:rsidR="005114BA" w:rsidRPr="00755921" w:rsidRDefault="0089419C" w:rsidP="005F5910">
            <w:pPr>
              <w:spacing w:line="240" w:lineRule="auto"/>
            </w:pPr>
            <w:r>
              <w:t>University of Western Australia</w:t>
            </w:r>
          </w:p>
        </w:tc>
      </w:tr>
      <w:tr w:rsidR="005114BA" w:rsidRPr="00755921" w14:paraId="1F30F99A" w14:textId="77777777" w:rsidTr="005F5910">
        <w:trPr>
          <w:trHeight w:val="409"/>
        </w:trPr>
        <w:tc>
          <w:tcPr>
            <w:tcW w:w="2243" w:type="dxa"/>
            <w:shd w:val="clear" w:color="auto" w:fill="auto"/>
            <w:vAlign w:val="center"/>
          </w:tcPr>
          <w:p w14:paraId="3F324051" w14:textId="77777777" w:rsidR="005114BA" w:rsidRPr="00755921" w:rsidRDefault="005114BA" w:rsidP="005F5910">
            <w:pPr>
              <w:spacing w:line="240" w:lineRule="auto"/>
            </w:pPr>
            <w:r w:rsidRPr="00755921">
              <w:t>Division</w:t>
            </w:r>
          </w:p>
        </w:tc>
        <w:tc>
          <w:tcPr>
            <w:tcW w:w="7250" w:type="dxa"/>
            <w:shd w:val="clear" w:color="auto" w:fill="auto"/>
            <w:vAlign w:val="center"/>
          </w:tcPr>
          <w:p w14:paraId="05DA3507" w14:textId="5E0E8C9C" w:rsidR="005114BA" w:rsidRPr="00755921" w:rsidRDefault="009C2162" w:rsidP="005F5910">
            <w:pPr>
              <w:spacing w:line="240" w:lineRule="auto"/>
            </w:pPr>
            <w:r>
              <w:t>School of Population and Global Health</w:t>
            </w:r>
          </w:p>
        </w:tc>
      </w:tr>
      <w:tr w:rsidR="005114BA" w:rsidRPr="00755921" w14:paraId="078A24A1"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4E45B4B" w14:textId="77777777" w:rsidR="005114BA" w:rsidRPr="00755921" w:rsidRDefault="005114BA" w:rsidP="005F5910">
            <w:pPr>
              <w:spacing w:line="240" w:lineRule="auto"/>
            </w:pPr>
            <w:r w:rsidRPr="00755921">
              <w:t>Position</w:t>
            </w:r>
          </w:p>
        </w:tc>
        <w:tc>
          <w:tcPr>
            <w:tcW w:w="7250" w:type="dxa"/>
            <w:shd w:val="clear" w:color="auto" w:fill="auto"/>
            <w:vAlign w:val="center"/>
          </w:tcPr>
          <w:p w14:paraId="378F17A0" w14:textId="6AACFB3D" w:rsidR="005114BA" w:rsidRPr="00755921" w:rsidRDefault="009C2162" w:rsidP="005F5910">
            <w:pPr>
              <w:spacing w:line="240" w:lineRule="auto"/>
            </w:pPr>
            <w:r>
              <w:t>Chair in Population Health</w:t>
            </w:r>
          </w:p>
        </w:tc>
      </w:tr>
      <w:tr w:rsidR="005114BA" w:rsidRPr="00755921" w14:paraId="7302E271" w14:textId="77777777" w:rsidTr="005F5910">
        <w:trPr>
          <w:trHeight w:val="409"/>
        </w:trPr>
        <w:tc>
          <w:tcPr>
            <w:tcW w:w="2243" w:type="dxa"/>
            <w:shd w:val="clear" w:color="auto" w:fill="auto"/>
            <w:vAlign w:val="center"/>
          </w:tcPr>
          <w:p w14:paraId="59ABDD3F" w14:textId="77777777" w:rsidR="005114BA" w:rsidRPr="00755921" w:rsidRDefault="005114BA" w:rsidP="005F5910">
            <w:pPr>
              <w:spacing w:line="240" w:lineRule="auto"/>
            </w:pPr>
            <w:r w:rsidRPr="00755921">
              <w:t>Email address</w:t>
            </w:r>
          </w:p>
        </w:tc>
        <w:tc>
          <w:tcPr>
            <w:tcW w:w="7250" w:type="dxa"/>
            <w:shd w:val="clear" w:color="auto" w:fill="auto"/>
            <w:vAlign w:val="center"/>
          </w:tcPr>
          <w:p w14:paraId="3153B2E6" w14:textId="774FC6B7" w:rsidR="005114BA" w:rsidRPr="00755921" w:rsidRDefault="0064140A" w:rsidP="005F5910">
            <w:pPr>
              <w:spacing w:line="240" w:lineRule="auto"/>
            </w:pPr>
            <w:r w:rsidRPr="0064140A">
              <w:t>david.preen@uwa.edu.au</w:t>
            </w:r>
          </w:p>
        </w:tc>
      </w:tr>
      <w:tr w:rsidR="005114BA" w:rsidRPr="00755921" w14:paraId="0FA098ED"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50B5EE6E" w14:textId="77777777" w:rsidR="005114BA" w:rsidRPr="00755921" w:rsidRDefault="005114BA" w:rsidP="005F5910">
            <w:pPr>
              <w:spacing w:line="240" w:lineRule="auto"/>
            </w:pPr>
            <w:r w:rsidRPr="00755921">
              <w:t>Phone number</w:t>
            </w:r>
          </w:p>
        </w:tc>
        <w:tc>
          <w:tcPr>
            <w:tcW w:w="7250" w:type="dxa"/>
            <w:shd w:val="clear" w:color="auto" w:fill="auto"/>
            <w:vAlign w:val="center"/>
          </w:tcPr>
          <w:p w14:paraId="6E88C2A8" w14:textId="1C547911" w:rsidR="005114BA" w:rsidRPr="00755921" w:rsidRDefault="00F1377C" w:rsidP="005F5910">
            <w:pPr>
              <w:spacing w:line="240" w:lineRule="auto"/>
            </w:pPr>
            <w:r>
              <w:t>+</w:t>
            </w:r>
            <w:r w:rsidRPr="00F1377C">
              <w:t>61 8 6488 1251</w:t>
            </w:r>
          </w:p>
        </w:tc>
      </w:tr>
    </w:tbl>
    <w:p w14:paraId="22A59FBC" w14:textId="7E127650" w:rsidR="0057599A" w:rsidRDefault="0057599A">
      <w:pPr>
        <w:spacing w:line="240" w:lineRule="auto"/>
      </w:pPr>
    </w:p>
    <w:p w14:paraId="2551CFBB" w14:textId="77777777" w:rsidR="0057599A" w:rsidRDefault="0057599A">
      <w:pPr>
        <w:spacing w:line="240" w:lineRule="auto"/>
      </w:pPr>
      <w:r>
        <w:br w:type="page"/>
      </w:r>
    </w:p>
    <w:tbl>
      <w:tblPr>
        <w:tblStyle w:val="TableGrid"/>
        <w:tblW w:w="0" w:type="auto"/>
        <w:tblLook w:val="04A0" w:firstRow="1" w:lastRow="0" w:firstColumn="1" w:lastColumn="0" w:noHBand="0" w:noVBand="1"/>
      </w:tblPr>
      <w:tblGrid>
        <w:gridCol w:w="1975"/>
        <w:gridCol w:w="3177"/>
        <w:gridCol w:w="1660"/>
        <w:gridCol w:w="1159"/>
        <w:gridCol w:w="1517"/>
      </w:tblGrid>
      <w:tr w:rsidR="00011E22" w:rsidRPr="000006CE" w14:paraId="4368D775" w14:textId="77777777" w:rsidTr="0071669B">
        <w:trPr>
          <w:cnfStyle w:val="000000100000" w:firstRow="0" w:lastRow="0" w:firstColumn="0" w:lastColumn="0" w:oddVBand="0" w:evenVBand="0" w:oddHBand="1" w:evenHBand="0" w:firstRowFirstColumn="0" w:firstRowLastColumn="0" w:lastRowFirstColumn="0" w:lastRowLastColumn="0"/>
          <w:trHeight w:val="409"/>
        </w:trPr>
        <w:tc>
          <w:tcPr>
            <w:tcW w:w="9488" w:type="dxa"/>
            <w:gridSpan w:val="5"/>
            <w:shd w:val="clear" w:color="auto" w:fill="BFBFBF" w:themeFill="background1" w:themeFillShade="BF"/>
          </w:tcPr>
          <w:p w14:paraId="38F0DE77" w14:textId="77777777" w:rsidR="00011E22" w:rsidRDefault="00011E22" w:rsidP="00904D24">
            <w:pPr>
              <w:pStyle w:val="Heading4"/>
              <w:spacing w:line="240" w:lineRule="auto"/>
              <w:rPr>
                <w:sz w:val="22"/>
                <w:szCs w:val="20"/>
              </w:rPr>
            </w:pPr>
            <w:r>
              <w:rPr>
                <w:rFonts w:ascii="ZWAdobeF" w:hAnsi="ZWAdobeF" w:cs="ZWAdobeF"/>
                <w:spacing w:val="0"/>
                <w:sz w:val="2"/>
                <w:szCs w:val="2"/>
              </w:rPr>
              <w:t>4B</w:t>
            </w:r>
            <w:r w:rsidRPr="00451E15">
              <w:rPr>
                <w:sz w:val="22"/>
                <w:szCs w:val="20"/>
              </w:rPr>
              <w:t>Investigator / Researcher</w:t>
            </w:r>
            <w:r>
              <w:rPr>
                <w:sz w:val="22"/>
                <w:szCs w:val="20"/>
              </w:rPr>
              <w:t xml:space="preserve"> Accessing Linked Unit-record Data</w:t>
            </w:r>
          </w:p>
          <w:p w14:paraId="47AFEECC" w14:textId="6DFABA1F" w:rsidR="00761779" w:rsidRPr="00761779" w:rsidRDefault="00761779" w:rsidP="00761779">
            <w:pPr>
              <w:rPr>
                <w:lang w:val="en-US"/>
              </w:rPr>
            </w:pPr>
            <w:r w:rsidRPr="00761779">
              <w:t>Please list all the project personnel, including students</w:t>
            </w:r>
            <w:r w:rsidR="00403447">
              <w:t xml:space="preserve"> who will have access to linked data</w:t>
            </w:r>
            <w:r w:rsidRPr="00761779">
              <w:t xml:space="preserve">. </w:t>
            </w:r>
          </w:p>
        </w:tc>
      </w:tr>
      <w:tr w:rsidR="008A7980" w14:paraId="0E38EC32" w14:textId="77777777" w:rsidTr="00631733">
        <w:tc>
          <w:tcPr>
            <w:tcW w:w="1975" w:type="dxa"/>
            <w:shd w:val="clear" w:color="auto" w:fill="D9D9D9" w:themeFill="background1" w:themeFillShade="D9"/>
          </w:tcPr>
          <w:p w14:paraId="17BCB434" w14:textId="345936C0" w:rsidR="00D078DC" w:rsidRDefault="00D078DC" w:rsidP="00D078DC">
            <w:pPr>
              <w:spacing w:line="240" w:lineRule="auto"/>
            </w:pPr>
            <w:r>
              <w:t>Researcher Name</w:t>
            </w:r>
          </w:p>
        </w:tc>
        <w:tc>
          <w:tcPr>
            <w:tcW w:w="3177" w:type="dxa"/>
            <w:tcBorders>
              <w:right w:val="single" w:sz="4" w:space="0" w:color="auto"/>
            </w:tcBorders>
            <w:shd w:val="clear" w:color="auto" w:fill="D9D9D9" w:themeFill="background1" w:themeFillShade="D9"/>
          </w:tcPr>
          <w:p w14:paraId="3D59F1F4" w14:textId="01A143ED" w:rsidR="00D078DC" w:rsidRDefault="00D078DC" w:rsidP="00D078DC">
            <w:pPr>
              <w:spacing w:line="240" w:lineRule="auto"/>
            </w:pPr>
            <w:r>
              <w:t>Email</w:t>
            </w:r>
            <w:r w:rsidR="00011E22">
              <w:t xml:space="preserve"> address</w:t>
            </w:r>
          </w:p>
        </w:tc>
        <w:tc>
          <w:tcPr>
            <w:tcW w:w="1660" w:type="dxa"/>
            <w:tcBorders>
              <w:left w:val="single" w:sz="4" w:space="0" w:color="auto"/>
            </w:tcBorders>
            <w:shd w:val="clear" w:color="auto" w:fill="D9D9D9" w:themeFill="background1" w:themeFillShade="D9"/>
          </w:tcPr>
          <w:p w14:paraId="3ED8704E" w14:textId="2C972A48" w:rsidR="00D078DC" w:rsidRDefault="00D078DC" w:rsidP="00D078DC">
            <w:pPr>
              <w:spacing w:line="240" w:lineRule="auto"/>
            </w:pPr>
            <w:r>
              <w:t xml:space="preserve">Site </w:t>
            </w:r>
            <w:r w:rsidR="00011E22">
              <w:t>of data access</w:t>
            </w:r>
            <w:r w:rsidR="005C6269">
              <w:t xml:space="preserve"> </w:t>
            </w:r>
            <w:r w:rsidR="005C6269" w:rsidRPr="005C6269">
              <w:t>(</w:t>
            </w:r>
            <w:r w:rsidR="00492F4B" w:rsidRPr="005C6269">
              <w:t>e.g.,</w:t>
            </w:r>
            <w:r w:rsidR="005C6269" w:rsidRPr="005C6269">
              <w:t xml:space="preserve"> </w:t>
            </w:r>
            <w:r w:rsidR="005C6269" w:rsidRPr="000F44F3">
              <w:rPr>
                <w:i/>
                <w:iCs/>
              </w:rPr>
              <w:t>Institution</w:t>
            </w:r>
            <w:r w:rsidR="005C6269" w:rsidRPr="005C6269">
              <w:t xml:space="preserve"> via </w:t>
            </w:r>
            <w:r w:rsidR="005C6269" w:rsidRPr="000F44F3">
              <w:rPr>
                <w:i/>
                <w:iCs/>
              </w:rPr>
              <w:t>the SURE</w:t>
            </w:r>
            <w:r w:rsidR="00F76688">
              <w:rPr>
                <w:i/>
                <w:iCs/>
              </w:rPr>
              <w:t xml:space="preserve">, </w:t>
            </w:r>
            <w:r w:rsidR="00F76688" w:rsidRPr="00F76688">
              <w:rPr>
                <w:i/>
                <w:iCs/>
              </w:rPr>
              <w:t xml:space="preserve">Institution </w:t>
            </w:r>
            <w:r w:rsidR="00F76688" w:rsidRPr="00F76688">
              <w:t>on</w:t>
            </w:r>
            <w:r w:rsidR="00F76688" w:rsidRPr="00F76688">
              <w:rPr>
                <w:i/>
                <w:iCs/>
              </w:rPr>
              <w:t xml:space="preserve"> secure file server</w:t>
            </w:r>
            <w:r w:rsidR="005C6269" w:rsidRPr="005C6269">
              <w:t>)</w:t>
            </w:r>
          </w:p>
        </w:tc>
        <w:tc>
          <w:tcPr>
            <w:tcW w:w="1159" w:type="dxa"/>
            <w:shd w:val="clear" w:color="auto" w:fill="D9D9D9" w:themeFill="background1" w:themeFillShade="D9"/>
          </w:tcPr>
          <w:p w14:paraId="3EA3E6EC" w14:textId="631692CF" w:rsidR="00D078DC" w:rsidRDefault="00921E0F" w:rsidP="00D078DC">
            <w:pPr>
              <w:spacing w:line="240" w:lineRule="auto"/>
            </w:pPr>
            <w:r w:rsidRPr="00921E0F">
              <w:t>Accessing NSW Linked Data</w:t>
            </w:r>
          </w:p>
        </w:tc>
        <w:tc>
          <w:tcPr>
            <w:tcW w:w="1517" w:type="dxa"/>
            <w:shd w:val="clear" w:color="auto" w:fill="D9D9D9" w:themeFill="background1" w:themeFillShade="D9"/>
          </w:tcPr>
          <w:p w14:paraId="6B43419C" w14:textId="25EA2851" w:rsidR="00921E0F" w:rsidRDefault="00921E0F" w:rsidP="00D078DC">
            <w:pPr>
              <w:spacing w:line="240" w:lineRule="auto"/>
            </w:pPr>
            <w:r w:rsidRPr="00921E0F">
              <w:t>Accessing Linked Data (other Jurisdiction(s))</w:t>
            </w:r>
          </w:p>
        </w:tc>
      </w:tr>
      <w:tr w:rsidR="008A7980" w14:paraId="23DC635D" w14:textId="77777777" w:rsidTr="00631733">
        <w:trPr>
          <w:cnfStyle w:val="000000100000" w:firstRow="0" w:lastRow="0" w:firstColumn="0" w:lastColumn="0" w:oddVBand="0" w:evenVBand="0" w:oddHBand="1" w:evenHBand="0" w:firstRowFirstColumn="0" w:firstRowLastColumn="0" w:lastRowFirstColumn="0" w:lastRowLastColumn="0"/>
        </w:trPr>
        <w:tc>
          <w:tcPr>
            <w:tcW w:w="1975" w:type="dxa"/>
          </w:tcPr>
          <w:p w14:paraId="33967716" w14:textId="165E1B13" w:rsidR="006350E0" w:rsidRDefault="006350E0" w:rsidP="006350E0">
            <w:pPr>
              <w:spacing w:line="240" w:lineRule="auto"/>
            </w:pPr>
            <w:r>
              <w:t>Flavia Bar</w:t>
            </w:r>
            <w:r w:rsidR="00655418">
              <w:t>a</w:t>
            </w:r>
            <w:r>
              <w:t>r</w:t>
            </w:r>
          </w:p>
        </w:tc>
        <w:tc>
          <w:tcPr>
            <w:tcW w:w="3177" w:type="dxa"/>
            <w:tcBorders>
              <w:right w:val="single" w:sz="4" w:space="0" w:color="auto"/>
            </w:tcBorders>
          </w:tcPr>
          <w:p w14:paraId="2E6342F0" w14:textId="1FB89AAF" w:rsidR="006350E0" w:rsidRDefault="006350E0" w:rsidP="006350E0">
            <w:pPr>
              <w:spacing w:line="240" w:lineRule="auto"/>
            </w:pPr>
            <w:r w:rsidRPr="006350E0">
              <w:t>bararf@unimelb.edu.au</w:t>
            </w:r>
          </w:p>
        </w:tc>
        <w:tc>
          <w:tcPr>
            <w:tcW w:w="1660" w:type="dxa"/>
            <w:tcBorders>
              <w:left w:val="single" w:sz="4" w:space="0" w:color="auto"/>
            </w:tcBorders>
          </w:tcPr>
          <w:p w14:paraId="20F601ED" w14:textId="1FE0A7CA" w:rsidR="006350E0" w:rsidRDefault="008A7980" w:rsidP="006350E0">
            <w:pPr>
              <w:spacing w:line="240" w:lineRule="auto"/>
            </w:pPr>
            <w:r>
              <w:t xml:space="preserve">University of Melbourne via </w:t>
            </w:r>
            <w:r w:rsidR="006350E0">
              <w:t>SURE</w:t>
            </w:r>
          </w:p>
        </w:tc>
        <w:tc>
          <w:tcPr>
            <w:tcW w:w="1159" w:type="dxa"/>
          </w:tcPr>
          <w:p w14:paraId="310BB0A7" w14:textId="71D3D6B2" w:rsidR="006350E0" w:rsidRDefault="00520391" w:rsidP="006350E0">
            <w:pPr>
              <w:spacing w:line="240" w:lineRule="auto"/>
              <w:jc w:val="center"/>
            </w:pPr>
            <w:sdt>
              <w:sdtPr>
                <w:id w:val="295105792"/>
                <w14:checkbox>
                  <w14:checked w14:val="1"/>
                  <w14:checkedState w14:val="2612" w14:font="MS Gothic"/>
                  <w14:uncheckedState w14:val="2610" w14:font="MS Gothic"/>
                </w14:checkbox>
              </w:sdtPr>
              <w:sdtEndPr/>
              <w:sdtContent>
                <w:r w:rsidR="006350E0">
                  <w:rPr>
                    <w:rFonts w:ascii="MS Gothic" w:eastAsia="MS Gothic" w:hAnsi="MS Gothic" w:hint="eastAsia"/>
                  </w:rPr>
                  <w:t>☒</w:t>
                </w:r>
              </w:sdtContent>
            </w:sdt>
          </w:p>
        </w:tc>
        <w:tc>
          <w:tcPr>
            <w:tcW w:w="1517" w:type="dxa"/>
          </w:tcPr>
          <w:p w14:paraId="096286DC" w14:textId="4C6D9B82" w:rsidR="006350E0" w:rsidRDefault="00520391" w:rsidP="006350E0">
            <w:pPr>
              <w:spacing w:line="240" w:lineRule="auto"/>
              <w:jc w:val="center"/>
            </w:pPr>
            <w:sdt>
              <w:sdtPr>
                <w:id w:val="-655765791"/>
                <w14:checkbox>
                  <w14:checked w14:val="0"/>
                  <w14:checkedState w14:val="2612" w14:font="MS Gothic"/>
                  <w14:uncheckedState w14:val="2610" w14:font="MS Gothic"/>
                </w14:checkbox>
              </w:sdtPr>
              <w:sdtEndPr/>
              <w:sdtContent>
                <w:r w:rsidR="006350E0" w:rsidRPr="00011E22">
                  <w:rPr>
                    <w:rFonts w:ascii="Segoe UI Symbol" w:hAnsi="Segoe UI Symbol" w:cs="Segoe UI Symbol"/>
                  </w:rPr>
                  <w:t>☐</w:t>
                </w:r>
              </w:sdtContent>
            </w:sdt>
          </w:p>
        </w:tc>
      </w:tr>
      <w:tr w:rsidR="008A7980" w14:paraId="4FFB4A93" w14:textId="77777777" w:rsidTr="00631733">
        <w:tc>
          <w:tcPr>
            <w:tcW w:w="1975" w:type="dxa"/>
          </w:tcPr>
          <w:p w14:paraId="52BCB127" w14:textId="3C53DE91" w:rsidR="006350E0" w:rsidRDefault="006350E0" w:rsidP="006350E0">
            <w:pPr>
              <w:spacing w:line="240" w:lineRule="auto"/>
            </w:pPr>
            <w:r>
              <w:t>Hao Chen</w:t>
            </w:r>
          </w:p>
        </w:tc>
        <w:tc>
          <w:tcPr>
            <w:tcW w:w="3177" w:type="dxa"/>
            <w:tcBorders>
              <w:right w:val="single" w:sz="4" w:space="0" w:color="auto"/>
            </w:tcBorders>
          </w:tcPr>
          <w:p w14:paraId="2BE51809" w14:textId="4E98E29E" w:rsidR="006350E0" w:rsidRDefault="006350E0" w:rsidP="006350E0">
            <w:pPr>
              <w:spacing w:line="240" w:lineRule="auto"/>
            </w:pPr>
            <w:r w:rsidRPr="006350E0">
              <w:t>chen.h@unimelb.edu.au</w:t>
            </w:r>
          </w:p>
        </w:tc>
        <w:tc>
          <w:tcPr>
            <w:tcW w:w="1660" w:type="dxa"/>
            <w:tcBorders>
              <w:left w:val="single" w:sz="4" w:space="0" w:color="auto"/>
            </w:tcBorders>
          </w:tcPr>
          <w:p w14:paraId="0ED7D635" w14:textId="5E2E9DC7" w:rsidR="006350E0" w:rsidRDefault="008A7980" w:rsidP="006350E0">
            <w:pPr>
              <w:spacing w:line="240" w:lineRule="auto"/>
            </w:pPr>
            <w:r>
              <w:t xml:space="preserve">University of Melbourne via </w:t>
            </w:r>
            <w:r w:rsidR="006350E0">
              <w:t>SURE</w:t>
            </w:r>
          </w:p>
        </w:tc>
        <w:tc>
          <w:tcPr>
            <w:tcW w:w="1159" w:type="dxa"/>
          </w:tcPr>
          <w:p w14:paraId="094166EE" w14:textId="17846F73" w:rsidR="006350E0" w:rsidRPr="00011E22" w:rsidRDefault="00520391" w:rsidP="006350E0">
            <w:pPr>
              <w:spacing w:line="240" w:lineRule="auto"/>
              <w:jc w:val="center"/>
            </w:pPr>
            <w:sdt>
              <w:sdtPr>
                <w:id w:val="-1157456411"/>
                <w14:checkbox>
                  <w14:checked w14:val="1"/>
                  <w14:checkedState w14:val="2612" w14:font="MS Gothic"/>
                  <w14:uncheckedState w14:val="2610" w14:font="MS Gothic"/>
                </w14:checkbox>
              </w:sdtPr>
              <w:sdtEndPr/>
              <w:sdtContent>
                <w:r w:rsidR="006350E0">
                  <w:rPr>
                    <w:rFonts w:ascii="MS Gothic" w:eastAsia="MS Gothic" w:hAnsi="MS Gothic" w:hint="eastAsia"/>
                  </w:rPr>
                  <w:t>☒</w:t>
                </w:r>
              </w:sdtContent>
            </w:sdt>
          </w:p>
        </w:tc>
        <w:tc>
          <w:tcPr>
            <w:tcW w:w="1517" w:type="dxa"/>
          </w:tcPr>
          <w:p w14:paraId="2D166A5D" w14:textId="7BAA6ABE" w:rsidR="006350E0" w:rsidRPr="00011E22" w:rsidRDefault="00520391" w:rsidP="006350E0">
            <w:pPr>
              <w:spacing w:line="240" w:lineRule="auto"/>
              <w:jc w:val="center"/>
            </w:pPr>
            <w:sdt>
              <w:sdtPr>
                <w:id w:val="-222527984"/>
                <w14:checkbox>
                  <w14:checked w14:val="0"/>
                  <w14:checkedState w14:val="2612" w14:font="MS Gothic"/>
                  <w14:uncheckedState w14:val="2610" w14:font="MS Gothic"/>
                </w14:checkbox>
              </w:sdtPr>
              <w:sdtEndPr/>
              <w:sdtContent>
                <w:r w:rsidR="006350E0" w:rsidRPr="00011E22">
                  <w:rPr>
                    <w:rFonts w:ascii="Segoe UI Symbol" w:hAnsi="Segoe UI Symbol" w:cs="Segoe UI Symbol"/>
                  </w:rPr>
                  <w:t>☐</w:t>
                </w:r>
              </w:sdtContent>
            </w:sdt>
          </w:p>
        </w:tc>
      </w:tr>
      <w:tr w:rsidR="008A7980" w14:paraId="07EB8215" w14:textId="77777777" w:rsidTr="00631733">
        <w:trPr>
          <w:cnfStyle w:val="000000100000" w:firstRow="0" w:lastRow="0" w:firstColumn="0" w:lastColumn="0" w:oddVBand="0" w:evenVBand="0" w:oddHBand="1" w:evenHBand="0" w:firstRowFirstColumn="0" w:firstRowLastColumn="0" w:lastRowFirstColumn="0" w:lastRowLastColumn="0"/>
        </w:trPr>
        <w:tc>
          <w:tcPr>
            <w:tcW w:w="1975" w:type="dxa"/>
          </w:tcPr>
          <w:p w14:paraId="6992AD31" w14:textId="3E48F476" w:rsidR="006350E0" w:rsidRDefault="006350E0" w:rsidP="006350E0">
            <w:pPr>
              <w:spacing w:line="240" w:lineRule="auto"/>
            </w:pPr>
            <w:r w:rsidRPr="006350E0">
              <w:t>Melanie Davern</w:t>
            </w:r>
          </w:p>
        </w:tc>
        <w:tc>
          <w:tcPr>
            <w:tcW w:w="3177" w:type="dxa"/>
            <w:tcBorders>
              <w:right w:val="single" w:sz="4" w:space="0" w:color="auto"/>
            </w:tcBorders>
          </w:tcPr>
          <w:p w14:paraId="3B0B2278" w14:textId="0FD72691" w:rsidR="006350E0" w:rsidRDefault="006350E0" w:rsidP="006350E0">
            <w:pPr>
              <w:spacing w:line="240" w:lineRule="auto"/>
            </w:pPr>
            <w:r>
              <w:t>Melanie.</w:t>
            </w:r>
            <w:r w:rsidRPr="006350E0">
              <w:t>Davern</w:t>
            </w:r>
            <w:r>
              <w:t>@rmit.edu.au</w:t>
            </w:r>
          </w:p>
        </w:tc>
        <w:tc>
          <w:tcPr>
            <w:tcW w:w="1660" w:type="dxa"/>
            <w:tcBorders>
              <w:left w:val="single" w:sz="4" w:space="0" w:color="auto"/>
            </w:tcBorders>
          </w:tcPr>
          <w:p w14:paraId="35361E20" w14:textId="053D21CD" w:rsidR="006350E0" w:rsidRDefault="008A7980" w:rsidP="006350E0">
            <w:pPr>
              <w:spacing w:line="240" w:lineRule="auto"/>
            </w:pPr>
            <w:r>
              <w:t xml:space="preserve">RMIT University via </w:t>
            </w:r>
            <w:r w:rsidR="006350E0">
              <w:t>SURE</w:t>
            </w:r>
          </w:p>
        </w:tc>
        <w:tc>
          <w:tcPr>
            <w:tcW w:w="1159" w:type="dxa"/>
          </w:tcPr>
          <w:p w14:paraId="782E84DE" w14:textId="44DC3CDF" w:rsidR="006350E0" w:rsidRDefault="00520391" w:rsidP="006350E0">
            <w:pPr>
              <w:spacing w:line="240" w:lineRule="auto"/>
              <w:jc w:val="center"/>
            </w:pPr>
            <w:sdt>
              <w:sdtPr>
                <w:id w:val="1417127040"/>
                <w14:checkbox>
                  <w14:checked w14:val="1"/>
                  <w14:checkedState w14:val="2612" w14:font="MS Gothic"/>
                  <w14:uncheckedState w14:val="2610" w14:font="MS Gothic"/>
                </w14:checkbox>
              </w:sdtPr>
              <w:sdtEndPr/>
              <w:sdtContent>
                <w:r w:rsidR="006E6994">
                  <w:rPr>
                    <w:rFonts w:ascii="MS Gothic" w:eastAsia="MS Gothic" w:hAnsi="MS Gothic" w:hint="eastAsia"/>
                  </w:rPr>
                  <w:t>☒</w:t>
                </w:r>
              </w:sdtContent>
            </w:sdt>
          </w:p>
        </w:tc>
        <w:tc>
          <w:tcPr>
            <w:tcW w:w="1517" w:type="dxa"/>
          </w:tcPr>
          <w:p w14:paraId="2BAC3149" w14:textId="1B53843A" w:rsidR="006350E0" w:rsidRDefault="00520391" w:rsidP="006350E0">
            <w:pPr>
              <w:spacing w:line="240" w:lineRule="auto"/>
              <w:jc w:val="center"/>
            </w:pPr>
            <w:sdt>
              <w:sdtPr>
                <w:id w:val="648634497"/>
                <w14:checkbox>
                  <w14:checked w14:val="0"/>
                  <w14:checkedState w14:val="2612" w14:font="MS Gothic"/>
                  <w14:uncheckedState w14:val="2610" w14:font="MS Gothic"/>
                </w14:checkbox>
              </w:sdtPr>
              <w:sdtEndPr/>
              <w:sdtContent>
                <w:r w:rsidR="006350E0" w:rsidRPr="00011E22">
                  <w:rPr>
                    <w:rFonts w:ascii="Segoe UI Symbol" w:hAnsi="Segoe UI Symbol" w:cs="Segoe UI Symbol"/>
                  </w:rPr>
                  <w:t>☐</w:t>
                </w:r>
              </w:sdtContent>
            </w:sdt>
          </w:p>
        </w:tc>
      </w:tr>
      <w:tr w:rsidR="008A7980" w14:paraId="2FA7A73F" w14:textId="77777777" w:rsidTr="00631733">
        <w:tc>
          <w:tcPr>
            <w:tcW w:w="1975" w:type="dxa"/>
          </w:tcPr>
          <w:p w14:paraId="6D21954E" w14:textId="0D68DF6B" w:rsidR="006350E0" w:rsidRDefault="00CE72BE" w:rsidP="006350E0">
            <w:pPr>
              <w:spacing w:line="240" w:lineRule="auto"/>
            </w:pPr>
            <w:r>
              <w:t>Fadhillah Norzahari</w:t>
            </w:r>
          </w:p>
        </w:tc>
        <w:tc>
          <w:tcPr>
            <w:tcW w:w="3177" w:type="dxa"/>
            <w:tcBorders>
              <w:right w:val="single" w:sz="4" w:space="0" w:color="auto"/>
            </w:tcBorders>
          </w:tcPr>
          <w:p w14:paraId="3C69BC8F" w14:textId="7F3DD61E" w:rsidR="006350E0" w:rsidRDefault="00CE72BE" w:rsidP="006350E0">
            <w:pPr>
              <w:spacing w:line="240" w:lineRule="auto"/>
            </w:pPr>
            <w:r>
              <w:t>Fadhillah.norzahari@rmit.edu.au</w:t>
            </w:r>
          </w:p>
        </w:tc>
        <w:tc>
          <w:tcPr>
            <w:tcW w:w="1660" w:type="dxa"/>
            <w:tcBorders>
              <w:left w:val="single" w:sz="4" w:space="0" w:color="auto"/>
            </w:tcBorders>
          </w:tcPr>
          <w:p w14:paraId="3F739117" w14:textId="1E7ACFCA" w:rsidR="006350E0" w:rsidRDefault="00F21DE5" w:rsidP="006350E0">
            <w:pPr>
              <w:spacing w:line="240" w:lineRule="auto"/>
            </w:pPr>
            <w:r>
              <w:t xml:space="preserve">RMIT University via </w:t>
            </w:r>
            <w:r w:rsidR="00CE72BE">
              <w:t>SURE</w:t>
            </w:r>
          </w:p>
        </w:tc>
        <w:tc>
          <w:tcPr>
            <w:tcW w:w="1159" w:type="dxa"/>
          </w:tcPr>
          <w:p w14:paraId="4F9202B6" w14:textId="6ADF6665" w:rsidR="006350E0" w:rsidRDefault="00CE72BE" w:rsidP="006350E0">
            <w:pPr>
              <w:spacing w:line="240" w:lineRule="auto"/>
              <w:jc w:val="center"/>
            </w:pPr>
            <w:r>
              <w:rPr>
                <w:rFonts w:ascii="MS Gothic" w:eastAsia="MS Gothic" w:hAnsi="MS Gothic" w:hint="eastAsia"/>
              </w:rPr>
              <w:t>☒</w:t>
            </w:r>
          </w:p>
        </w:tc>
        <w:tc>
          <w:tcPr>
            <w:tcW w:w="1517" w:type="dxa"/>
          </w:tcPr>
          <w:p w14:paraId="2F7ED46A" w14:textId="476921E3" w:rsidR="006350E0" w:rsidRDefault="00520391" w:rsidP="006350E0">
            <w:pPr>
              <w:spacing w:line="240" w:lineRule="auto"/>
              <w:jc w:val="center"/>
            </w:pPr>
            <w:sdt>
              <w:sdtPr>
                <w:id w:val="-1312708741"/>
                <w14:checkbox>
                  <w14:checked w14:val="0"/>
                  <w14:checkedState w14:val="2612" w14:font="MS Gothic"/>
                  <w14:uncheckedState w14:val="2610" w14:font="MS Gothic"/>
                </w14:checkbox>
              </w:sdtPr>
              <w:sdtEndPr/>
              <w:sdtContent>
                <w:r w:rsidR="006350E0" w:rsidRPr="00011E22">
                  <w:rPr>
                    <w:rFonts w:ascii="Segoe UI Symbol" w:hAnsi="Segoe UI Symbol" w:cs="Segoe UI Symbol"/>
                  </w:rPr>
                  <w:t>☐</w:t>
                </w:r>
              </w:sdtContent>
            </w:sdt>
          </w:p>
        </w:tc>
      </w:tr>
      <w:tr w:rsidR="00631733" w14:paraId="73F90294" w14:textId="77777777" w:rsidTr="00631733">
        <w:trPr>
          <w:cnfStyle w:val="000000100000" w:firstRow="0" w:lastRow="0" w:firstColumn="0" w:lastColumn="0" w:oddVBand="0" w:evenVBand="0" w:oddHBand="1" w:evenHBand="0" w:firstRowFirstColumn="0" w:firstRowLastColumn="0" w:lastRowFirstColumn="0" w:lastRowLastColumn="0"/>
        </w:trPr>
        <w:tc>
          <w:tcPr>
            <w:tcW w:w="1975" w:type="dxa"/>
          </w:tcPr>
          <w:p w14:paraId="64EC6258" w14:textId="39CA4482" w:rsidR="00631733" w:rsidRDefault="00631733" w:rsidP="00631733">
            <w:pPr>
              <w:spacing w:line="240" w:lineRule="auto"/>
            </w:pPr>
            <w:r w:rsidRPr="00631733">
              <w:t>Derrick Lopez</w:t>
            </w:r>
          </w:p>
        </w:tc>
        <w:tc>
          <w:tcPr>
            <w:tcW w:w="3177" w:type="dxa"/>
            <w:tcBorders>
              <w:right w:val="single" w:sz="4" w:space="0" w:color="auto"/>
            </w:tcBorders>
          </w:tcPr>
          <w:p w14:paraId="5B85A3F5" w14:textId="523C84D5" w:rsidR="00631733" w:rsidRDefault="00631733" w:rsidP="00631733">
            <w:pPr>
              <w:spacing w:line="240" w:lineRule="auto"/>
            </w:pPr>
            <w:r w:rsidRPr="00631733">
              <w:t>Derrick.Lopez@uwa.edu.au</w:t>
            </w:r>
          </w:p>
        </w:tc>
        <w:tc>
          <w:tcPr>
            <w:tcW w:w="1660" w:type="dxa"/>
            <w:tcBorders>
              <w:left w:val="single" w:sz="4" w:space="0" w:color="auto"/>
            </w:tcBorders>
          </w:tcPr>
          <w:p w14:paraId="30EFCD9D" w14:textId="457DBDF7" w:rsidR="00631733" w:rsidRDefault="00631733" w:rsidP="00631733">
            <w:pPr>
              <w:spacing w:line="240" w:lineRule="auto"/>
            </w:pPr>
            <w:r w:rsidRPr="00631733">
              <w:t>The University of Western Australia via SURE</w:t>
            </w:r>
          </w:p>
        </w:tc>
        <w:tc>
          <w:tcPr>
            <w:tcW w:w="1159" w:type="dxa"/>
          </w:tcPr>
          <w:p w14:paraId="7AAFD12E" w14:textId="543A37EE" w:rsidR="00631733" w:rsidRDefault="00631733" w:rsidP="00631733">
            <w:pPr>
              <w:spacing w:line="240" w:lineRule="auto"/>
              <w:jc w:val="center"/>
              <w:rPr>
                <w:rFonts w:ascii="MS Gothic" w:eastAsia="MS Gothic" w:hAnsi="MS Gothic"/>
              </w:rPr>
            </w:pPr>
            <w:r>
              <w:rPr>
                <w:rFonts w:ascii="MS Gothic" w:eastAsia="MS Gothic" w:hAnsi="MS Gothic" w:hint="eastAsia"/>
              </w:rPr>
              <w:t>☒</w:t>
            </w:r>
          </w:p>
        </w:tc>
        <w:tc>
          <w:tcPr>
            <w:tcW w:w="1517" w:type="dxa"/>
          </w:tcPr>
          <w:p w14:paraId="45F8C70C" w14:textId="5D67366C" w:rsidR="00631733" w:rsidRDefault="00520391" w:rsidP="00631733">
            <w:pPr>
              <w:spacing w:line="240" w:lineRule="auto"/>
              <w:jc w:val="center"/>
            </w:pPr>
            <w:sdt>
              <w:sdtPr>
                <w:id w:val="-1325356794"/>
                <w14:checkbox>
                  <w14:checked w14:val="0"/>
                  <w14:checkedState w14:val="2612" w14:font="MS Gothic"/>
                  <w14:uncheckedState w14:val="2610" w14:font="MS Gothic"/>
                </w14:checkbox>
              </w:sdtPr>
              <w:sdtEndPr/>
              <w:sdtContent>
                <w:r w:rsidR="00631733" w:rsidRPr="00011E22">
                  <w:rPr>
                    <w:rFonts w:ascii="Segoe UI Symbol" w:hAnsi="Segoe UI Symbol" w:cs="Segoe UI Symbol"/>
                  </w:rPr>
                  <w:t>☐</w:t>
                </w:r>
              </w:sdtContent>
            </w:sdt>
          </w:p>
        </w:tc>
      </w:tr>
      <w:tr w:rsidR="00EC36A3" w14:paraId="16A196E0" w14:textId="77777777" w:rsidTr="00631733">
        <w:tc>
          <w:tcPr>
            <w:tcW w:w="1975" w:type="dxa"/>
          </w:tcPr>
          <w:p w14:paraId="11BFB019" w14:textId="43E92902" w:rsidR="00EC36A3" w:rsidRPr="00631733" w:rsidRDefault="00EC36A3" w:rsidP="00EC36A3">
            <w:pPr>
              <w:spacing w:line="240" w:lineRule="auto"/>
            </w:pPr>
            <w:r>
              <w:t>David Preen</w:t>
            </w:r>
          </w:p>
        </w:tc>
        <w:tc>
          <w:tcPr>
            <w:tcW w:w="3177" w:type="dxa"/>
            <w:tcBorders>
              <w:right w:val="single" w:sz="4" w:space="0" w:color="auto"/>
            </w:tcBorders>
          </w:tcPr>
          <w:p w14:paraId="01D373A5" w14:textId="290C36DD" w:rsidR="00EC36A3" w:rsidRPr="00631733" w:rsidRDefault="004A5D36" w:rsidP="00EC36A3">
            <w:pPr>
              <w:spacing w:line="240" w:lineRule="auto"/>
            </w:pPr>
            <w:r w:rsidRPr="0064140A">
              <w:t>david.preen@uwa.edu.au</w:t>
            </w:r>
          </w:p>
        </w:tc>
        <w:tc>
          <w:tcPr>
            <w:tcW w:w="1660" w:type="dxa"/>
            <w:tcBorders>
              <w:left w:val="single" w:sz="4" w:space="0" w:color="auto"/>
            </w:tcBorders>
          </w:tcPr>
          <w:p w14:paraId="28083C23" w14:textId="59B0F0DF" w:rsidR="00EC36A3" w:rsidRPr="00631733" w:rsidRDefault="00EC36A3" w:rsidP="00EC36A3">
            <w:pPr>
              <w:spacing w:line="240" w:lineRule="auto"/>
            </w:pPr>
            <w:r w:rsidRPr="00631733">
              <w:t>The University of Western Australia via SURE</w:t>
            </w:r>
          </w:p>
        </w:tc>
        <w:tc>
          <w:tcPr>
            <w:tcW w:w="1159" w:type="dxa"/>
          </w:tcPr>
          <w:p w14:paraId="5EF7D139" w14:textId="7415918C" w:rsidR="00EC36A3" w:rsidRDefault="00EC36A3" w:rsidP="00EC36A3">
            <w:pPr>
              <w:spacing w:line="240" w:lineRule="auto"/>
              <w:jc w:val="center"/>
              <w:rPr>
                <w:rFonts w:ascii="MS Gothic" w:eastAsia="MS Gothic" w:hAnsi="MS Gothic"/>
              </w:rPr>
            </w:pPr>
            <w:r>
              <w:rPr>
                <w:rFonts w:ascii="MS Gothic" w:eastAsia="MS Gothic" w:hAnsi="MS Gothic" w:hint="eastAsia"/>
              </w:rPr>
              <w:t>☒</w:t>
            </w:r>
          </w:p>
        </w:tc>
        <w:tc>
          <w:tcPr>
            <w:tcW w:w="1517" w:type="dxa"/>
          </w:tcPr>
          <w:p w14:paraId="642265A0" w14:textId="7A7D8F55" w:rsidR="00EC36A3" w:rsidRDefault="00520391" w:rsidP="00EC36A3">
            <w:pPr>
              <w:spacing w:line="240" w:lineRule="auto"/>
              <w:jc w:val="center"/>
            </w:pPr>
            <w:sdt>
              <w:sdtPr>
                <w:id w:val="727038946"/>
                <w14:checkbox>
                  <w14:checked w14:val="0"/>
                  <w14:checkedState w14:val="2612" w14:font="MS Gothic"/>
                  <w14:uncheckedState w14:val="2610" w14:font="MS Gothic"/>
                </w14:checkbox>
              </w:sdtPr>
              <w:sdtEndPr/>
              <w:sdtContent>
                <w:r w:rsidR="00EC36A3" w:rsidRPr="00011E22">
                  <w:rPr>
                    <w:rFonts w:ascii="Segoe UI Symbol" w:hAnsi="Segoe UI Symbol" w:cs="Segoe UI Symbol"/>
                  </w:rPr>
                  <w:t>☐</w:t>
                </w:r>
              </w:sdtContent>
            </w:sdt>
          </w:p>
        </w:tc>
      </w:tr>
    </w:tbl>
    <w:p w14:paraId="0636A1B5" w14:textId="77777777" w:rsidR="00761779" w:rsidRDefault="00761779">
      <w:pPr>
        <w:spacing w:line="240" w:lineRule="auto"/>
      </w:pPr>
    </w:p>
    <w:p w14:paraId="36E0873A" w14:textId="355E858F" w:rsidR="0037672B" w:rsidRDefault="0037672B">
      <w:pPr>
        <w:spacing w:line="240" w:lineRule="auto"/>
      </w:pPr>
      <w:r>
        <w:br w:type="page"/>
      </w:r>
    </w:p>
    <w:p w14:paraId="542CC1F3" w14:textId="366F6E8C" w:rsidR="00385FAB" w:rsidRPr="0038166F" w:rsidRDefault="004F3F90" w:rsidP="004F3F90">
      <w:pPr>
        <w:pStyle w:val="Heading1"/>
        <w:rPr>
          <w:color w:val="auto"/>
        </w:rPr>
      </w:pPr>
      <w:bookmarkStart w:id="23" w:name="_Toc79656336"/>
      <w:bookmarkStart w:id="24" w:name="_Toc89186191"/>
      <w:bookmarkEnd w:id="21"/>
      <w:bookmarkEnd w:id="22"/>
      <w:bookmarkEnd w:id="23"/>
      <w:r w:rsidRPr="0038166F">
        <w:rPr>
          <w:caps w:val="0"/>
          <w:color w:val="auto"/>
        </w:rPr>
        <w:t>TABLE OF CONTENTS</w:t>
      </w:r>
      <w:bookmarkEnd w:id="24"/>
    </w:p>
    <w:p w14:paraId="54195EDE" w14:textId="77777777" w:rsidR="002729D9" w:rsidRPr="00922B03" w:rsidRDefault="002729D9" w:rsidP="00674564"/>
    <w:bookmarkStart w:id="25" w:name="_Table_of_Contents"/>
    <w:bookmarkEnd w:id="25"/>
    <w:p w14:paraId="00E51907" w14:textId="78057DFD" w:rsidR="007819F6" w:rsidRDefault="00EF6A0E">
      <w:pPr>
        <w:pStyle w:val="TOC1"/>
        <w:rPr>
          <w:rFonts w:asciiTheme="minorHAnsi" w:eastAsiaTheme="minorEastAsia" w:hAnsiTheme="minorHAnsi" w:cstheme="minorBidi"/>
          <w:noProof/>
          <w:lang w:eastAsia="en-AU"/>
        </w:rPr>
      </w:pPr>
      <w:r w:rsidRPr="00922B03">
        <w:fldChar w:fldCharType="begin"/>
      </w:r>
      <w:r w:rsidRPr="000006CE">
        <w:instrText xml:space="preserve"> TOC \o "1-1" \h \z \u </w:instrText>
      </w:r>
      <w:r w:rsidRPr="00922B03">
        <w:fldChar w:fldCharType="separate"/>
      </w:r>
      <w:hyperlink w:anchor="_Toc89186188" w:history="1">
        <w:r w:rsidR="007819F6" w:rsidRPr="008A51E1">
          <w:rPr>
            <w:rStyle w:val="Hyperlink"/>
            <w:noProof/>
          </w:rPr>
          <w:t>1.</w:t>
        </w:r>
        <w:r w:rsidR="007819F6">
          <w:rPr>
            <w:rFonts w:asciiTheme="minorHAnsi" w:eastAsiaTheme="minorEastAsia" w:hAnsiTheme="minorHAnsi" w:cstheme="minorBidi"/>
            <w:noProof/>
            <w:lang w:eastAsia="en-AU"/>
          </w:rPr>
          <w:tab/>
        </w:r>
        <w:r w:rsidR="007819F6" w:rsidRPr="008A51E1">
          <w:rPr>
            <w:rStyle w:val="Hyperlink"/>
            <w:noProof/>
          </w:rPr>
          <w:t>PROJECT DETAILS</w:t>
        </w:r>
        <w:r w:rsidR="007819F6">
          <w:rPr>
            <w:noProof/>
            <w:webHidden/>
          </w:rPr>
          <w:tab/>
        </w:r>
        <w:r w:rsidR="007819F6">
          <w:rPr>
            <w:noProof/>
            <w:webHidden/>
          </w:rPr>
          <w:fldChar w:fldCharType="begin"/>
        </w:r>
        <w:r w:rsidR="007819F6">
          <w:rPr>
            <w:noProof/>
            <w:webHidden/>
          </w:rPr>
          <w:instrText xml:space="preserve"> PAGEREF _Toc89186188 \h </w:instrText>
        </w:r>
        <w:r w:rsidR="007819F6">
          <w:rPr>
            <w:noProof/>
            <w:webHidden/>
          </w:rPr>
        </w:r>
        <w:r w:rsidR="007819F6">
          <w:rPr>
            <w:noProof/>
            <w:webHidden/>
          </w:rPr>
          <w:fldChar w:fldCharType="separate"/>
        </w:r>
        <w:r w:rsidR="007819F6">
          <w:rPr>
            <w:noProof/>
            <w:webHidden/>
          </w:rPr>
          <w:t>1</w:t>
        </w:r>
        <w:r w:rsidR="007819F6">
          <w:rPr>
            <w:noProof/>
            <w:webHidden/>
          </w:rPr>
          <w:fldChar w:fldCharType="end"/>
        </w:r>
      </w:hyperlink>
    </w:p>
    <w:p w14:paraId="6FFDE0DB" w14:textId="11B3891F" w:rsidR="007819F6" w:rsidRDefault="00520391">
      <w:pPr>
        <w:pStyle w:val="TOC1"/>
        <w:rPr>
          <w:rFonts w:asciiTheme="minorHAnsi" w:eastAsiaTheme="minorEastAsia" w:hAnsiTheme="minorHAnsi" w:cstheme="minorBidi"/>
          <w:noProof/>
          <w:lang w:eastAsia="en-AU"/>
        </w:rPr>
      </w:pPr>
      <w:hyperlink w:anchor="_Toc89186189" w:history="1">
        <w:r w:rsidR="007819F6" w:rsidRPr="008A51E1">
          <w:rPr>
            <w:rStyle w:val="Hyperlink"/>
            <w:noProof/>
          </w:rPr>
          <w:t>2.</w:t>
        </w:r>
        <w:r w:rsidR="007819F6">
          <w:rPr>
            <w:rFonts w:asciiTheme="minorHAnsi" w:eastAsiaTheme="minorEastAsia" w:hAnsiTheme="minorHAnsi" w:cstheme="minorBidi"/>
            <w:noProof/>
            <w:lang w:eastAsia="en-AU"/>
          </w:rPr>
          <w:tab/>
        </w:r>
        <w:r w:rsidR="007819F6" w:rsidRPr="008A51E1">
          <w:rPr>
            <w:rStyle w:val="Hyperlink"/>
            <w:noProof/>
          </w:rPr>
          <w:t>VERSION CONTROL (MAKE CONSISTENT WITH FOOTER)</w:t>
        </w:r>
        <w:r w:rsidR="007819F6">
          <w:rPr>
            <w:noProof/>
            <w:webHidden/>
          </w:rPr>
          <w:tab/>
        </w:r>
        <w:r w:rsidR="007819F6">
          <w:rPr>
            <w:noProof/>
            <w:webHidden/>
          </w:rPr>
          <w:fldChar w:fldCharType="begin"/>
        </w:r>
        <w:r w:rsidR="007819F6">
          <w:rPr>
            <w:noProof/>
            <w:webHidden/>
          </w:rPr>
          <w:instrText xml:space="preserve"> PAGEREF _Toc89186189 \h </w:instrText>
        </w:r>
        <w:r w:rsidR="007819F6">
          <w:rPr>
            <w:noProof/>
            <w:webHidden/>
          </w:rPr>
        </w:r>
        <w:r w:rsidR="007819F6">
          <w:rPr>
            <w:noProof/>
            <w:webHidden/>
          </w:rPr>
          <w:fldChar w:fldCharType="separate"/>
        </w:r>
        <w:r w:rsidR="007819F6">
          <w:rPr>
            <w:noProof/>
            <w:webHidden/>
          </w:rPr>
          <w:t>2</w:t>
        </w:r>
        <w:r w:rsidR="007819F6">
          <w:rPr>
            <w:noProof/>
            <w:webHidden/>
          </w:rPr>
          <w:fldChar w:fldCharType="end"/>
        </w:r>
      </w:hyperlink>
    </w:p>
    <w:p w14:paraId="79A81E0E" w14:textId="4416DA93" w:rsidR="007819F6" w:rsidRDefault="00520391">
      <w:pPr>
        <w:pStyle w:val="TOC1"/>
        <w:rPr>
          <w:rFonts w:asciiTheme="minorHAnsi" w:eastAsiaTheme="minorEastAsia" w:hAnsiTheme="minorHAnsi" w:cstheme="minorBidi"/>
          <w:noProof/>
          <w:lang w:eastAsia="en-AU"/>
        </w:rPr>
      </w:pPr>
      <w:hyperlink w:anchor="_Toc89186190" w:history="1">
        <w:r w:rsidR="007819F6" w:rsidRPr="008A51E1">
          <w:rPr>
            <w:rStyle w:val="Hyperlink"/>
            <w:noProof/>
          </w:rPr>
          <w:t>3.</w:t>
        </w:r>
        <w:r w:rsidR="007819F6">
          <w:rPr>
            <w:rFonts w:asciiTheme="minorHAnsi" w:eastAsiaTheme="minorEastAsia" w:hAnsiTheme="minorHAnsi" w:cstheme="minorBidi"/>
            <w:noProof/>
            <w:lang w:eastAsia="en-AU"/>
          </w:rPr>
          <w:tab/>
        </w:r>
        <w:r w:rsidR="007819F6" w:rsidRPr="008A51E1">
          <w:rPr>
            <w:rStyle w:val="Hyperlink"/>
            <w:noProof/>
          </w:rPr>
          <w:t>INVESTIGATORS AND PARTICIPATING INSTITUTIONS</w:t>
        </w:r>
        <w:r w:rsidR="007819F6">
          <w:rPr>
            <w:noProof/>
            <w:webHidden/>
          </w:rPr>
          <w:tab/>
        </w:r>
        <w:r w:rsidR="007819F6">
          <w:rPr>
            <w:noProof/>
            <w:webHidden/>
          </w:rPr>
          <w:fldChar w:fldCharType="begin"/>
        </w:r>
        <w:r w:rsidR="007819F6">
          <w:rPr>
            <w:noProof/>
            <w:webHidden/>
          </w:rPr>
          <w:instrText xml:space="preserve"> PAGEREF _Toc89186190 \h </w:instrText>
        </w:r>
        <w:r w:rsidR="007819F6">
          <w:rPr>
            <w:noProof/>
            <w:webHidden/>
          </w:rPr>
        </w:r>
        <w:r w:rsidR="007819F6">
          <w:rPr>
            <w:noProof/>
            <w:webHidden/>
          </w:rPr>
          <w:fldChar w:fldCharType="separate"/>
        </w:r>
        <w:r w:rsidR="007819F6">
          <w:rPr>
            <w:noProof/>
            <w:webHidden/>
          </w:rPr>
          <w:t>3</w:t>
        </w:r>
        <w:r w:rsidR="007819F6">
          <w:rPr>
            <w:noProof/>
            <w:webHidden/>
          </w:rPr>
          <w:fldChar w:fldCharType="end"/>
        </w:r>
      </w:hyperlink>
    </w:p>
    <w:p w14:paraId="4195E510" w14:textId="3B5687E5" w:rsidR="007819F6" w:rsidRDefault="00520391">
      <w:pPr>
        <w:pStyle w:val="TOC1"/>
        <w:rPr>
          <w:rFonts w:asciiTheme="minorHAnsi" w:eastAsiaTheme="minorEastAsia" w:hAnsiTheme="minorHAnsi" w:cstheme="minorBidi"/>
          <w:noProof/>
          <w:lang w:eastAsia="en-AU"/>
        </w:rPr>
      </w:pPr>
      <w:hyperlink w:anchor="_Toc89186191" w:history="1">
        <w:r w:rsidR="007819F6" w:rsidRPr="008A51E1">
          <w:rPr>
            <w:rStyle w:val="Hyperlink"/>
            <w:noProof/>
          </w:rPr>
          <w:t>4.</w:t>
        </w:r>
        <w:r w:rsidR="007819F6">
          <w:rPr>
            <w:rFonts w:asciiTheme="minorHAnsi" w:eastAsiaTheme="minorEastAsia" w:hAnsiTheme="minorHAnsi" w:cstheme="minorBidi"/>
            <w:noProof/>
            <w:lang w:eastAsia="en-AU"/>
          </w:rPr>
          <w:tab/>
        </w:r>
        <w:r w:rsidR="007819F6" w:rsidRPr="008A51E1">
          <w:rPr>
            <w:rStyle w:val="Hyperlink"/>
            <w:noProof/>
          </w:rPr>
          <w:t>TABLE OF CONTENTS</w:t>
        </w:r>
        <w:r w:rsidR="007819F6">
          <w:rPr>
            <w:noProof/>
            <w:webHidden/>
          </w:rPr>
          <w:tab/>
        </w:r>
        <w:r w:rsidR="007819F6">
          <w:rPr>
            <w:noProof/>
            <w:webHidden/>
          </w:rPr>
          <w:fldChar w:fldCharType="begin"/>
        </w:r>
        <w:r w:rsidR="007819F6">
          <w:rPr>
            <w:noProof/>
            <w:webHidden/>
          </w:rPr>
          <w:instrText xml:space="preserve"> PAGEREF _Toc89186191 \h </w:instrText>
        </w:r>
        <w:r w:rsidR="007819F6">
          <w:rPr>
            <w:noProof/>
            <w:webHidden/>
          </w:rPr>
        </w:r>
        <w:r w:rsidR="007819F6">
          <w:rPr>
            <w:noProof/>
            <w:webHidden/>
          </w:rPr>
          <w:fldChar w:fldCharType="separate"/>
        </w:r>
        <w:r w:rsidR="007819F6">
          <w:rPr>
            <w:noProof/>
            <w:webHidden/>
          </w:rPr>
          <w:t>5</w:t>
        </w:r>
        <w:r w:rsidR="007819F6">
          <w:rPr>
            <w:noProof/>
            <w:webHidden/>
          </w:rPr>
          <w:fldChar w:fldCharType="end"/>
        </w:r>
      </w:hyperlink>
    </w:p>
    <w:p w14:paraId="2E8178E5" w14:textId="67880086" w:rsidR="007819F6" w:rsidRDefault="00520391">
      <w:pPr>
        <w:pStyle w:val="TOC1"/>
        <w:rPr>
          <w:rFonts w:asciiTheme="minorHAnsi" w:eastAsiaTheme="minorEastAsia" w:hAnsiTheme="minorHAnsi" w:cstheme="minorBidi"/>
          <w:noProof/>
          <w:lang w:eastAsia="en-AU"/>
        </w:rPr>
      </w:pPr>
      <w:hyperlink w:anchor="_Toc89186192" w:history="1">
        <w:r w:rsidR="007819F6" w:rsidRPr="008A51E1">
          <w:rPr>
            <w:rStyle w:val="Hyperlink"/>
            <w:noProof/>
          </w:rPr>
          <w:t>5.</w:t>
        </w:r>
        <w:r w:rsidR="007819F6">
          <w:rPr>
            <w:rFonts w:asciiTheme="minorHAnsi" w:eastAsiaTheme="minorEastAsia" w:hAnsiTheme="minorHAnsi" w:cstheme="minorBidi"/>
            <w:noProof/>
            <w:lang w:eastAsia="en-AU"/>
          </w:rPr>
          <w:tab/>
        </w:r>
        <w:r w:rsidR="007819F6" w:rsidRPr="008A51E1">
          <w:rPr>
            <w:rStyle w:val="Hyperlink"/>
            <w:noProof/>
          </w:rPr>
          <w:t>BACKGROUND / RATIONALE</w:t>
        </w:r>
        <w:r w:rsidR="007819F6">
          <w:rPr>
            <w:noProof/>
            <w:webHidden/>
          </w:rPr>
          <w:tab/>
        </w:r>
        <w:r w:rsidR="007819F6">
          <w:rPr>
            <w:noProof/>
            <w:webHidden/>
          </w:rPr>
          <w:fldChar w:fldCharType="begin"/>
        </w:r>
        <w:r w:rsidR="007819F6">
          <w:rPr>
            <w:noProof/>
            <w:webHidden/>
          </w:rPr>
          <w:instrText xml:space="preserve"> PAGEREF _Toc89186192 \h </w:instrText>
        </w:r>
        <w:r w:rsidR="007819F6">
          <w:rPr>
            <w:noProof/>
            <w:webHidden/>
          </w:rPr>
        </w:r>
        <w:r w:rsidR="007819F6">
          <w:rPr>
            <w:noProof/>
            <w:webHidden/>
          </w:rPr>
          <w:fldChar w:fldCharType="separate"/>
        </w:r>
        <w:r w:rsidR="007819F6">
          <w:rPr>
            <w:noProof/>
            <w:webHidden/>
          </w:rPr>
          <w:t>6</w:t>
        </w:r>
        <w:r w:rsidR="007819F6">
          <w:rPr>
            <w:noProof/>
            <w:webHidden/>
          </w:rPr>
          <w:fldChar w:fldCharType="end"/>
        </w:r>
      </w:hyperlink>
    </w:p>
    <w:p w14:paraId="3807BA1D" w14:textId="190302ED" w:rsidR="007819F6" w:rsidRDefault="00520391">
      <w:pPr>
        <w:pStyle w:val="TOC1"/>
        <w:rPr>
          <w:rFonts w:asciiTheme="minorHAnsi" w:eastAsiaTheme="minorEastAsia" w:hAnsiTheme="minorHAnsi" w:cstheme="minorBidi"/>
          <w:noProof/>
          <w:lang w:eastAsia="en-AU"/>
        </w:rPr>
      </w:pPr>
      <w:hyperlink w:anchor="_Toc89186193" w:history="1">
        <w:r w:rsidR="007819F6" w:rsidRPr="008A51E1">
          <w:rPr>
            <w:rStyle w:val="Hyperlink"/>
            <w:noProof/>
          </w:rPr>
          <w:t>6.</w:t>
        </w:r>
        <w:r w:rsidR="007819F6">
          <w:rPr>
            <w:rFonts w:asciiTheme="minorHAnsi" w:eastAsiaTheme="minorEastAsia" w:hAnsiTheme="minorHAnsi" w:cstheme="minorBidi"/>
            <w:noProof/>
            <w:lang w:eastAsia="en-AU"/>
          </w:rPr>
          <w:tab/>
        </w:r>
        <w:r w:rsidR="007819F6" w:rsidRPr="008A51E1">
          <w:rPr>
            <w:rStyle w:val="Hyperlink"/>
            <w:noProof/>
          </w:rPr>
          <w:t>AIMS AND OBJECTIVES</w:t>
        </w:r>
        <w:r w:rsidR="007819F6">
          <w:rPr>
            <w:noProof/>
            <w:webHidden/>
          </w:rPr>
          <w:tab/>
        </w:r>
        <w:r w:rsidR="007819F6">
          <w:rPr>
            <w:noProof/>
            <w:webHidden/>
          </w:rPr>
          <w:fldChar w:fldCharType="begin"/>
        </w:r>
        <w:r w:rsidR="007819F6">
          <w:rPr>
            <w:noProof/>
            <w:webHidden/>
          </w:rPr>
          <w:instrText xml:space="preserve"> PAGEREF _Toc89186193 \h </w:instrText>
        </w:r>
        <w:r w:rsidR="007819F6">
          <w:rPr>
            <w:noProof/>
            <w:webHidden/>
          </w:rPr>
        </w:r>
        <w:r w:rsidR="007819F6">
          <w:rPr>
            <w:noProof/>
            <w:webHidden/>
          </w:rPr>
          <w:fldChar w:fldCharType="separate"/>
        </w:r>
        <w:r w:rsidR="007819F6">
          <w:rPr>
            <w:noProof/>
            <w:webHidden/>
          </w:rPr>
          <w:t>7</w:t>
        </w:r>
        <w:r w:rsidR="007819F6">
          <w:rPr>
            <w:noProof/>
            <w:webHidden/>
          </w:rPr>
          <w:fldChar w:fldCharType="end"/>
        </w:r>
      </w:hyperlink>
    </w:p>
    <w:p w14:paraId="1B7BCAF8" w14:textId="01138C8B" w:rsidR="007819F6" w:rsidRDefault="00520391">
      <w:pPr>
        <w:pStyle w:val="TOC1"/>
        <w:rPr>
          <w:rFonts w:asciiTheme="minorHAnsi" w:eastAsiaTheme="minorEastAsia" w:hAnsiTheme="minorHAnsi" w:cstheme="minorBidi"/>
          <w:noProof/>
          <w:lang w:eastAsia="en-AU"/>
        </w:rPr>
      </w:pPr>
      <w:hyperlink w:anchor="_Toc89186194" w:history="1">
        <w:r w:rsidR="007819F6" w:rsidRPr="008A51E1">
          <w:rPr>
            <w:rStyle w:val="Hyperlink"/>
            <w:noProof/>
          </w:rPr>
          <w:t>7.</w:t>
        </w:r>
        <w:r w:rsidR="007819F6">
          <w:rPr>
            <w:rFonts w:asciiTheme="minorHAnsi" w:eastAsiaTheme="minorEastAsia" w:hAnsiTheme="minorHAnsi" w:cstheme="minorBidi"/>
            <w:noProof/>
            <w:lang w:eastAsia="en-AU"/>
          </w:rPr>
          <w:tab/>
        </w:r>
        <w:r w:rsidR="007819F6" w:rsidRPr="008A51E1">
          <w:rPr>
            <w:rStyle w:val="Hyperlink"/>
            <w:noProof/>
          </w:rPr>
          <w:t>METHODS</w:t>
        </w:r>
        <w:r w:rsidR="007819F6">
          <w:rPr>
            <w:noProof/>
            <w:webHidden/>
          </w:rPr>
          <w:tab/>
        </w:r>
        <w:r w:rsidR="007819F6">
          <w:rPr>
            <w:noProof/>
            <w:webHidden/>
          </w:rPr>
          <w:fldChar w:fldCharType="begin"/>
        </w:r>
        <w:r w:rsidR="007819F6">
          <w:rPr>
            <w:noProof/>
            <w:webHidden/>
          </w:rPr>
          <w:instrText xml:space="preserve"> PAGEREF _Toc89186194 \h </w:instrText>
        </w:r>
        <w:r w:rsidR="007819F6">
          <w:rPr>
            <w:noProof/>
            <w:webHidden/>
          </w:rPr>
        </w:r>
        <w:r w:rsidR="007819F6">
          <w:rPr>
            <w:noProof/>
            <w:webHidden/>
          </w:rPr>
          <w:fldChar w:fldCharType="separate"/>
        </w:r>
        <w:r w:rsidR="007819F6">
          <w:rPr>
            <w:noProof/>
            <w:webHidden/>
          </w:rPr>
          <w:t>7</w:t>
        </w:r>
        <w:r w:rsidR="007819F6">
          <w:rPr>
            <w:noProof/>
            <w:webHidden/>
          </w:rPr>
          <w:fldChar w:fldCharType="end"/>
        </w:r>
      </w:hyperlink>
    </w:p>
    <w:p w14:paraId="77265D2A" w14:textId="761818CB" w:rsidR="007819F6" w:rsidRDefault="00520391">
      <w:pPr>
        <w:pStyle w:val="TOC1"/>
        <w:rPr>
          <w:rFonts w:asciiTheme="minorHAnsi" w:eastAsiaTheme="minorEastAsia" w:hAnsiTheme="minorHAnsi" w:cstheme="minorBidi"/>
          <w:noProof/>
          <w:lang w:eastAsia="en-AU"/>
        </w:rPr>
      </w:pPr>
      <w:hyperlink w:anchor="_Toc89186195" w:history="1">
        <w:r w:rsidR="007819F6" w:rsidRPr="008A51E1">
          <w:rPr>
            <w:rStyle w:val="Hyperlink"/>
            <w:noProof/>
          </w:rPr>
          <w:t>8.</w:t>
        </w:r>
        <w:r w:rsidR="007819F6">
          <w:rPr>
            <w:rFonts w:asciiTheme="minorHAnsi" w:eastAsiaTheme="minorEastAsia" w:hAnsiTheme="minorHAnsi" w:cstheme="minorBidi"/>
            <w:noProof/>
            <w:lang w:eastAsia="en-AU"/>
          </w:rPr>
          <w:tab/>
        </w:r>
        <w:r w:rsidR="007819F6" w:rsidRPr="008A51E1">
          <w:rPr>
            <w:rStyle w:val="Hyperlink"/>
            <w:noProof/>
          </w:rPr>
          <w:t>DATA GOVERNANCE</w:t>
        </w:r>
        <w:r w:rsidR="007819F6">
          <w:rPr>
            <w:noProof/>
            <w:webHidden/>
          </w:rPr>
          <w:tab/>
        </w:r>
        <w:r w:rsidR="007819F6">
          <w:rPr>
            <w:noProof/>
            <w:webHidden/>
          </w:rPr>
          <w:fldChar w:fldCharType="begin"/>
        </w:r>
        <w:r w:rsidR="007819F6">
          <w:rPr>
            <w:noProof/>
            <w:webHidden/>
          </w:rPr>
          <w:instrText xml:space="preserve"> PAGEREF _Toc89186195 \h </w:instrText>
        </w:r>
        <w:r w:rsidR="007819F6">
          <w:rPr>
            <w:noProof/>
            <w:webHidden/>
          </w:rPr>
        </w:r>
        <w:r w:rsidR="007819F6">
          <w:rPr>
            <w:noProof/>
            <w:webHidden/>
          </w:rPr>
          <w:fldChar w:fldCharType="separate"/>
        </w:r>
        <w:r w:rsidR="007819F6">
          <w:rPr>
            <w:noProof/>
            <w:webHidden/>
          </w:rPr>
          <w:t>9</w:t>
        </w:r>
        <w:r w:rsidR="007819F6">
          <w:rPr>
            <w:noProof/>
            <w:webHidden/>
          </w:rPr>
          <w:fldChar w:fldCharType="end"/>
        </w:r>
      </w:hyperlink>
    </w:p>
    <w:p w14:paraId="15D102A1" w14:textId="7506FB2B" w:rsidR="007819F6" w:rsidRDefault="00520391">
      <w:pPr>
        <w:pStyle w:val="TOC1"/>
        <w:rPr>
          <w:rFonts w:asciiTheme="minorHAnsi" w:eastAsiaTheme="minorEastAsia" w:hAnsiTheme="minorHAnsi" w:cstheme="minorBidi"/>
          <w:noProof/>
          <w:lang w:eastAsia="en-AU"/>
        </w:rPr>
      </w:pPr>
      <w:hyperlink w:anchor="_Toc89186196" w:history="1">
        <w:r w:rsidR="007819F6" w:rsidRPr="008A51E1">
          <w:rPr>
            <w:rStyle w:val="Hyperlink"/>
            <w:noProof/>
          </w:rPr>
          <w:t>9.</w:t>
        </w:r>
        <w:r w:rsidR="007819F6">
          <w:rPr>
            <w:rFonts w:asciiTheme="minorHAnsi" w:eastAsiaTheme="minorEastAsia" w:hAnsiTheme="minorHAnsi" w:cstheme="minorBidi"/>
            <w:noProof/>
            <w:lang w:eastAsia="en-AU"/>
          </w:rPr>
          <w:tab/>
        </w:r>
        <w:r w:rsidR="007819F6" w:rsidRPr="008A51E1">
          <w:rPr>
            <w:rStyle w:val="Hyperlink"/>
            <w:noProof/>
          </w:rPr>
          <w:t>ANALYSIS PLAN</w:t>
        </w:r>
        <w:r w:rsidR="007819F6">
          <w:rPr>
            <w:noProof/>
            <w:webHidden/>
          </w:rPr>
          <w:tab/>
        </w:r>
        <w:r w:rsidR="007819F6">
          <w:rPr>
            <w:noProof/>
            <w:webHidden/>
          </w:rPr>
          <w:fldChar w:fldCharType="begin"/>
        </w:r>
        <w:r w:rsidR="007819F6">
          <w:rPr>
            <w:noProof/>
            <w:webHidden/>
          </w:rPr>
          <w:instrText xml:space="preserve"> PAGEREF _Toc89186196 \h </w:instrText>
        </w:r>
        <w:r w:rsidR="007819F6">
          <w:rPr>
            <w:noProof/>
            <w:webHidden/>
          </w:rPr>
        </w:r>
        <w:r w:rsidR="007819F6">
          <w:rPr>
            <w:noProof/>
            <w:webHidden/>
          </w:rPr>
          <w:fldChar w:fldCharType="separate"/>
        </w:r>
        <w:r w:rsidR="007819F6">
          <w:rPr>
            <w:noProof/>
            <w:webHidden/>
          </w:rPr>
          <w:t>12</w:t>
        </w:r>
        <w:r w:rsidR="007819F6">
          <w:rPr>
            <w:noProof/>
            <w:webHidden/>
          </w:rPr>
          <w:fldChar w:fldCharType="end"/>
        </w:r>
      </w:hyperlink>
    </w:p>
    <w:p w14:paraId="0E5EA366" w14:textId="1A0485E5" w:rsidR="007819F6" w:rsidRDefault="00520391">
      <w:pPr>
        <w:pStyle w:val="TOC1"/>
        <w:rPr>
          <w:rFonts w:asciiTheme="minorHAnsi" w:eastAsiaTheme="minorEastAsia" w:hAnsiTheme="minorHAnsi" w:cstheme="minorBidi"/>
          <w:noProof/>
          <w:lang w:eastAsia="en-AU"/>
        </w:rPr>
      </w:pPr>
      <w:hyperlink w:anchor="_Toc89186197" w:history="1">
        <w:r w:rsidR="007819F6" w:rsidRPr="008A51E1">
          <w:rPr>
            <w:rStyle w:val="Hyperlink"/>
            <w:noProof/>
          </w:rPr>
          <w:t>10.</w:t>
        </w:r>
        <w:r w:rsidR="007819F6">
          <w:rPr>
            <w:rFonts w:asciiTheme="minorHAnsi" w:eastAsiaTheme="minorEastAsia" w:hAnsiTheme="minorHAnsi" w:cstheme="minorBidi"/>
            <w:noProof/>
            <w:lang w:eastAsia="en-AU"/>
          </w:rPr>
          <w:tab/>
        </w:r>
        <w:r w:rsidR="007819F6" w:rsidRPr="008A51E1">
          <w:rPr>
            <w:rStyle w:val="Hyperlink"/>
            <w:noProof/>
          </w:rPr>
          <w:t>PROJECT FUNDING / SUPPORT</w:t>
        </w:r>
        <w:r w:rsidR="007819F6">
          <w:rPr>
            <w:noProof/>
            <w:webHidden/>
          </w:rPr>
          <w:tab/>
        </w:r>
        <w:r w:rsidR="007819F6">
          <w:rPr>
            <w:noProof/>
            <w:webHidden/>
          </w:rPr>
          <w:fldChar w:fldCharType="begin"/>
        </w:r>
        <w:r w:rsidR="007819F6">
          <w:rPr>
            <w:noProof/>
            <w:webHidden/>
          </w:rPr>
          <w:instrText xml:space="preserve"> PAGEREF _Toc89186197 \h </w:instrText>
        </w:r>
        <w:r w:rsidR="007819F6">
          <w:rPr>
            <w:noProof/>
            <w:webHidden/>
          </w:rPr>
        </w:r>
        <w:r w:rsidR="007819F6">
          <w:rPr>
            <w:noProof/>
            <w:webHidden/>
          </w:rPr>
          <w:fldChar w:fldCharType="separate"/>
        </w:r>
        <w:r w:rsidR="007819F6">
          <w:rPr>
            <w:noProof/>
            <w:webHidden/>
          </w:rPr>
          <w:t>13</w:t>
        </w:r>
        <w:r w:rsidR="007819F6">
          <w:rPr>
            <w:noProof/>
            <w:webHidden/>
          </w:rPr>
          <w:fldChar w:fldCharType="end"/>
        </w:r>
      </w:hyperlink>
    </w:p>
    <w:p w14:paraId="5FAF296A" w14:textId="18BAE075" w:rsidR="007819F6" w:rsidRDefault="00520391">
      <w:pPr>
        <w:pStyle w:val="TOC1"/>
        <w:rPr>
          <w:rFonts w:asciiTheme="minorHAnsi" w:eastAsiaTheme="minorEastAsia" w:hAnsiTheme="minorHAnsi" w:cstheme="minorBidi"/>
          <w:noProof/>
          <w:lang w:eastAsia="en-AU"/>
        </w:rPr>
      </w:pPr>
      <w:hyperlink w:anchor="_Toc89186198" w:history="1">
        <w:r w:rsidR="007819F6" w:rsidRPr="008A51E1">
          <w:rPr>
            <w:rStyle w:val="Hyperlink"/>
            <w:noProof/>
          </w:rPr>
          <w:t>11.</w:t>
        </w:r>
        <w:r w:rsidR="007819F6">
          <w:rPr>
            <w:rFonts w:asciiTheme="minorHAnsi" w:eastAsiaTheme="minorEastAsia" w:hAnsiTheme="minorHAnsi" w:cstheme="minorBidi"/>
            <w:noProof/>
            <w:lang w:eastAsia="en-AU"/>
          </w:rPr>
          <w:tab/>
        </w:r>
        <w:r w:rsidR="007819F6" w:rsidRPr="008A51E1">
          <w:rPr>
            <w:rStyle w:val="Hyperlink"/>
            <w:noProof/>
          </w:rPr>
          <w:t>REFERENCES</w:t>
        </w:r>
        <w:r w:rsidR="007819F6">
          <w:rPr>
            <w:noProof/>
            <w:webHidden/>
          </w:rPr>
          <w:tab/>
        </w:r>
        <w:r w:rsidR="007819F6">
          <w:rPr>
            <w:noProof/>
            <w:webHidden/>
          </w:rPr>
          <w:fldChar w:fldCharType="begin"/>
        </w:r>
        <w:r w:rsidR="007819F6">
          <w:rPr>
            <w:noProof/>
            <w:webHidden/>
          </w:rPr>
          <w:instrText xml:space="preserve"> PAGEREF _Toc89186198 \h </w:instrText>
        </w:r>
        <w:r w:rsidR="007819F6">
          <w:rPr>
            <w:noProof/>
            <w:webHidden/>
          </w:rPr>
        </w:r>
        <w:r w:rsidR="007819F6">
          <w:rPr>
            <w:noProof/>
            <w:webHidden/>
          </w:rPr>
          <w:fldChar w:fldCharType="separate"/>
        </w:r>
        <w:r w:rsidR="007819F6">
          <w:rPr>
            <w:noProof/>
            <w:webHidden/>
          </w:rPr>
          <w:t>14</w:t>
        </w:r>
        <w:r w:rsidR="007819F6">
          <w:rPr>
            <w:noProof/>
            <w:webHidden/>
          </w:rPr>
          <w:fldChar w:fldCharType="end"/>
        </w:r>
      </w:hyperlink>
    </w:p>
    <w:p w14:paraId="5DD4AB89" w14:textId="5DAB2A52" w:rsidR="007819F6" w:rsidRDefault="00520391">
      <w:pPr>
        <w:pStyle w:val="TOC1"/>
        <w:rPr>
          <w:rFonts w:asciiTheme="minorHAnsi" w:eastAsiaTheme="minorEastAsia" w:hAnsiTheme="minorHAnsi" w:cstheme="minorBidi"/>
          <w:noProof/>
          <w:lang w:eastAsia="en-AU"/>
        </w:rPr>
      </w:pPr>
      <w:hyperlink w:anchor="_Toc89186199" w:history="1">
        <w:r w:rsidR="007819F6" w:rsidRPr="008A51E1">
          <w:rPr>
            <w:rStyle w:val="Hyperlink"/>
            <w:noProof/>
          </w:rPr>
          <w:t>12.</w:t>
        </w:r>
        <w:r w:rsidR="007819F6">
          <w:rPr>
            <w:rFonts w:asciiTheme="minorHAnsi" w:eastAsiaTheme="minorEastAsia" w:hAnsiTheme="minorHAnsi" w:cstheme="minorBidi"/>
            <w:noProof/>
            <w:lang w:eastAsia="en-AU"/>
          </w:rPr>
          <w:tab/>
        </w:r>
        <w:r w:rsidR="007819F6" w:rsidRPr="008A51E1">
          <w:rPr>
            <w:rStyle w:val="Hyperlink"/>
            <w:noProof/>
          </w:rPr>
          <w:t>DATA LINKAGE</w:t>
        </w:r>
        <w:r w:rsidR="007819F6">
          <w:rPr>
            <w:noProof/>
            <w:webHidden/>
          </w:rPr>
          <w:tab/>
        </w:r>
        <w:r w:rsidR="007819F6">
          <w:rPr>
            <w:noProof/>
            <w:webHidden/>
          </w:rPr>
          <w:fldChar w:fldCharType="begin"/>
        </w:r>
        <w:r w:rsidR="007819F6">
          <w:rPr>
            <w:noProof/>
            <w:webHidden/>
          </w:rPr>
          <w:instrText xml:space="preserve"> PAGEREF _Toc89186199 \h </w:instrText>
        </w:r>
        <w:r w:rsidR="007819F6">
          <w:rPr>
            <w:noProof/>
            <w:webHidden/>
          </w:rPr>
        </w:r>
        <w:r w:rsidR="007819F6">
          <w:rPr>
            <w:noProof/>
            <w:webHidden/>
          </w:rPr>
          <w:fldChar w:fldCharType="separate"/>
        </w:r>
        <w:r w:rsidR="007819F6">
          <w:rPr>
            <w:noProof/>
            <w:webHidden/>
          </w:rPr>
          <w:t>15</w:t>
        </w:r>
        <w:r w:rsidR="007819F6">
          <w:rPr>
            <w:noProof/>
            <w:webHidden/>
          </w:rPr>
          <w:fldChar w:fldCharType="end"/>
        </w:r>
      </w:hyperlink>
    </w:p>
    <w:p w14:paraId="42C5936A" w14:textId="37A63C21" w:rsidR="007819F6" w:rsidRDefault="00520391">
      <w:pPr>
        <w:pStyle w:val="TOC1"/>
        <w:rPr>
          <w:rFonts w:asciiTheme="minorHAnsi" w:eastAsiaTheme="minorEastAsia" w:hAnsiTheme="minorHAnsi" w:cstheme="minorBidi"/>
          <w:noProof/>
          <w:lang w:eastAsia="en-AU"/>
        </w:rPr>
      </w:pPr>
      <w:hyperlink w:anchor="_Toc89186200" w:history="1">
        <w:r w:rsidR="007819F6" w:rsidRPr="008A51E1">
          <w:rPr>
            <w:rStyle w:val="Hyperlink"/>
            <w:noProof/>
            <w:lang w:val="en-US"/>
          </w:rPr>
          <w:t>13.</w:t>
        </w:r>
        <w:r w:rsidR="007819F6">
          <w:rPr>
            <w:rFonts w:asciiTheme="minorHAnsi" w:eastAsiaTheme="minorEastAsia" w:hAnsiTheme="minorHAnsi" w:cstheme="minorBidi"/>
            <w:noProof/>
            <w:lang w:eastAsia="en-AU"/>
          </w:rPr>
          <w:tab/>
        </w:r>
        <w:r w:rsidR="007819F6" w:rsidRPr="008A51E1">
          <w:rPr>
            <w:rStyle w:val="Hyperlink"/>
            <w:noProof/>
            <w:lang w:val="en-US"/>
          </w:rPr>
          <w:t>SECTION C - FAMILY LINKAGE</w:t>
        </w:r>
        <w:r w:rsidR="007819F6">
          <w:rPr>
            <w:noProof/>
            <w:webHidden/>
          </w:rPr>
          <w:tab/>
        </w:r>
        <w:r w:rsidR="007819F6">
          <w:rPr>
            <w:noProof/>
            <w:webHidden/>
          </w:rPr>
          <w:fldChar w:fldCharType="begin"/>
        </w:r>
        <w:r w:rsidR="007819F6">
          <w:rPr>
            <w:noProof/>
            <w:webHidden/>
          </w:rPr>
          <w:instrText xml:space="preserve"> PAGEREF _Toc89186200 \h </w:instrText>
        </w:r>
        <w:r w:rsidR="007819F6">
          <w:rPr>
            <w:noProof/>
            <w:webHidden/>
          </w:rPr>
        </w:r>
        <w:r w:rsidR="007819F6">
          <w:rPr>
            <w:noProof/>
            <w:webHidden/>
          </w:rPr>
          <w:fldChar w:fldCharType="separate"/>
        </w:r>
        <w:r w:rsidR="007819F6">
          <w:rPr>
            <w:noProof/>
            <w:webHidden/>
          </w:rPr>
          <w:t>19</w:t>
        </w:r>
        <w:r w:rsidR="007819F6">
          <w:rPr>
            <w:noProof/>
            <w:webHidden/>
          </w:rPr>
          <w:fldChar w:fldCharType="end"/>
        </w:r>
      </w:hyperlink>
    </w:p>
    <w:p w14:paraId="78CC028A" w14:textId="30B531E2" w:rsidR="0037672B" w:rsidRDefault="00EF6A0E" w:rsidP="0037672B">
      <w:r w:rsidRPr="00922B03">
        <w:fldChar w:fldCharType="end"/>
      </w:r>
    </w:p>
    <w:p w14:paraId="699F2708" w14:textId="77777777" w:rsidR="0037672B" w:rsidRDefault="0037672B">
      <w:pPr>
        <w:spacing w:line="240" w:lineRule="auto"/>
      </w:pPr>
      <w:r>
        <w:br w:type="page"/>
      </w:r>
    </w:p>
    <w:p w14:paraId="3576405C" w14:textId="77777777" w:rsidR="004F3F90" w:rsidRPr="0038166F" w:rsidRDefault="004F3F90" w:rsidP="004F3F90">
      <w:pPr>
        <w:pStyle w:val="Heading1"/>
        <w:rPr>
          <w:color w:val="auto"/>
        </w:rPr>
      </w:pPr>
      <w:bookmarkStart w:id="26" w:name="_Toc79656339"/>
      <w:bookmarkStart w:id="27" w:name="_Toc79656340"/>
      <w:bookmarkStart w:id="28" w:name="_Toc79656341"/>
      <w:bookmarkStart w:id="29" w:name="_Toc79656342"/>
      <w:bookmarkStart w:id="30" w:name="_Toc79656343"/>
      <w:bookmarkStart w:id="31" w:name="_Toc79656344"/>
      <w:bookmarkStart w:id="32" w:name="_Toc79656345"/>
      <w:bookmarkStart w:id="33" w:name="_Toc79656346"/>
      <w:bookmarkStart w:id="34" w:name="_Toc79656347"/>
      <w:bookmarkStart w:id="35" w:name="_Toc79656348"/>
      <w:bookmarkStart w:id="36" w:name="_Toc79656349"/>
      <w:bookmarkStart w:id="37" w:name="_Toc79656350"/>
      <w:bookmarkStart w:id="38" w:name="_Toc79656351"/>
      <w:bookmarkStart w:id="39" w:name="_Toc79656352"/>
      <w:bookmarkStart w:id="40" w:name="_Toc79656353"/>
      <w:bookmarkStart w:id="41" w:name="_Toc79656354"/>
      <w:bookmarkStart w:id="42" w:name="_Toc79656355"/>
      <w:bookmarkStart w:id="43" w:name="_Toc79656356"/>
      <w:bookmarkStart w:id="44" w:name="_Toc79656357"/>
      <w:bookmarkStart w:id="45" w:name="_Toc79656358"/>
      <w:bookmarkStart w:id="46" w:name="_Toc79656359"/>
      <w:bookmarkStart w:id="47" w:name="_Toc79656360"/>
      <w:bookmarkStart w:id="48" w:name="_Toc79656361"/>
      <w:bookmarkStart w:id="49" w:name="_Toc8918619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38166F">
        <w:rPr>
          <w:color w:val="auto"/>
        </w:rPr>
        <w:t>BACKGROUND / RATIONALE</w:t>
      </w:r>
      <w:bookmarkEnd w:id="49"/>
    </w:p>
    <w:p w14:paraId="148FE74F" w14:textId="11BE4C1B" w:rsidR="00CB749B" w:rsidRDefault="00CB749B">
      <w:pPr>
        <w:spacing w:line="240" w:lineRule="auto"/>
      </w:pPr>
    </w:p>
    <w:tbl>
      <w:tblPr>
        <w:tblStyle w:val="TableGrid"/>
        <w:tblW w:w="0" w:type="auto"/>
        <w:tblLook w:val="04A0" w:firstRow="1" w:lastRow="0" w:firstColumn="1" w:lastColumn="0" w:noHBand="0" w:noVBand="1"/>
      </w:tblPr>
      <w:tblGrid>
        <w:gridCol w:w="9488"/>
      </w:tblGrid>
      <w:tr w:rsidR="00D07FF3" w14:paraId="17E66F31" w14:textId="77777777" w:rsidTr="0057206E">
        <w:trPr>
          <w:cnfStyle w:val="000000100000" w:firstRow="0" w:lastRow="0" w:firstColumn="0" w:lastColumn="0" w:oddVBand="0" w:evenVBand="0" w:oddHBand="1" w:evenHBand="0" w:firstRowFirstColumn="0" w:firstRowLastColumn="0" w:lastRowFirstColumn="0" w:lastRowLastColumn="0"/>
        </w:trPr>
        <w:tc>
          <w:tcPr>
            <w:tcW w:w="9488" w:type="dxa"/>
            <w:shd w:val="clear" w:color="auto" w:fill="D9D9D9" w:themeFill="background1" w:themeFillShade="D9"/>
          </w:tcPr>
          <w:p w14:paraId="48F91D50" w14:textId="77777777" w:rsidR="00D07FF3" w:rsidRPr="00B4046A" w:rsidRDefault="00D07FF3" w:rsidP="000006CE">
            <w:pPr>
              <w:spacing w:line="240" w:lineRule="auto"/>
              <w:rPr>
                <w:i/>
                <w:iCs/>
              </w:rPr>
            </w:pPr>
            <w:r w:rsidRPr="00B4046A">
              <w:rPr>
                <w:i/>
                <w:iCs/>
              </w:rPr>
              <w:t xml:space="preserve">Provide an abstract/summary of your project (max 100 words) </w:t>
            </w:r>
          </w:p>
        </w:tc>
      </w:tr>
      <w:tr w:rsidR="00D07FF3" w14:paraId="1EF8C5F1" w14:textId="77777777" w:rsidTr="000006CE">
        <w:trPr>
          <w:trHeight w:val="2097"/>
        </w:trPr>
        <w:tc>
          <w:tcPr>
            <w:tcW w:w="9488" w:type="dxa"/>
          </w:tcPr>
          <w:p w14:paraId="1013223C" w14:textId="3AA10406" w:rsidR="008F22E8" w:rsidRDefault="008F22E8" w:rsidP="008F22E8">
            <w:pPr>
              <w:pStyle w:val="Default"/>
              <w:rPr>
                <w:sz w:val="22"/>
                <w:szCs w:val="22"/>
              </w:rPr>
            </w:pPr>
            <w:r w:rsidRPr="002D7B85">
              <w:rPr>
                <w:sz w:val="22"/>
                <w:szCs w:val="22"/>
              </w:rPr>
              <w:t xml:space="preserve">The Australian </w:t>
            </w:r>
            <w:r>
              <w:rPr>
                <w:sz w:val="22"/>
                <w:szCs w:val="22"/>
              </w:rPr>
              <w:t xml:space="preserve">Urban Health Indicators </w:t>
            </w:r>
            <w:r w:rsidR="003377EB">
              <w:rPr>
                <w:sz w:val="22"/>
                <w:szCs w:val="22"/>
              </w:rPr>
              <w:t xml:space="preserve">(AusUrb-HI) </w:t>
            </w:r>
            <w:r>
              <w:rPr>
                <w:sz w:val="22"/>
                <w:szCs w:val="22"/>
              </w:rPr>
              <w:t xml:space="preserve">project will develop new indicator data assets to improve our understanding of the health of urban populations and identify incidence patterns and key risk factors across </w:t>
            </w:r>
            <w:r w:rsidR="003377EB">
              <w:rPr>
                <w:sz w:val="22"/>
                <w:szCs w:val="22"/>
              </w:rPr>
              <w:t xml:space="preserve">the </w:t>
            </w:r>
            <w:r>
              <w:rPr>
                <w:sz w:val="22"/>
                <w:szCs w:val="22"/>
              </w:rPr>
              <w:t>population. The project includes three case studies: Cancer Determinants, Heat Health Vulnerability and Urban Liveability &amp; Health, which will integrate health, socio-economic, environmental, climate and built environment datasets to provide a holistic spatially-explicit understanding of urban population health. These indicators will allow health, urban and social infrastructure planners and policy makers to develop targeted policies and actions, and the outcomes will be shared with the research community.</w:t>
            </w:r>
          </w:p>
          <w:p w14:paraId="4915225A" w14:textId="77777777" w:rsidR="008F22E8" w:rsidRDefault="008F22E8" w:rsidP="008F22E8">
            <w:pPr>
              <w:pStyle w:val="Default"/>
              <w:rPr>
                <w:sz w:val="22"/>
                <w:szCs w:val="22"/>
              </w:rPr>
            </w:pPr>
          </w:p>
          <w:p w14:paraId="7E445834" w14:textId="10D3D186" w:rsidR="00D07FF3" w:rsidRDefault="008F22E8" w:rsidP="008F22E8">
            <w:pPr>
              <w:spacing w:line="240" w:lineRule="auto"/>
            </w:pPr>
            <w:r>
              <w:t xml:space="preserve">Note: We are seeking a combined application for the </w:t>
            </w:r>
            <w:r w:rsidRPr="00A87FEF">
              <w:t>Heat</w:t>
            </w:r>
            <w:r>
              <w:t xml:space="preserve"> and</w:t>
            </w:r>
            <w:r w:rsidRPr="00A87FEF">
              <w:t xml:space="preserve"> Liveability </w:t>
            </w:r>
            <w:r>
              <w:t>&amp;</w:t>
            </w:r>
            <w:r w:rsidRPr="00A87FEF">
              <w:t xml:space="preserve"> Health </w:t>
            </w:r>
            <w:r>
              <w:t xml:space="preserve">case </w:t>
            </w:r>
            <w:r w:rsidRPr="00A87FEF">
              <w:t>stud</w:t>
            </w:r>
            <w:r>
              <w:t xml:space="preserve">ies due to similarities between the two projects. </w:t>
            </w:r>
            <w:del w:id="50" w:author="Hao Chen" w:date="2023-04-30T20:19:00Z">
              <w:r w:rsidDel="008242A8">
                <w:delText xml:space="preserve">The Cancer Determinants case study has already received </w:delText>
              </w:r>
              <w:r w:rsidR="0032177C" w:rsidDel="008242A8">
                <w:delText>ethics approval and completed a separate data access application form.</w:delText>
              </w:r>
              <w:r w:rsidDel="008242A8">
                <w:delText xml:space="preserve"> </w:delText>
              </w:r>
            </w:del>
          </w:p>
        </w:tc>
      </w:tr>
    </w:tbl>
    <w:p w14:paraId="7AA38CB5" w14:textId="77777777" w:rsidR="00D07FF3" w:rsidRPr="00922B03" w:rsidRDefault="00D07FF3">
      <w:pPr>
        <w:spacing w:line="240" w:lineRule="auto"/>
      </w:pPr>
    </w:p>
    <w:tbl>
      <w:tblPr>
        <w:tblStyle w:val="TableGrid"/>
        <w:tblW w:w="0" w:type="auto"/>
        <w:tblLook w:val="04A0" w:firstRow="1" w:lastRow="0" w:firstColumn="1" w:lastColumn="0" w:noHBand="0" w:noVBand="1"/>
      </w:tblPr>
      <w:tblGrid>
        <w:gridCol w:w="9488"/>
      </w:tblGrid>
      <w:tr w:rsidR="00374554" w:rsidRPr="000006CE" w14:paraId="566DC993" w14:textId="77777777" w:rsidTr="0057206E">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D9D9D9" w:themeFill="background1" w:themeFillShade="D9"/>
            <w:vAlign w:val="center"/>
          </w:tcPr>
          <w:p w14:paraId="6FA98C07" w14:textId="7565E7AB" w:rsidR="00374554" w:rsidRPr="00922B03" w:rsidRDefault="00374554" w:rsidP="006D6B44">
            <w:pPr>
              <w:pStyle w:val="Normal2"/>
            </w:pPr>
            <w:r w:rsidRPr="00922B03">
              <w:t>Provide a</w:t>
            </w:r>
            <w:r w:rsidR="00176C24">
              <w:t xml:space="preserve"> background </w:t>
            </w:r>
            <w:r w:rsidRPr="00922B03">
              <w:t>to the study including a brief literature review, outline of knowledge gaps, how the study will address these, and the intended contribution to the field (750 - 1000 words)</w:t>
            </w:r>
          </w:p>
        </w:tc>
      </w:tr>
      <w:tr w:rsidR="00374554" w:rsidRPr="000006CE" w14:paraId="608C7DA9" w14:textId="77777777" w:rsidTr="002D5284">
        <w:trPr>
          <w:trHeight w:val="9699"/>
        </w:trPr>
        <w:tc>
          <w:tcPr>
            <w:tcW w:w="9628" w:type="dxa"/>
          </w:tcPr>
          <w:p w14:paraId="01FD78C6" w14:textId="77777777" w:rsidR="00045948" w:rsidRPr="00875F14" w:rsidRDefault="00045948" w:rsidP="00045948">
            <w:r w:rsidRPr="00875F14">
              <w:t>A review of existing heat health studies, vulnerability indicators, and heat health plans was conducted to understand the adverse effects of extreme heat on human health, affected population profiles and associated factors that are likely to increase heat health vulnerability. Extreme heat events can affect all population segments (4) (</w:t>
            </w:r>
            <w:r>
              <w:t>7</w:t>
            </w:r>
            <w:r w:rsidRPr="00875F14">
              <w:t>) (1</w:t>
            </w:r>
            <w:r>
              <w:t>7</w:t>
            </w:r>
            <w:r w:rsidRPr="00875F14">
              <w:t>), increasing emergency department presentations for all age groups during heatwaves (2</w:t>
            </w:r>
            <w:r>
              <w:t>3</w:t>
            </w:r>
            <w:r w:rsidRPr="00875F14">
              <w:t>) and posing an increased risk to population based on age, underlying health conditions, low socioeconomic status, and isolated living conditions (4) (</w:t>
            </w:r>
            <w:r>
              <w:t>7</w:t>
            </w:r>
            <w:r w:rsidRPr="00875F14">
              <w:t>) (1</w:t>
            </w:r>
            <w:r>
              <w:t>7</w:t>
            </w:r>
            <w:r w:rsidRPr="00875F14">
              <w:t>)</w:t>
            </w:r>
            <w:r>
              <w:t xml:space="preserve">. </w:t>
            </w:r>
            <w:r w:rsidRPr="00875F14">
              <w:t>Heatwaves are Australia's deadliest natural hazard (</w:t>
            </w:r>
            <w:r>
              <w:t>5</w:t>
            </w:r>
            <w:r w:rsidRPr="00875F14">
              <w:t>) and the occurrence and severity of is predicted to increase through climate change (4), further exacerbating negative effects of extreme heat in densely built urban areas with low vegetation through the urban heat island effect (4) (</w:t>
            </w:r>
            <w:r>
              <w:t>20</w:t>
            </w:r>
            <w:r w:rsidRPr="00875F14">
              <w:t>) in Australian cities and towns.</w:t>
            </w:r>
          </w:p>
          <w:p w14:paraId="740EFCDF" w14:textId="77777777" w:rsidR="00045948" w:rsidRPr="00875F14" w:rsidRDefault="00045948" w:rsidP="00045948"/>
          <w:p w14:paraId="7E07F903" w14:textId="77777777" w:rsidR="00045948" w:rsidRPr="00875F14" w:rsidRDefault="00045948" w:rsidP="00045948">
            <w:r w:rsidRPr="00875F14">
              <w:t>While several indicators have described the phenomenon of heat vulnerability, health outcomes data (emergency department presentations, hospitalisations and deaths) have been not been linked with social, environmental, climate and health data at a fine spatial scale. The urban fabric has not been captured at an adequate level of detail and the relationship between built environment parameters has not been linked to health outcomes. More detailed analysis is required at a smaller aggregation level (ABS ASGS SA1) to fully understand these complex relationships and generate a new understanding of population vulnerability to extreme heat events in New South Wales.</w:t>
            </w:r>
          </w:p>
          <w:p w14:paraId="12E8DE8E" w14:textId="77777777" w:rsidR="00045948" w:rsidRPr="00875F14" w:rsidRDefault="00045948" w:rsidP="00045948"/>
          <w:p w14:paraId="0AAEA7CF" w14:textId="77777777" w:rsidR="00045948" w:rsidRPr="00875F14" w:rsidRDefault="00045948" w:rsidP="00045948">
            <w:r w:rsidRPr="00875F14">
              <w:t xml:space="preserve">This study will integrate detailed health outcomes data provided by CHeReL with existing AURIN data to produce an improved understanding of heat health vulnerability. Emergency department presentations, hospitalisations, and deaths will be examined in relation to extreme heat data and analysed in a detailed context that includes environment determinants (access to vegetation and water), underlying health conditions (diabetes, cardiovascular disease, mental illness, decreased mobility, health risk factors), built environment (road and building density, sky view factor, surface roughness, land use) and socioeconomic determinants (unemployment, education, culturally and language diverse population, housing stress, family composition, social isolation). </w:t>
            </w:r>
          </w:p>
          <w:p w14:paraId="696868D8" w14:textId="77777777" w:rsidR="00045948" w:rsidRPr="00875F14" w:rsidRDefault="00045948" w:rsidP="00045948"/>
          <w:p w14:paraId="658B0C98" w14:textId="77777777" w:rsidR="00045948" w:rsidRPr="00875F14" w:rsidRDefault="00045948" w:rsidP="00045948">
            <w:r w:rsidRPr="00875F14">
              <w:t>The heat vulnerability study will generate heat health vulnerability indicators at a fine spatial scale, facilitating use by researchers, policy, and decision-makers to inform future planning decisions, adapt to the impact of extreme heat, and improve health and habitat conditions for climate sensitive cities. This and other assets including algorithms will be made available via AURIN to enable further research.</w:t>
            </w:r>
          </w:p>
          <w:p w14:paraId="13CAA79A" w14:textId="4FDB6C45" w:rsidR="0032778D" w:rsidRPr="000006CE" w:rsidRDefault="0032778D" w:rsidP="002D5284"/>
        </w:tc>
      </w:tr>
    </w:tbl>
    <w:p w14:paraId="6C6A2B45" w14:textId="77777777" w:rsidR="00ED6503" w:rsidRPr="000006CE" w:rsidRDefault="00ED6503">
      <w:pPr>
        <w:spacing w:line="240" w:lineRule="auto"/>
        <w:rPr>
          <w:sz w:val="16"/>
          <w:szCs w:val="16"/>
        </w:rPr>
      </w:pPr>
      <w:r w:rsidRPr="000006CE">
        <w:rPr>
          <w:sz w:val="16"/>
          <w:szCs w:val="16"/>
        </w:rPr>
        <w:br w:type="page"/>
      </w:r>
    </w:p>
    <w:p w14:paraId="400AD620" w14:textId="77777777" w:rsidR="00374554" w:rsidRPr="0038166F" w:rsidRDefault="004F3F90" w:rsidP="004F3F90">
      <w:pPr>
        <w:pStyle w:val="Heading1"/>
        <w:spacing w:after="120"/>
        <w:rPr>
          <w:color w:val="auto"/>
        </w:rPr>
      </w:pPr>
      <w:bookmarkStart w:id="51" w:name="_Toc89186193"/>
      <w:r w:rsidRPr="0038166F">
        <w:rPr>
          <w:color w:val="auto"/>
        </w:rPr>
        <w:t>AIMS AND OBJECTIVES</w:t>
      </w:r>
      <w:bookmarkEnd w:id="51"/>
    </w:p>
    <w:tbl>
      <w:tblPr>
        <w:tblStyle w:val="TableGrid"/>
        <w:tblW w:w="0" w:type="auto"/>
        <w:tblLook w:val="04A0" w:firstRow="1" w:lastRow="0" w:firstColumn="1" w:lastColumn="0" w:noHBand="0" w:noVBand="1"/>
      </w:tblPr>
      <w:tblGrid>
        <w:gridCol w:w="9488"/>
      </w:tblGrid>
      <w:tr w:rsidR="00D07FF3" w:rsidRPr="000006CE" w14:paraId="00C226B3" w14:textId="77777777" w:rsidTr="0057206E">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D9D9D9" w:themeFill="background1" w:themeFillShade="D9"/>
            <w:vAlign w:val="center"/>
          </w:tcPr>
          <w:p w14:paraId="7AC55E5E" w14:textId="71F63C43" w:rsidR="006D6B44" w:rsidRPr="00922B03" w:rsidRDefault="006D6B44" w:rsidP="00E066A2">
            <w:pPr>
              <w:pStyle w:val="Normal2"/>
            </w:pPr>
            <w:r w:rsidRPr="00922B03">
              <w:t>Provide a statement of primary and secondary aims/objectives, key research questions, and/or a clearly defined hypothesis</w:t>
            </w:r>
            <w:r w:rsidR="00277AA7" w:rsidRPr="00922B03">
              <w:t>.</w:t>
            </w:r>
          </w:p>
        </w:tc>
      </w:tr>
      <w:tr w:rsidR="00922B03" w:rsidRPr="000006CE" w14:paraId="05B49152" w14:textId="77777777" w:rsidTr="00277AA7">
        <w:trPr>
          <w:trHeight w:val="3128"/>
        </w:trPr>
        <w:tc>
          <w:tcPr>
            <w:tcW w:w="9628" w:type="dxa"/>
          </w:tcPr>
          <w:p w14:paraId="28AAE4CF" w14:textId="072C3CFD" w:rsidR="00B61CA5" w:rsidRPr="00B61CA5" w:rsidRDefault="00B61CA5" w:rsidP="00B61CA5">
            <w:pPr>
              <w:spacing w:line="240" w:lineRule="auto"/>
              <w:rPr>
                <w:b/>
              </w:rPr>
            </w:pPr>
            <w:r w:rsidRPr="00B61CA5">
              <w:rPr>
                <w:b/>
              </w:rPr>
              <w:t>Aims</w:t>
            </w:r>
          </w:p>
          <w:p w14:paraId="2DEED288" w14:textId="4AD41F82" w:rsidR="00B61CA5" w:rsidRDefault="00B61CA5" w:rsidP="00B61CA5">
            <w:pPr>
              <w:spacing w:line="240" w:lineRule="auto"/>
            </w:pPr>
            <w:r>
              <w:t>To provide new insights into the relationships between local liveability, public health outcomes, health inequalities and environmental vulnerability within Australian cities.  The relationship between public health outcomes and the engineered, social, economic and environmental fabric of the built environment is relatively poorly understood. To address this, a Liveability Index based on access to social infrastructure, walkability, public transport, public open space, housing affordability and local employment will be spatially combined with public health outcomes associated with the environmental vulnerability of the urban populous. The utility of spatially integrating liveability with environmentally determined public health outcomes will be demonstrated via an urban heat health vulnerability case study that spatially integrates health-related heat vulnerability with key liveability metrics to understand the potential of different urban planning and design options for positive environmental public health outcomes.</w:t>
            </w:r>
          </w:p>
          <w:p w14:paraId="273A779D" w14:textId="77777777" w:rsidR="00B61CA5" w:rsidRDefault="00B61CA5" w:rsidP="00B61CA5">
            <w:pPr>
              <w:spacing w:line="240" w:lineRule="auto"/>
            </w:pPr>
          </w:p>
          <w:p w14:paraId="3E0F7463" w14:textId="77777777" w:rsidR="00B61CA5" w:rsidRPr="00B61CA5" w:rsidRDefault="00B61CA5" w:rsidP="00B61CA5">
            <w:pPr>
              <w:spacing w:line="240" w:lineRule="auto"/>
              <w:rPr>
                <w:b/>
              </w:rPr>
            </w:pPr>
            <w:r w:rsidRPr="00B61CA5">
              <w:rPr>
                <w:b/>
              </w:rPr>
              <w:t>Objectives</w:t>
            </w:r>
          </w:p>
          <w:p w14:paraId="71F0D0A7" w14:textId="77777777" w:rsidR="00B61CA5" w:rsidRDefault="00B61CA5" w:rsidP="00B61CA5">
            <w:pPr>
              <w:spacing w:line="240" w:lineRule="auto"/>
              <w:ind w:left="567" w:hanging="567"/>
            </w:pPr>
            <w:r>
              <w:t>(i)</w:t>
            </w:r>
            <w:r>
              <w:tab/>
              <w:t>To develop a new SA1 level population health heat vulnerability indicator for New South Wales that captures population heat exposure, heat sensitivity and adaptive capacity.</w:t>
            </w:r>
          </w:p>
          <w:p w14:paraId="3E819CF1" w14:textId="77777777" w:rsidR="00B61CA5" w:rsidRDefault="00B61CA5" w:rsidP="00B61CA5">
            <w:pPr>
              <w:spacing w:line="240" w:lineRule="auto"/>
              <w:ind w:left="567" w:hanging="567"/>
            </w:pPr>
            <w:r>
              <w:t>(ii)</w:t>
            </w:r>
            <w:r>
              <w:tab/>
              <w:t>To undertake spatial ‘hotspot’ analysis to statistically determine significant locations of heat health vulnerability for New South Wales major urban conurbations.</w:t>
            </w:r>
          </w:p>
          <w:p w14:paraId="0D6E9036" w14:textId="77777777" w:rsidR="00B61CA5" w:rsidRDefault="00B61CA5" w:rsidP="00B61CA5">
            <w:pPr>
              <w:spacing w:line="240" w:lineRule="auto"/>
              <w:ind w:left="567" w:hanging="567"/>
            </w:pPr>
            <w:r>
              <w:t>(iii)</w:t>
            </w:r>
            <w:r>
              <w:tab/>
              <w:t>To quantify the relationship between urban liveability and population heat vulnerability for the major urban areas of New South Wales.</w:t>
            </w:r>
          </w:p>
          <w:p w14:paraId="659F261B" w14:textId="77777777" w:rsidR="00B61CA5" w:rsidRDefault="00B61CA5" w:rsidP="00B61CA5">
            <w:pPr>
              <w:spacing w:line="240" w:lineRule="auto"/>
              <w:ind w:left="567" w:hanging="567"/>
            </w:pPr>
            <w:r>
              <w:t>(iv)</w:t>
            </w:r>
            <w:r>
              <w:tab/>
              <w:t>To evaluate the relationship between local liveability and key public health outcomes across the neighbourhoods and suburbs of New South Wales major urban conurbations.</w:t>
            </w:r>
          </w:p>
          <w:p w14:paraId="2585C662" w14:textId="77777777" w:rsidR="00B61CA5" w:rsidRDefault="00B61CA5" w:rsidP="00B61CA5">
            <w:pPr>
              <w:spacing w:line="240" w:lineRule="auto"/>
              <w:ind w:left="567" w:hanging="567"/>
            </w:pPr>
            <w:r>
              <w:t>(v)</w:t>
            </w:r>
            <w:r>
              <w:tab/>
              <w:t>To compare the results of (iii) and (iv) with demographic data from the ABS Socioeconomic Index for Area (Index of Relative Socio-economic Disadvantage) for 2016 and 2021 to investigate how socio-economic disadvantage, liveability and environmental health inequities have changed.</w:t>
            </w:r>
          </w:p>
          <w:p w14:paraId="7CE1D288" w14:textId="0749F48B" w:rsidR="00ED6503" w:rsidRDefault="00B61CA5" w:rsidP="00B61CA5">
            <w:pPr>
              <w:spacing w:line="240" w:lineRule="auto"/>
              <w:ind w:left="567" w:hanging="567"/>
            </w:pPr>
            <w:r>
              <w:t>(vi)</w:t>
            </w:r>
            <w:r>
              <w:tab/>
            </w:r>
            <w:r w:rsidRPr="00730093">
              <w:t xml:space="preserve">To construct a new integrated data asset available via AURIN </w:t>
            </w:r>
            <w:r>
              <w:t>that explicitly links neighbourhood level liveability, aggregated area-based incidence of key public health outcomes and socio-economic disadvantage.</w:t>
            </w:r>
            <w:r w:rsidR="005675C7">
              <w:t xml:space="preserve"> It also </w:t>
            </w:r>
            <w:r w:rsidR="005675C7" w:rsidRPr="005675C7">
              <w:t>contributes to sustainable development</w:t>
            </w:r>
            <w:r w:rsidR="005675C7">
              <w:t xml:space="preserve"> </w:t>
            </w:r>
            <w:r w:rsidR="005675C7" w:rsidRPr="005675C7">
              <w:t xml:space="preserve">and achieve </w:t>
            </w:r>
            <w:r w:rsidR="00160961">
              <w:t>Sustainable Development Goals (</w:t>
            </w:r>
            <w:r w:rsidR="005675C7" w:rsidRPr="005675C7">
              <w:t>SDGs</w:t>
            </w:r>
            <w:r w:rsidR="00160961">
              <w:t>)</w:t>
            </w:r>
            <w:r w:rsidR="005675C7">
              <w:t>.</w:t>
            </w:r>
          </w:p>
          <w:p w14:paraId="1A2E8517" w14:textId="003A226B" w:rsidR="00B61CA5" w:rsidRPr="000006CE" w:rsidRDefault="0085415B" w:rsidP="00B61CA5">
            <w:r>
              <w:t>(vii)</w:t>
            </w:r>
            <w:r>
              <w:tab/>
            </w:r>
            <w:r w:rsidRPr="0085415B">
              <w:t>To provide implications for policy development and practical intervention to tackle heat issue in NSW as well as the national level.</w:t>
            </w:r>
          </w:p>
        </w:tc>
      </w:tr>
    </w:tbl>
    <w:p w14:paraId="7B37BD55" w14:textId="77777777" w:rsidR="0032778D" w:rsidRPr="00922B03" w:rsidRDefault="004F3F90" w:rsidP="004F3F90">
      <w:pPr>
        <w:pStyle w:val="Heading1"/>
        <w:spacing w:before="240" w:after="120"/>
        <w:rPr>
          <w:color w:val="auto"/>
        </w:rPr>
      </w:pPr>
      <w:bookmarkStart w:id="52" w:name="_Ref84519176"/>
      <w:bookmarkStart w:id="53" w:name="_Ref84519185"/>
      <w:bookmarkStart w:id="54" w:name="_Ref84519192"/>
      <w:bookmarkStart w:id="55" w:name="_Toc89186194"/>
      <w:r w:rsidRPr="00922B03">
        <w:rPr>
          <w:color w:val="auto"/>
        </w:rPr>
        <w:t>METHODS</w:t>
      </w:r>
      <w:bookmarkEnd w:id="52"/>
      <w:bookmarkEnd w:id="53"/>
      <w:bookmarkEnd w:id="54"/>
      <w:bookmarkEnd w:id="55"/>
    </w:p>
    <w:tbl>
      <w:tblPr>
        <w:tblStyle w:val="TableGrid"/>
        <w:tblW w:w="0" w:type="auto"/>
        <w:tblLook w:val="04A0" w:firstRow="1" w:lastRow="0" w:firstColumn="1" w:lastColumn="0" w:noHBand="0" w:noVBand="1"/>
      </w:tblPr>
      <w:tblGrid>
        <w:gridCol w:w="9488"/>
      </w:tblGrid>
      <w:tr w:rsidR="006D6B44" w:rsidRPr="000006CE" w14:paraId="2AF9B58D" w14:textId="77777777" w:rsidTr="6014AD0E">
        <w:trPr>
          <w:cnfStyle w:val="000000100000" w:firstRow="0" w:lastRow="0" w:firstColumn="0" w:lastColumn="0" w:oddVBand="0" w:evenVBand="0" w:oddHBand="1" w:evenHBand="0" w:firstRowFirstColumn="0" w:firstRowLastColumn="0" w:lastRowFirstColumn="0" w:lastRowLastColumn="0"/>
          <w:trHeight w:val="454"/>
        </w:trPr>
        <w:tc>
          <w:tcPr>
            <w:tcW w:w="9488" w:type="dxa"/>
            <w:vAlign w:val="center"/>
          </w:tcPr>
          <w:p w14:paraId="24675377" w14:textId="71CD300C" w:rsidR="006D6B44" w:rsidRPr="00922B03" w:rsidRDefault="002667BD" w:rsidP="004F3F90">
            <w:pPr>
              <w:pStyle w:val="Heading4"/>
            </w:pPr>
            <w:r>
              <w:rPr>
                <w:rFonts w:ascii="ZWAdobeF" w:hAnsi="ZWAdobeF" w:cs="ZWAdobeF"/>
                <w:spacing w:val="0"/>
                <w:sz w:val="2"/>
                <w:szCs w:val="2"/>
              </w:rPr>
              <w:t>5B</w:t>
            </w:r>
            <w:r w:rsidR="006D6B44" w:rsidRPr="00922B03">
              <w:t>Study Design</w:t>
            </w:r>
          </w:p>
        </w:tc>
      </w:tr>
      <w:tr w:rsidR="006D6B44" w:rsidRPr="000006CE" w14:paraId="25176676" w14:textId="77777777" w:rsidTr="6014AD0E">
        <w:trPr>
          <w:trHeight w:val="454"/>
        </w:trPr>
        <w:tc>
          <w:tcPr>
            <w:tcW w:w="9488" w:type="dxa"/>
            <w:vAlign w:val="center"/>
          </w:tcPr>
          <w:p w14:paraId="48B6BA57" w14:textId="3A7AD741" w:rsidR="006D6B44" w:rsidRPr="000006CE" w:rsidRDefault="006D6B44" w:rsidP="007B2A59">
            <w:pPr>
              <w:pStyle w:val="Normal2"/>
            </w:pPr>
            <w:r w:rsidRPr="000006CE">
              <w:t>Describe the type of study (</w:t>
            </w:r>
            <w:r w:rsidR="00492F4B" w:rsidRPr="000006CE">
              <w:t>e.g.,</w:t>
            </w:r>
            <w:r w:rsidR="007B2A59" w:rsidRPr="000006CE">
              <w:t xml:space="preserve"> retrospective</w:t>
            </w:r>
            <w:r w:rsidRPr="000006CE">
              <w:t xml:space="preserve"> cohort study</w:t>
            </w:r>
            <w:r w:rsidR="00E7224A" w:rsidRPr="000006CE">
              <w:t>, case control</w:t>
            </w:r>
            <w:r w:rsidR="00042712" w:rsidRPr="000006CE">
              <w:t xml:space="preserve"> study</w:t>
            </w:r>
            <w:r w:rsidRPr="000006CE">
              <w:t>).</w:t>
            </w:r>
          </w:p>
        </w:tc>
      </w:tr>
      <w:tr w:rsidR="00922B03" w:rsidRPr="000006CE" w14:paraId="4253CCF8" w14:textId="77777777" w:rsidTr="6014AD0E">
        <w:trPr>
          <w:cnfStyle w:val="000000100000" w:firstRow="0" w:lastRow="0" w:firstColumn="0" w:lastColumn="0" w:oddVBand="0" w:evenVBand="0" w:oddHBand="1" w:evenHBand="0" w:firstRowFirstColumn="0" w:firstRowLastColumn="0" w:lastRowFirstColumn="0" w:lastRowLastColumn="0"/>
          <w:trHeight w:val="1247"/>
        </w:trPr>
        <w:tc>
          <w:tcPr>
            <w:tcW w:w="9488" w:type="dxa"/>
            <w:shd w:val="clear" w:color="auto" w:fill="auto"/>
          </w:tcPr>
          <w:p w14:paraId="74BAEE45" w14:textId="674BF653" w:rsidR="00D04B8C" w:rsidRPr="000006CE" w:rsidRDefault="008608DD" w:rsidP="00802E72">
            <w:pPr>
              <w:spacing w:line="240" w:lineRule="auto"/>
            </w:pPr>
            <w:r>
              <w:t xml:space="preserve">This is a retrospective cohort study of </w:t>
            </w:r>
            <w:r w:rsidR="00802E72">
              <w:t xml:space="preserve">all </w:t>
            </w:r>
            <w:r>
              <w:t xml:space="preserve">patients </w:t>
            </w:r>
            <w:r w:rsidR="00955FDC">
              <w:t xml:space="preserve">living in selected regions of NSW </w:t>
            </w:r>
            <w:r w:rsidR="00802E72">
              <w:t xml:space="preserve">who presented to a NSW Emergency Department, admitted to hospital or died between 2016 and 2021.  We will compare the number and type (i.e. diagnosis, cause of death) </w:t>
            </w:r>
            <w:r w:rsidR="00955FDC">
              <w:t>of events during periods of heatwave and non-heatwave periods.</w:t>
            </w:r>
          </w:p>
        </w:tc>
      </w:tr>
      <w:tr w:rsidR="00E262F1" w:rsidRPr="000006CE" w14:paraId="0E90E15C" w14:textId="77777777" w:rsidTr="6014AD0E">
        <w:trPr>
          <w:trHeight w:val="454"/>
        </w:trPr>
        <w:tc>
          <w:tcPr>
            <w:tcW w:w="9488" w:type="dxa"/>
            <w:vAlign w:val="center"/>
          </w:tcPr>
          <w:p w14:paraId="23EB2255" w14:textId="0D4A2DD6" w:rsidR="00E262F1" w:rsidRPr="00922B03" w:rsidRDefault="002667BD" w:rsidP="004F3F90">
            <w:pPr>
              <w:pStyle w:val="Heading4"/>
            </w:pPr>
            <w:bookmarkStart w:id="56" w:name="_Toc405452621"/>
            <w:bookmarkStart w:id="57" w:name="_Toc405457033"/>
            <w:r>
              <w:rPr>
                <w:rFonts w:ascii="ZWAdobeF" w:hAnsi="ZWAdobeF" w:cs="ZWAdobeF"/>
                <w:spacing w:val="0"/>
                <w:sz w:val="2"/>
                <w:szCs w:val="2"/>
              </w:rPr>
              <w:t>6B</w:t>
            </w:r>
            <w:r w:rsidR="00E262F1" w:rsidRPr="000006CE">
              <w:t>Cohort/study population</w:t>
            </w:r>
            <w:bookmarkEnd w:id="56"/>
            <w:bookmarkEnd w:id="57"/>
          </w:p>
        </w:tc>
      </w:tr>
      <w:tr w:rsidR="00E262F1" w:rsidRPr="000006CE" w14:paraId="2A3E99C2" w14:textId="77777777" w:rsidTr="6014AD0E">
        <w:trPr>
          <w:cnfStyle w:val="000000100000" w:firstRow="0" w:lastRow="0" w:firstColumn="0" w:lastColumn="0" w:oddVBand="0" w:evenVBand="0" w:oddHBand="1" w:evenHBand="0" w:firstRowFirstColumn="0" w:firstRowLastColumn="0" w:lastRowFirstColumn="0" w:lastRowLastColumn="0"/>
          <w:trHeight w:val="454"/>
        </w:trPr>
        <w:tc>
          <w:tcPr>
            <w:tcW w:w="9488" w:type="dxa"/>
            <w:shd w:val="clear" w:color="auto" w:fill="auto"/>
            <w:vAlign w:val="center"/>
          </w:tcPr>
          <w:p w14:paraId="67224F06" w14:textId="77777777" w:rsidR="00E262F1" w:rsidRPr="000006CE" w:rsidRDefault="00E262F1" w:rsidP="000452B8">
            <w:pPr>
              <w:pStyle w:val="Normal2"/>
            </w:pPr>
            <w:r w:rsidRPr="000006CE">
              <w:t>Please describe your cohort</w:t>
            </w:r>
            <w:r w:rsidR="000452B8" w:rsidRPr="000006CE">
              <w:t>/study population</w:t>
            </w:r>
            <w:r w:rsidRPr="000006CE">
              <w:t>, specifying any inclusion /exclusion criteria.</w:t>
            </w:r>
          </w:p>
        </w:tc>
      </w:tr>
      <w:tr w:rsidR="00922B03" w:rsidRPr="000006CE" w14:paraId="7B8A2A8C" w14:textId="77777777" w:rsidTr="6014AD0E">
        <w:trPr>
          <w:trHeight w:val="2503"/>
        </w:trPr>
        <w:tc>
          <w:tcPr>
            <w:tcW w:w="9488" w:type="dxa"/>
          </w:tcPr>
          <w:p w14:paraId="6CC68FED" w14:textId="1A01D794" w:rsidR="00955FDC" w:rsidRDefault="00B61CA5" w:rsidP="6014AD0E">
            <w:pPr>
              <w:pStyle w:val="Normal2"/>
              <w:spacing w:line="240" w:lineRule="auto"/>
              <w:rPr>
                <w:i w:val="0"/>
                <w:color w:val="000000" w:themeColor="text1"/>
              </w:rPr>
            </w:pPr>
            <w:r w:rsidRPr="6014AD0E">
              <w:rPr>
                <w:i w:val="0"/>
                <w:color w:val="000000" w:themeColor="text1"/>
              </w:rPr>
              <w:t xml:space="preserve">The cohort is </w:t>
            </w:r>
            <w:r w:rsidR="002501F7" w:rsidRPr="6014AD0E">
              <w:rPr>
                <w:i w:val="0"/>
                <w:color w:val="000000" w:themeColor="text1"/>
              </w:rPr>
              <w:t xml:space="preserve">population of all ages living in major urban areas in New South </w:t>
            </w:r>
            <w:r w:rsidR="00955FDC" w:rsidRPr="6014AD0E">
              <w:rPr>
                <w:i w:val="0"/>
                <w:color w:val="000000" w:themeColor="text1"/>
              </w:rPr>
              <w:t xml:space="preserve">Wales (please </w:t>
            </w:r>
            <w:r w:rsidR="00015B2A" w:rsidRPr="6014AD0E">
              <w:rPr>
                <w:i w:val="0"/>
                <w:color w:val="000000" w:themeColor="text1"/>
              </w:rPr>
              <w:t>use excel file “study area geocodes” to select areas of interest</w:t>
            </w:r>
            <w:r w:rsidR="00955FDC" w:rsidRPr="6014AD0E">
              <w:rPr>
                <w:i w:val="0"/>
                <w:color w:val="000000" w:themeColor="text1"/>
              </w:rPr>
              <w:t xml:space="preserve">) who presented to </w:t>
            </w:r>
            <w:r w:rsidR="00955FDC" w:rsidRPr="6014AD0E">
              <w:rPr>
                <w:i w:val="0"/>
              </w:rPr>
              <w:t xml:space="preserve">a NSW Emergency Department, admitted to hospital or died between 2016 and 2021.  For each identified patient, we require all their Emergency Department and hospitalisation data dating back to 2011 in order for us to determine the medical history with a minimum of a </w:t>
            </w:r>
            <w:r w:rsidR="17ACCCFB" w:rsidRPr="6014AD0E">
              <w:rPr>
                <w:i w:val="0"/>
              </w:rPr>
              <w:t>10</w:t>
            </w:r>
            <w:r w:rsidR="00955FDC" w:rsidRPr="6014AD0E">
              <w:rPr>
                <w:i w:val="0"/>
              </w:rPr>
              <w:t>-year look-back.</w:t>
            </w:r>
          </w:p>
          <w:p w14:paraId="00AF662F" w14:textId="77777777" w:rsidR="00955FDC" w:rsidRDefault="00955FDC" w:rsidP="00B61CA5">
            <w:pPr>
              <w:pStyle w:val="Normal2"/>
              <w:spacing w:line="240" w:lineRule="auto"/>
              <w:rPr>
                <w:i w:val="0"/>
                <w:iCs/>
                <w:color w:val="000000" w:themeColor="text1"/>
              </w:rPr>
            </w:pPr>
          </w:p>
          <w:p w14:paraId="183CE880" w14:textId="436C0064" w:rsidR="00AB50CF" w:rsidRPr="002501F7" w:rsidRDefault="002501F7" w:rsidP="00AB50CF">
            <w:pPr>
              <w:pStyle w:val="Normal2"/>
              <w:spacing w:line="240" w:lineRule="auto"/>
              <w:rPr>
                <w:i w:val="0"/>
                <w:iCs/>
                <w:lang w:val="en-US"/>
              </w:rPr>
            </w:pPr>
            <w:r w:rsidRPr="002501F7">
              <w:rPr>
                <w:i w:val="0"/>
                <w:iCs/>
                <w:lang w:val="en-US"/>
              </w:rPr>
              <w:t>Heatwaves are the deadliest n</w:t>
            </w:r>
            <w:r>
              <w:rPr>
                <w:i w:val="0"/>
                <w:iCs/>
                <w:lang w:val="en-US"/>
              </w:rPr>
              <w:t xml:space="preserve">atural hazard in Australia and while the elderly population is more vulnerable to the risk of heat related illness, all age groups are susceptible to illness and death during heatwaves. It is important to include population of all ages in this study to complete an accurate heat vulnerability indicator based on health outcomes. </w:t>
            </w:r>
          </w:p>
          <w:p w14:paraId="0C4DBEB7" w14:textId="77777777" w:rsidR="002501F7" w:rsidRPr="002501F7" w:rsidRDefault="002501F7" w:rsidP="00AB50CF">
            <w:pPr>
              <w:pStyle w:val="Normal2"/>
              <w:spacing w:line="240" w:lineRule="auto"/>
              <w:rPr>
                <w:i w:val="0"/>
                <w:iCs/>
                <w:lang w:val="en-US"/>
              </w:rPr>
            </w:pPr>
          </w:p>
          <w:p w14:paraId="311DE83D" w14:textId="49B5B3D8" w:rsidR="00E13D79" w:rsidRDefault="00B3378F" w:rsidP="00AB50CF">
            <w:pPr>
              <w:pStyle w:val="Normal2"/>
              <w:spacing w:line="240" w:lineRule="auto"/>
              <w:rPr>
                <w:i w:val="0"/>
                <w:iCs/>
              </w:rPr>
            </w:pPr>
            <w:r>
              <w:rPr>
                <w:i w:val="0"/>
                <w:iCs/>
              </w:rPr>
              <w:t xml:space="preserve">We used the Australian Bureau of Statistics (ABS) definition of </w:t>
            </w:r>
            <w:r w:rsidR="00E13D79">
              <w:rPr>
                <w:i w:val="0"/>
                <w:iCs/>
              </w:rPr>
              <w:t xml:space="preserve">Greater Capital Cities Statistical Areas, </w:t>
            </w:r>
            <w:r>
              <w:rPr>
                <w:i w:val="0"/>
                <w:iCs/>
              </w:rPr>
              <w:t>Significant Urban Area</w:t>
            </w:r>
            <w:r w:rsidR="00E13D79">
              <w:rPr>
                <w:i w:val="0"/>
                <w:iCs/>
              </w:rPr>
              <w:t>s and Sections of State with Major Urban/Other Urban</w:t>
            </w:r>
            <w:r>
              <w:rPr>
                <w:i w:val="0"/>
                <w:iCs/>
              </w:rPr>
              <w:t xml:space="preserve"> to define urban areas in this study.  </w:t>
            </w:r>
            <w:r w:rsidR="00E13D79">
              <w:rPr>
                <w:i w:val="0"/>
                <w:iCs/>
              </w:rPr>
              <w:t>The NSW study area includes Albury, Newcastle-Maitland, Sydney, Wollongong and Tweed Heads.</w:t>
            </w:r>
          </w:p>
          <w:p w14:paraId="731C78AF" w14:textId="77777777" w:rsidR="00E13D79" w:rsidRDefault="00E13D79" w:rsidP="00AB50CF">
            <w:pPr>
              <w:pStyle w:val="Normal2"/>
              <w:spacing w:line="240" w:lineRule="auto"/>
              <w:rPr>
                <w:i w:val="0"/>
                <w:iCs/>
              </w:rPr>
            </w:pPr>
          </w:p>
          <w:p w14:paraId="121C6AB1" w14:textId="218028D1" w:rsidR="00AB50CF" w:rsidRDefault="00B3378F" w:rsidP="00AB50CF">
            <w:pPr>
              <w:pStyle w:val="Normal2"/>
              <w:spacing w:line="240" w:lineRule="auto"/>
              <w:rPr>
                <w:i w:val="0"/>
                <w:iCs/>
              </w:rPr>
            </w:pPr>
            <w:r>
              <w:rPr>
                <w:i w:val="0"/>
                <w:iCs/>
              </w:rPr>
              <w:t xml:space="preserve">ABS defines </w:t>
            </w:r>
            <w:r w:rsidR="00ED1956">
              <w:rPr>
                <w:i w:val="0"/>
                <w:iCs/>
              </w:rPr>
              <w:t xml:space="preserve">a </w:t>
            </w:r>
            <w:r>
              <w:rPr>
                <w:i w:val="0"/>
                <w:iCs/>
              </w:rPr>
              <w:t xml:space="preserve">“Significant Urban Area” as regions with more than 10,000 residents.  We have provided </w:t>
            </w:r>
            <w:del w:id="58" w:author="Hao Chen" w:date="2023-04-30T20:01:00Z">
              <w:r w:rsidDel="003D7FBC">
                <w:rPr>
                  <w:i w:val="0"/>
                  <w:iCs/>
                </w:rPr>
                <w:delText xml:space="preserve">two </w:delText>
              </w:r>
            </w:del>
            <w:ins w:id="59" w:author="Hao Chen" w:date="2023-04-30T20:01:00Z">
              <w:r w:rsidR="003D7FBC">
                <w:rPr>
                  <w:i w:val="0"/>
                  <w:iCs/>
                </w:rPr>
                <w:t xml:space="preserve">a </w:t>
              </w:r>
            </w:ins>
            <w:r>
              <w:rPr>
                <w:i w:val="0"/>
                <w:iCs/>
              </w:rPr>
              <w:t>file</w:t>
            </w:r>
            <w:ins w:id="60" w:author="Hao Chen" w:date="2023-04-30T20:02:00Z">
              <w:r w:rsidR="003D7FBC">
                <w:rPr>
                  <w:i w:val="0"/>
                  <w:iCs/>
                </w:rPr>
                <w:t xml:space="preserve"> named “</w:t>
              </w:r>
              <w:r w:rsidR="003D7FBC" w:rsidRPr="00D12470">
                <w:rPr>
                  <w:iCs/>
                </w:rPr>
                <w:t>study area geocode.csv</w:t>
              </w:r>
              <w:r w:rsidR="003D7FBC">
                <w:rPr>
                  <w:i w:val="0"/>
                  <w:iCs/>
                </w:rPr>
                <w:t xml:space="preserve">“ </w:t>
              </w:r>
            </w:ins>
            <w:del w:id="61" w:author="Hao Chen" w:date="2023-04-30T20:02:00Z">
              <w:r w:rsidDel="003D7FBC">
                <w:rPr>
                  <w:i w:val="0"/>
                  <w:iCs/>
                </w:rPr>
                <w:delText xml:space="preserve">s </w:delText>
              </w:r>
              <w:r w:rsidR="009A220C" w:rsidDel="003D7FBC">
                <w:rPr>
                  <w:i w:val="0"/>
                  <w:iCs/>
                </w:rPr>
                <w:delText xml:space="preserve">derived </w:delText>
              </w:r>
              <w:r w:rsidDel="003D7FBC">
                <w:rPr>
                  <w:i w:val="0"/>
                  <w:iCs/>
                </w:rPr>
                <w:delText xml:space="preserve">from the ABS </w:delText>
              </w:r>
            </w:del>
            <w:r w:rsidR="009A220C">
              <w:rPr>
                <w:i w:val="0"/>
                <w:iCs/>
              </w:rPr>
              <w:t xml:space="preserve">that </w:t>
            </w:r>
            <w:r>
              <w:rPr>
                <w:i w:val="0"/>
                <w:iCs/>
              </w:rPr>
              <w:t>provide SA</w:t>
            </w:r>
            <w:r w:rsidR="00A31FAE">
              <w:rPr>
                <w:i w:val="0"/>
                <w:iCs/>
              </w:rPr>
              <w:t>1</w:t>
            </w:r>
            <w:r>
              <w:rPr>
                <w:i w:val="0"/>
                <w:iCs/>
              </w:rPr>
              <w:t xml:space="preserve"> codes</w:t>
            </w:r>
            <w:ins w:id="62" w:author="Hao Chen" w:date="2023-04-30T20:02:00Z">
              <w:r w:rsidR="003D7FBC">
                <w:rPr>
                  <w:i w:val="0"/>
                  <w:iCs/>
                </w:rPr>
                <w:t xml:space="preserve"> and names</w:t>
              </w:r>
            </w:ins>
            <w:r>
              <w:rPr>
                <w:i w:val="0"/>
                <w:iCs/>
              </w:rPr>
              <w:t xml:space="preserve"> defining </w:t>
            </w:r>
            <w:del w:id="63" w:author="Hao Chen" w:date="2023-04-30T20:03:00Z">
              <w:r w:rsidDel="00AA0809">
                <w:rPr>
                  <w:i w:val="0"/>
                  <w:iCs/>
                </w:rPr>
                <w:delText>these urban</w:delText>
              </w:r>
            </w:del>
            <w:ins w:id="64" w:author="Hao Chen" w:date="2023-04-30T20:03:00Z">
              <w:r w:rsidR="00AA0809">
                <w:rPr>
                  <w:i w:val="0"/>
                  <w:iCs/>
                </w:rPr>
                <w:t>the study</w:t>
              </w:r>
            </w:ins>
            <w:r>
              <w:rPr>
                <w:i w:val="0"/>
                <w:iCs/>
              </w:rPr>
              <w:t xml:space="preserve"> regions</w:t>
            </w:r>
            <w:del w:id="65" w:author="Hao Chen" w:date="2023-04-30T20:03:00Z">
              <w:r w:rsidDel="00AA0809">
                <w:rPr>
                  <w:i w:val="0"/>
                  <w:iCs/>
                </w:rPr>
                <w:delText>:</w:delText>
              </w:r>
            </w:del>
            <w:ins w:id="66" w:author="Hao Chen" w:date="2023-04-30T20:03:00Z">
              <w:r w:rsidR="00AA0809">
                <w:rPr>
                  <w:i w:val="0"/>
                  <w:iCs/>
                </w:rPr>
                <w:t>.</w:t>
              </w:r>
            </w:ins>
          </w:p>
          <w:p w14:paraId="25725E11" w14:textId="2C12C098" w:rsidR="00B3378F" w:rsidDel="00AA0809" w:rsidRDefault="00B3378F" w:rsidP="00B3378F">
            <w:pPr>
              <w:pStyle w:val="Normal2"/>
              <w:spacing w:line="240" w:lineRule="auto"/>
              <w:ind w:left="567" w:hanging="567"/>
              <w:rPr>
                <w:del w:id="67" w:author="Hao Chen" w:date="2023-04-30T20:03:00Z"/>
                <w:i w:val="0"/>
                <w:iCs/>
              </w:rPr>
            </w:pPr>
            <w:del w:id="68" w:author="Hao Chen" w:date="2023-04-30T20:03:00Z">
              <w:r w:rsidDel="00AA0809">
                <w:rPr>
                  <w:i w:val="0"/>
                  <w:iCs/>
                </w:rPr>
                <w:delText>(i)</w:delText>
              </w:r>
              <w:r w:rsidDel="00AA0809">
                <w:rPr>
                  <w:i w:val="0"/>
                  <w:iCs/>
                </w:rPr>
                <w:tab/>
              </w:r>
              <w:r w:rsidRPr="00B3378F" w:rsidDel="00AA0809">
                <w:rPr>
                  <w:i w:val="0"/>
                  <w:iCs/>
                </w:rPr>
                <w:delText>2011 NSW significant urban area.xlsx</w:delText>
              </w:r>
            </w:del>
          </w:p>
          <w:p w14:paraId="052223E1" w14:textId="043EDE95" w:rsidR="00B3378F" w:rsidDel="00AA0809" w:rsidRDefault="00B3378F" w:rsidP="00B3378F">
            <w:pPr>
              <w:pStyle w:val="Normal2"/>
              <w:spacing w:line="240" w:lineRule="auto"/>
              <w:ind w:left="567" w:hanging="567"/>
              <w:rPr>
                <w:del w:id="69" w:author="Hao Chen" w:date="2023-04-30T20:03:00Z"/>
                <w:i w:val="0"/>
                <w:iCs/>
              </w:rPr>
            </w:pPr>
            <w:del w:id="70" w:author="Hao Chen" w:date="2023-04-30T20:03:00Z">
              <w:r w:rsidDel="00AA0809">
                <w:rPr>
                  <w:i w:val="0"/>
                  <w:iCs/>
                </w:rPr>
                <w:delText>(ii)</w:delText>
              </w:r>
              <w:r w:rsidDel="00AA0809">
                <w:rPr>
                  <w:i w:val="0"/>
                  <w:iCs/>
                </w:rPr>
                <w:tab/>
              </w:r>
              <w:r w:rsidRPr="00B3378F" w:rsidDel="00AA0809">
                <w:rPr>
                  <w:i w:val="0"/>
                  <w:iCs/>
                </w:rPr>
                <w:delText>201</w:delText>
              </w:r>
              <w:r w:rsidDel="00AA0809">
                <w:rPr>
                  <w:i w:val="0"/>
                  <w:iCs/>
                </w:rPr>
                <w:delText>6 and 2021</w:delText>
              </w:r>
              <w:r w:rsidRPr="00B3378F" w:rsidDel="00AA0809">
                <w:rPr>
                  <w:i w:val="0"/>
                  <w:iCs/>
                </w:rPr>
                <w:delText xml:space="preserve"> NSW significant urban area.xlsx</w:delText>
              </w:r>
            </w:del>
          </w:p>
          <w:p w14:paraId="1018E281" w14:textId="3DBDDA79" w:rsidR="00B3378F" w:rsidRDefault="00B3378F" w:rsidP="00AB50CF">
            <w:pPr>
              <w:pStyle w:val="Normal2"/>
              <w:spacing w:line="240" w:lineRule="auto"/>
              <w:rPr>
                <w:i w:val="0"/>
                <w:iCs/>
              </w:rPr>
            </w:pPr>
          </w:p>
          <w:p w14:paraId="377331B1" w14:textId="4FC44551" w:rsidR="00B3378F" w:rsidRDefault="00B3378F" w:rsidP="00AB50CF">
            <w:pPr>
              <w:pStyle w:val="Normal2"/>
              <w:spacing w:line="240" w:lineRule="auto"/>
              <w:rPr>
                <w:i w:val="0"/>
                <w:iCs/>
              </w:rPr>
            </w:pPr>
            <w:r>
              <w:rPr>
                <w:i w:val="0"/>
                <w:iCs/>
              </w:rPr>
              <w:t>Note: “Significant Urban Area” for 2021 is not currently available, therefore we are using the 2016 classification for 2021.</w:t>
            </w:r>
          </w:p>
          <w:p w14:paraId="257E5B88" w14:textId="38AE4F13" w:rsidR="00AB50CF" w:rsidRPr="0038166F" w:rsidRDefault="00AB50CF" w:rsidP="00AB50CF">
            <w:pPr>
              <w:pStyle w:val="Normal2"/>
              <w:spacing w:line="240" w:lineRule="auto"/>
              <w:rPr>
                <w:i w:val="0"/>
                <w:iCs/>
              </w:rPr>
            </w:pPr>
          </w:p>
        </w:tc>
      </w:tr>
    </w:tbl>
    <w:p w14:paraId="32659F21" w14:textId="77777777" w:rsidR="0037672B" w:rsidRDefault="0037672B">
      <w:r>
        <w:rPr>
          <w:caps/>
        </w:rPr>
        <w:br w:type="page"/>
      </w:r>
    </w:p>
    <w:tbl>
      <w:tblPr>
        <w:tblStyle w:val="TableGrid"/>
        <w:tblW w:w="0" w:type="auto"/>
        <w:tblLook w:val="04A0" w:firstRow="1" w:lastRow="0" w:firstColumn="1" w:lastColumn="0" w:noHBand="0" w:noVBand="1"/>
      </w:tblPr>
      <w:tblGrid>
        <w:gridCol w:w="2405"/>
        <w:gridCol w:w="2693"/>
        <w:gridCol w:w="2552"/>
        <w:gridCol w:w="1838"/>
      </w:tblGrid>
      <w:tr w:rsidR="00E262F1" w:rsidRPr="000006CE" w14:paraId="57E163A9" w14:textId="77777777" w:rsidTr="0038166F">
        <w:trPr>
          <w:cnfStyle w:val="000000100000" w:firstRow="0" w:lastRow="0" w:firstColumn="0" w:lastColumn="0" w:oddVBand="0" w:evenVBand="0" w:oddHBand="1" w:evenHBand="0" w:firstRowFirstColumn="0" w:firstRowLastColumn="0" w:lastRowFirstColumn="0" w:lastRowLastColumn="0"/>
          <w:trHeight w:val="454"/>
        </w:trPr>
        <w:tc>
          <w:tcPr>
            <w:tcW w:w="9488" w:type="dxa"/>
            <w:gridSpan w:val="4"/>
            <w:vAlign w:val="center"/>
          </w:tcPr>
          <w:p w14:paraId="7E8F3B43" w14:textId="1C4B3C04" w:rsidR="00E262F1" w:rsidRPr="000006CE" w:rsidRDefault="002667BD" w:rsidP="004F3F90">
            <w:pPr>
              <w:pStyle w:val="Heading4"/>
            </w:pPr>
            <w:r>
              <w:rPr>
                <w:rFonts w:ascii="ZWAdobeF" w:hAnsi="ZWAdobeF" w:cs="ZWAdobeF"/>
                <w:spacing w:val="0"/>
                <w:sz w:val="2"/>
                <w:szCs w:val="2"/>
              </w:rPr>
              <w:t>7B</w:t>
            </w:r>
            <w:r w:rsidR="00E262F1" w:rsidRPr="000006CE">
              <w:t>DATA COLLECTION</w:t>
            </w:r>
          </w:p>
        </w:tc>
      </w:tr>
      <w:tr w:rsidR="00E262F1" w:rsidRPr="000006CE" w14:paraId="69FFB1CE" w14:textId="77777777" w:rsidTr="000F563B">
        <w:trPr>
          <w:trHeight w:val="454"/>
        </w:trPr>
        <w:tc>
          <w:tcPr>
            <w:tcW w:w="9488" w:type="dxa"/>
            <w:gridSpan w:val="4"/>
            <w:shd w:val="clear" w:color="auto" w:fill="D9D9D9" w:themeFill="background1" w:themeFillShade="D9"/>
            <w:vAlign w:val="center"/>
          </w:tcPr>
          <w:p w14:paraId="7CB94101" w14:textId="77777777" w:rsidR="00E262F1" w:rsidRPr="000006CE" w:rsidRDefault="00E262F1" w:rsidP="00473043">
            <w:pPr>
              <w:pStyle w:val="Normal2"/>
            </w:pPr>
            <w:r w:rsidRPr="000006CE">
              <w:t xml:space="preserve">Please identify the nature of the data to be collected (multiple options may be selected). </w:t>
            </w:r>
          </w:p>
        </w:tc>
      </w:tr>
      <w:tr w:rsidR="00922B03" w:rsidRPr="000006CE" w14:paraId="48238D08" w14:textId="77777777" w:rsidTr="000F563B">
        <w:trPr>
          <w:cnfStyle w:val="000000100000" w:firstRow="0" w:lastRow="0" w:firstColumn="0" w:lastColumn="0" w:oddVBand="0" w:evenVBand="0" w:oddHBand="1" w:evenHBand="0" w:firstRowFirstColumn="0" w:firstRowLastColumn="0" w:lastRowFirstColumn="0" w:lastRowLastColumn="0"/>
          <w:trHeight w:val="918"/>
        </w:trPr>
        <w:tc>
          <w:tcPr>
            <w:tcW w:w="9488" w:type="dxa"/>
            <w:gridSpan w:val="4"/>
            <w:shd w:val="clear" w:color="auto" w:fill="D9D9D9" w:themeFill="background1" w:themeFillShade="D9"/>
            <w:vAlign w:val="center"/>
          </w:tcPr>
          <w:p w14:paraId="11552227" w14:textId="4582BBD2" w:rsidR="00E262F1" w:rsidRPr="00922B03" w:rsidRDefault="00520391" w:rsidP="0080094F">
            <w:sdt>
              <w:sdtPr>
                <w:id w:val="-2055300783"/>
                <w14:checkbox>
                  <w14:checked w14:val="0"/>
                  <w14:checkedState w14:val="2612" w14:font="MS Gothic"/>
                  <w14:uncheckedState w14:val="2610" w14:font="MS Gothic"/>
                </w14:checkbox>
              </w:sdtPr>
              <w:sdtEndPr/>
              <w:sdtContent>
                <w:r w:rsidR="00E262F1" w:rsidRPr="00922B03">
                  <w:rPr>
                    <w:rFonts w:ascii="MS Gothic" w:eastAsia="MS Gothic" w:hAnsi="MS Gothic" w:hint="eastAsia"/>
                  </w:rPr>
                  <w:t>☐</w:t>
                </w:r>
              </w:sdtContent>
            </w:sdt>
            <w:r w:rsidR="00E262F1" w:rsidRPr="00922B03">
              <w:t xml:space="preserve">  </w:t>
            </w:r>
            <w:r w:rsidR="00E262F1" w:rsidRPr="00E24AAF">
              <w:rPr>
                <w:rStyle w:val="Heading2Char"/>
              </w:rPr>
              <w:t>Primary data collection</w:t>
            </w:r>
            <w:r w:rsidR="00E262F1" w:rsidRPr="00922B03">
              <w:t xml:space="preserve"> (</w:t>
            </w:r>
            <w:r w:rsidR="00492F4B" w:rsidRPr="00922B03">
              <w:t>e.g.,</w:t>
            </w:r>
            <w:r w:rsidR="00E262F1" w:rsidRPr="00922B03">
              <w:t xml:space="preserve"> original data from surveys, interviews, and/or focus groups etc.)</w:t>
            </w:r>
          </w:p>
          <w:p w14:paraId="0A0BDE61" w14:textId="77777777" w:rsidR="00E262F1" w:rsidRPr="00922B03" w:rsidRDefault="00E262F1" w:rsidP="00E162A7">
            <w:pPr>
              <w:pStyle w:val="Normal2"/>
              <w:rPr>
                <w:b/>
                <w:i w:val="0"/>
              </w:rPr>
            </w:pPr>
            <w:r w:rsidRPr="00922B03">
              <w:t xml:space="preserve">      </w:t>
            </w:r>
            <w:r w:rsidRPr="00922B03">
              <w:rPr>
                <w:b/>
                <w:i w:val="0"/>
              </w:rPr>
              <w:t xml:space="preserve">Please provide a description of primary data sources below. </w:t>
            </w:r>
          </w:p>
          <w:p w14:paraId="045EE929" w14:textId="77777777" w:rsidR="007C275D" w:rsidRPr="00922B03" w:rsidRDefault="007C275D" w:rsidP="00E162A7">
            <w:pPr>
              <w:pStyle w:val="Normal2"/>
              <w:rPr>
                <w:b/>
                <w:i w:val="0"/>
              </w:rPr>
            </w:pPr>
            <w:r w:rsidRPr="00922B03">
              <w:rPr>
                <w:b/>
                <w:i w:val="0"/>
              </w:rPr>
              <w:t xml:space="preserve">      Please </w:t>
            </w:r>
            <w:r w:rsidRPr="00922B03">
              <w:rPr>
                <w:b/>
                <w:i w:val="0"/>
                <w:u w:val="single"/>
              </w:rPr>
              <w:t>specify the names of the sites</w:t>
            </w:r>
            <w:r w:rsidRPr="00922B03">
              <w:rPr>
                <w:b/>
                <w:i w:val="0"/>
              </w:rPr>
              <w:t xml:space="preserve"> for primary data collection.</w:t>
            </w:r>
          </w:p>
        </w:tc>
      </w:tr>
      <w:tr w:rsidR="00922B03" w:rsidRPr="000006CE" w14:paraId="796EB660" w14:textId="77777777" w:rsidTr="0057206E">
        <w:trPr>
          <w:trHeight w:val="1215"/>
        </w:trPr>
        <w:tc>
          <w:tcPr>
            <w:tcW w:w="9488" w:type="dxa"/>
            <w:gridSpan w:val="4"/>
            <w:shd w:val="clear" w:color="auto" w:fill="auto"/>
          </w:tcPr>
          <w:p w14:paraId="736B60D5" w14:textId="133B9CE7" w:rsidR="003D0D6A" w:rsidRPr="00922B03" w:rsidRDefault="003D0D6A" w:rsidP="00DC71FC">
            <w:bookmarkStart w:id="71" w:name="_Toc79656365"/>
            <w:bookmarkStart w:id="72" w:name="_Toc84519348"/>
            <w:bookmarkStart w:id="73" w:name="_Toc87543325"/>
            <w:bookmarkStart w:id="74" w:name="_Toc89186049"/>
            <w:bookmarkEnd w:id="71"/>
            <w:bookmarkEnd w:id="72"/>
            <w:bookmarkEnd w:id="73"/>
            <w:bookmarkEnd w:id="74"/>
          </w:p>
        </w:tc>
      </w:tr>
      <w:tr w:rsidR="00922B03" w:rsidRPr="000006CE" w14:paraId="54F633A0" w14:textId="77777777" w:rsidTr="00F51B83">
        <w:trPr>
          <w:cnfStyle w:val="000000100000" w:firstRow="0" w:lastRow="0" w:firstColumn="0" w:lastColumn="0" w:oddVBand="0" w:evenVBand="0" w:oddHBand="1" w:evenHBand="0" w:firstRowFirstColumn="0" w:firstRowLastColumn="0" w:lastRowFirstColumn="0" w:lastRowLastColumn="0"/>
          <w:trHeight w:val="566"/>
        </w:trPr>
        <w:tc>
          <w:tcPr>
            <w:tcW w:w="9488" w:type="dxa"/>
            <w:gridSpan w:val="4"/>
            <w:shd w:val="clear" w:color="auto" w:fill="D9D9D9" w:themeFill="background1" w:themeFillShade="D9"/>
            <w:vAlign w:val="center"/>
          </w:tcPr>
          <w:p w14:paraId="27576967" w14:textId="52049623" w:rsidR="00E262F1" w:rsidRPr="00922B03" w:rsidRDefault="00520391" w:rsidP="00190214">
            <w:sdt>
              <w:sdtPr>
                <w:id w:val="-2143725743"/>
                <w14:checkbox>
                  <w14:checked w14:val="1"/>
                  <w14:checkedState w14:val="2612" w14:font="MS Gothic"/>
                  <w14:uncheckedState w14:val="2610" w14:font="MS Gothic"/>
                </w14:checkbox>
              </w:sdtPr>
              <w:sdtEndPr/>
              <w:sdtContent>
                <w:r w:rsidR="008608DD">
                  <w:rPr>
                    <w:rFonts w:ascii="MS Gothic" w:eastAsia="MS Gothic" w:hAnsi="MS Gothic" w:hint="eastAsia"/>
                  </w:rPr>
                  <w:t>☒</w:t>
                </w:r>
              </w:sdtContent>
            </w:sdt>
            <w:r w:rsidR="00E262F1" w:rsidRPr="00922B03">
              <w:t xml:space="preserve">  </w:t>
            </w:r>
            <w:r w:rsidR="00E262F1" w:rsidRPr="00E24AAF">
              <w:rPr>
                <w:rStyle w:val="Heading2Char"/>
              </w:rPr>
              <w:t>Secondary data collection</w:t>
            </w:r>
            <w:r w:rsidR="00E262F1" w:rsidRPr="00922B03">
              <w:t xml:space="preserve"> (</w:t>
            </w:r>
            <w:r w:rsidR="00492F4B" w:rsidRPr="00922B03">
              <w:t>e.g.,</w:t>
            </w:r>
            <w:r w:rsidR="00E262F1" w:rsidRPr="00922B03">
              <w:t xml:space="preserve"> routinely collected data) </w:t>
            </w:r>
          </w:p>
          <w:p w14:paraId="2749CACF" w14:textId="548B67A0" w:rsidR="00E262F1" w:rsidRPr="008D0CBC" w:rsidRDefault="00E262F1" w:rsidP="00D74541">
            <w:pPr>
              <w:jc w:val="both"/>
              <w:rPr>
                <w:b/>
              </w:rPr>
            </w:pPr>
            <w:r w:rsidRPr="00922B03">
              <w:rPr>
                <w:rStyle w:val="Heading3Char"/>
              </w:rPr>
              <w:t xml:space="preserve">     </w:t>
            </w:r>
            <w:r w:rsidR="008D0CBC" w:rsidRPr="00702809">
              <w:rPr>
                <w:rStyle w:val="Heading3Char"/>
              </w:rPr>
              <w:t xml:space="preserve">Please </w:t>
            </w:r>
            <w:r w:rsidR="00D74541">
              <w:rPr>
                <w:rStyle w:val="Heading3Char"/>
              </w:rPr>
              <w:t>provide details for</w:t>
            </w:r>
            <w:r w:rsidR="008D0CBC" w:rsidRPr="00702809">
              <w:rPr>
                <w:rStyle w:val="Heading3Char"/>
              </w:rPr>
              <w:t xml:space="preserve"> </w:t>
            </w:r>
            <w:r w:rsidR="008D0CBC" w:rsidRPr="00874BD0">
              <w:rPr>
                <w:rStyle w:val="Heading3Char"/>
                <w:u w:val="single"/>
              </w:rPr>
              <w:t>all</w:t>
            </w:r>
            <w:r w:rsidR="008D0CBC" w:rsidRPr="00702809">
              <w:rPr>
                <w:rStyle w:val="Heading3Char"/>
              </w:rPr>
              <w:t xml:space="preserve"> datasets including those not to be linked by </w:t>
            </w:r>
            <w:r w:rsidR="008D0CBC">
              <w:rPr>
                <w:rStyle w:val="Heading3Char"/>
              </w:rPr>
              <w:t xml:space="preserve">CHeReL </w:t>
            </w:r>
          </w:p>
        </w:tc>
      </w:tr>
      <w:tr w:rsidR="00223DCD" w:rsidRPr="000006CE" w14:paraId="7C679AE0" w14:textId="285F885E" w:rsidTr="00F51B83">
        <w:trPr>
          <w:trHeight w:val="762"/>
        </w:trPr>
        <w:tc>
          <w:tcPr>
            <w:tcW w:w="2405" w:type="dxa"/>
          </w:tcPr>
          <w:p w14:paraId="42DB9085" w14:textId="77777777" w:rsidR="00223DCD" w:rsidRPr="0057615C" w:rsidRDefault="00223DCD" w:rsidP="00223DCD">
            <w:pPr>
              <w:rPr>
                <w:b/>
                <w:bCs/>
                <w:sz w:val="20"/>
                <w:szCs w:val="20"/>
              </w:rPr>
            </w:pPr>
            <w:bookmarkStart w:id="75" w:name="_Toc79656368"/>
            <w:bookmarkStart w:id="76" w:name="_Toc84519351"/>
            <w:bookmarkStart w:id="77" w:name="_Toc87543328"/>
            <w:bookmarkEnd w:id="75"/>
            <w:bookmarkEnd w:id="76"/>
            <w:bookmarkEnd w:id="77"/>
            <w:r w:rsidRPr="0057615C">
              <w:rPr>
                <w:b/>
                <w:bCs/>
                <w:sz w:val="20"/>
                <w:szCs w:val="20"/>
              </w:rPr>
              <w:t>Dataset Name</w:t>
            </w:r>
          </w:p>
          <w:p w14:paraId="0553D6E4" w14:textId="7C440B1D" w:rsidR="00223DCD" w:rsidRPr="00D17D34" w:rsidRDefault="00223DCD" w:rsidP="00223DCD">
            <w:pPr>
              <w:rPr>
                <w:sz w:val="8"/>
                <w:szCs w:val="8"/>
              </w:rPr>
            </w:pPr>
            <w:r w:rsidRPr="00223DCD">
              <w:rPr>
                <w:sz w:val="18"/>
                <w:szCs w:val="18"/>
              </w:rPr>
              <w:t>(e.g., NSW Admitted Patient Data Collection, Medicare Benefits Schedule, Victorian Admitted Episodes Dataset)</w:t>
            </w:r>
          </w:p>
        </w:tc>
        <w:tc>
          <w:tcPr>
            <w:tcW w:w="2693" w:type="dxa"/>
          </w:tcPr>
          <w:p w14:paraId="596B5EB4" w14:textId="77777777" w:rsidR="00223DCD" w:rsidRPr="0057615C" w:rsidRDefault="00223DCD" w:rsidP="00223DCD">
            <w:pPr>
              <w:rPr>
                <w:b/>
                <w:bCs/>
                <w:sz w:val="20"/>
                <w:szCs w:val="20"/>
              </w:rPr>
            </w:pPr>
            <w:r w:rsidRPr="0057615C">
              <w:rPr>
                <w:b/>
                <w:bCs/>
                <w:sz w:val="20"/>
                <w:szCs w:val="20"/>
              </w:rPr>
              <w:t>Data Collection Site/Agency</w:t>
            </w:r>
          </w:p>
          <w:p w14:paraId="73951CC5" w14:textId="071D134F" w:rsidR="00223DCD" w:rsidRPr="00D17D34" w:rsidRDefault="00223DCD" w:rsidP="00E47797">
            <w:pPr>
              <w:rPr>
                <w:b/>
                <w:bCs/>
                <w:sz w:val="8"/>
                <w:szCs w:val="8"/>
              </w:rPr>
            </w:pPr>
            <w:r w:rsidRPr="0057615C">
              <w:rPr>
                <w:sz w:val="18"/>
                <w:szCs w:val="18"/>
              </w:rPr>
              <w:t>(e.g., NSW Dept. Education)</w:t>
            </w:r>
          </w:p>
        </w:tc>
        <w:tc>
          <w:tcPr>
            <w:tcW w:w="2552" w:type="dxa"/>
          </w:tcPr>
          <w:p w14:paraId="017A711B" w14:textId="77777777" w:rsidR="00223DCD" w:rsidRPr="0057615C" w:rsidRDefault="00223DCD" w:rsidP="00223DCD">
            <w:pPr>
              <w:rPr>
                <w:b/>
                <w:bCs/>
                <w:sz w:val="20"/>
                <w:szCs w:val="20"/>
              </w:rPr>
            </w:pPr>
            <w:r w:rsidRPr="0057615C">
              <w:rPr>
                <w:b/>
                <w:bCs/>
                <w:sz w:val="20"/>
                <w:szCs w:val="20"/>
              </w:rPr>
              <w:t xml:space="preserve">To be Linked By </w:t>
            </w:r>
          </w:p>
          <w:p w14:paraId="1CBCEFB9" w14:textId="5151BD26" w:rsidR="00223DCD" w:rsidRPr="00D17D34" w:rsidRDefault="00223DCD" w:rsidP="00E47797">
            <w:pPr>
              <w:rPr>
                <w:b/>
                <w:bCs/>
                <w:sz w:val="8"/>
                <w:szCs w:val="8"/>
              </w:rPr>
            </w:pPr>
            <w:r w:rsidRPr="0057615C">
              <w:rPr>
                <w:sz w:val="18"/>
                <w:szCs w:val="18"/>
              </w:rPr>
              <w:t>(e.g., CHeReL/AIHW/DVL)</w:t>
            </w:r>
          </w:p>
        </w:tc>
        <w:tc>
          <w:tcPr>
            <w:tcW w:w="1838" w:type="dxa"/>
          </w:tcPr>
          <w:p w14:paraId="73FF40AF" w14:textId="47D23851" w:rsidR="00223DCD" w:rsidRPr="00D17D34" w:rsidRDefault="00223DCD" w:rsidP="00DC71FC">
            <w:pPr>
              <w:rPr>
                <w:b/>
                <w:bCs/>
                <w:sz w:val="8"/>
                <w:szCs w:val="8"/>
              </w:rPr>
            </w:pPr>
            <w:bookmarkStart w:id="78" w:name="_Toc89186051"/>
            <w:r w:rsidRPr="00DC71FC">
              <w:rPr>
                <w:b/>
                <w:bCs/>
                <w:sz w:val="20"/>
                <w:szCs w:val="20"/>
              </w:rPr>
              <w:t>Agency type for secondary data</w:t>
            </w:r>
            <w:bookmarkEnd w:id="78"/>
          </w:p>
        </w:tc>
      </w:tr>
      <w:tr w:rsidR="00EF4660" w:rsidRPr="000006CE" w14:paraId="0B1C64C0" w14:textId="77777777" w:rsidTr="00F51B83">
        <w:trPr>
          <w:cnfStyle w:val="000000100000" w:firstRow="0" w:lastRow="0" w:firstColumn="0" w:lastColumn="0" w:oddVBand="0" w:evenVBand="0" w:oddHBand="1" w:evenHBand="0" w:firstRowFirstColumn="0" w:firstRowLastColumn="0" w:lastRowFirstColumn="0" w:lastRowLastColumn="0"/>
          <w:trHeight w:val="651"/>
        </w:trPr>
        <w:tc>
          <w:tcPr>
            <w:tcW w:w="2405" w:type="dxa"/>
            <w:tcBorders>
              <w:top w:val="single" w:sz="4" w:space="0" w:color="auto"/>
              <w:bottom w:val="single" w:sz="4" w:space="0" w:color="auto"/>
              <w:right w:val="single" w:sz="4" w:space="0" w:color="auto"/>
            </w:tcBorders>
            <w:shd w:val="clear" w:color="auto" w:fill="auto"/>
          </w:tcPr>
          <w:p w14:paraId="342B11DF" w14:textId="2D754108" w:rsidR="00EF4660" w:rsidRPr="008608DD" w:rsidRDefault="008608DD" w:rsidP="008608DD">
            <w:pPr>
              <w:pStyle w:val="Bullets"/>
              <w:numPr>
                <w:ilvl w:val="0"/>
                <w:numId w:val="0"/>
              </w:numPr>
              <w:spacing w:line="240" w:lineRule="auto"/>
              <w:rPr>
                <w:b w:val="0"/>
                <w:bCs w:val="0"/>
                <w:caps w:val="0"/>
                <w:color w:val="000000" w:themeColor="text1"/>
              </w:rPr>
            </w:pPr>
            <w:r>
              <w:rPr>
                <w:b w:val="0"/>
                <w:bCs w:val="0"/>
                <w:caps w:val="0"/>
                <w:color w:val="000000" w:themeColor="text1"/>
              </w:rPr>
              <w:t xml:space="preserve">NSW </w:t>
            </w:r>
            <w:r w:rsidRPr="008608DD">
              <w:rPr>
                <w:b w:val="0"/>
                <w:bCs w:val="0"/>
                <w:caps w:val="0"/>
                <w:color w:val="000000" w:themeColor="text1"/>
              </w:rPr>
              <w:t>Admitted Patient Data Collection (APDC)</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35977C4" w14:textId="67BE5169" w:rsidR="00EF4660" w:rsidRPr="008608DD" w:rsidRDefault="008608DD" w:rsidP="008608DD">
            <w:pPr>
              <w:pStyle w:val="Bullets"/>
              <w:numPr>
                <w:ilvl w:val="0"/>
                <w:numId w:val="0"/>
              </w:numPr>
              <w:spacing w:line="240" w:lineRule="auto"/>
              <w:rPr>
                <w:b w:val="0"/>
                <w:bCs w:val="0"/>
                <w:caps w:val="0"/>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4A549FA6" w14:textId="4564BC42" w:rsidR="00EF4660" w:rsidRPr="008608DD" w:rsidRDefault="008608DD" w:rsidP="008608DD">
            <w:pPr>
              <w:pStyle w:val="Bullets"/>
              <w:numPr>
                <w:ilvl w:val="0"/>
                <w:numId w:val="0"/>
              </w:numPr>
              <w:spacing w:line="240" w:lineRule="auto"/>
              <w:rPr>
                <w:b w:val="0"/>
                <w:bCs w:val="0"/>
                <w:caps w:val="0"/>
              </w:rPr>
            </w:pPr>
            <w:r>
              <w:rPr>
                <w:b w:val="0"/>
                <w:bCs w:val="0"/>
                <w:caps w:val="0"/>
              </w:rPr>
              <w:t>CHeRel</w:t>
            </w:r>
          </w:p>
        </w:tc>
        <w:tc>
          <w:tcPr>
            <w:tcW w:w="1838" w:type="dxa"/>
            <w:tcBorders>
              <w:top w:val="single" w:sz="4" w:space="0" w:color="auto"/>
              <w:left w:val="single" w:sz="4" w:space="0" w:color="auto"/>
              <w:bottom w:val="single" w:sz="4" w:space="0" w:color="auto"/>
            </w:tcBorders>
            <w:shd w:val="clear" w:color="auto" w:fill="auto"/>
          </w:tcPr>
          <w:p w14:paraId="768E6B93" w14:textId="677C81FE" w:rsidR="0051457A" w:rsidRPr="0057615C" w:rsidRDefault="00520391" w:rsidP="00DC71FC">
            <w:pPr>
              <w:rPr>
                <w:sz w:val="18"/>
                <w:szCs w:val="18"/>
              </w:rPr>
            </w:pPr>
            <w:sdt>
              <w:sdtPr>
                <w:rPr>
                  <w:sz w:val="18"/>
                  <w:szCs w:val="18"/>
                </w:rPr>
                <w:id w:val="1120954938"/>
                <w14:checkbox>
                  <w14:checked w14:val="1"/>
                  <w14:checkedState w14:val="2612" w14:font="MS Gothic"/>
                  <w14:uncheckedState w14:val="2610" w14:font="MS Gothic"/>
                </w14:checkbox>
              </w:sdtPr>
              <w:sdtEndPr/>
              <w:sdtContent>
                <w:r w:rsidR="008608DD">
                  <w:rPr>
                    <w:rFonts w:ascii="MS Gothic" w:eastAsia="MS Gothic" w:hAnsi="MS Gothic" w:hint="eastAsia"/>
                    <w:sz w:val="18"/>
                    <w:szCs w:val="18"/>
                  </w:rPr>
                  <w:t>☒</w:t>
                </w:r>
              </w:sdtContent>
            </w:sdt>
            <w:r w:rsidR="0051457A" w:rsidRPr="0057615C">
              <w:rPr>
                <w:sz w:val="18"/>
                <w:szCs w:val="18"/>
              </w:rPr>
              <w:t xml:space="preserve">   State / Territory </w:t>
            </w:r>
          </w:p>
          <w:p w14:paraId="50C1DD9D" w14:textId="77777777" w:rsidR="0051457A" w:rsidRPr="0057615C" w:rsidRDefault="00520391" w:rsidP="00DC71FC">
            <w:pPr>
              <w:rPr>
                <w:sz w:val="18"/>
                <w:szCs w:val="18"/>
              </w:rPr>
            </w:pPr>
            <w:sdt>
              <w:sdtPr>
                <w:rPr>
                  <w:sz w:val="18"/>
                  <w:szCs w:val="18"/>
                </w:rPr>
                <w:id w:val="-915471223"/>
                <w14:checkbox>
                  <w14:checked w14:val="0"/>
                  <w14:checkedState w14:val="2612" w14:font="MS Gothic"/>
                  <w14:uncheckedState w14:val="2610" w14:font="MS Gothic"/>
                </w14:checkbox>
              </w:sdtPr>
              <w:sdtEndPr/>
              <w:sdtContent>
                <w:r w:rsidR="0051457A" w:rsidRPr="0057615C">
                  <w:rPr>
                    <w:rFonts w:ascii="Segoe UI Symbol" w:hAnsi="Segoe UI Symbol" w:cs="Segoe UI Symbol"/>
                    <w:sz w:val="18"/>
                    <w:szCs w:val="18"/>
                  </w:rPr>
                  <w:t>☐</w:t>
                </w:r>
              </w:sdtContent>
            </w:sdt>
            <w:r w:rsidR="0051457A" w:rsidRPr="0057615C">
              <w:rPr>
                <w:sz w:val="18"/>
                <w:szCs w:val="18"/>
                <w:lang w:val="en-US"/>
              </w:rPr>
              <w:t xml:space="preserve">   Commonwealth</w:t>
            </w:r>
            <w:r w:rsidR="0051457A" w:rsidRPr="0057615C">
              <w:rPr>
                <w:sz w:val="18"/>
                <w:szCs w:val="18"/>
              </w:rPr>
              <w:t xml:space="preserve"> </w:t>
            </w:r>
          </w:p>
          <w:bookmarkStart w:id="79" w:name="_Toc89186052"/>
          <w:p w14:paraId="2B7D907A" w14:textId="24614F0A" w:rsidR="00EF4660" w:rsidRPr="00D17D34" w:rsidRDefault="00520391" w:rsidP="00DC71FC">
            <w:pPr>
              <w:rPr>
                <w:b/>
                <w:bCs/>
                <w:sz w:val="8"/>
                <w:szCs w:val="8"/>
              </w:rPr>
            </w:pPr>
            <w:sdt>
              <w:sdtPr>
                <w:rPr>
                  <w:b/>
                  <w:bCs/>
                  <w:caps/>
                  <w:sz w:val="18"/>
                  <w:szCs w:val="18"/>
                  <w:lang w:val="en-US"/>
                </w:rPr>
                <w:id w:val="-236780560"/>
                <w14:checkbox>
                  <w14:checked w14:val="0"/>
                  <w14:checkedState w14:val="2612" w14:font="MS Gothic"/>
                  <w14:uncheckedState w14:val="2610" w14:font="MS Gothic"/>
                </w14:checkbox>
              </w:sdtPr>
              <w:sdtEndPr/>
              <w:sdtContent>
                <w:r w:rsidR="008C5E98">
                  <w:rPr>
                    <w:rFonts w:ascii="MS Gothic" w:eastAsia="MS Gothic" w:hAnsi="MS Gothic" w:hint="eastAsia"/>
                    <w:b/>
                    <w:bCs/>
                    <w:caps/>
                    <w:sz w:val="18"/>
                    <w:szCs w:val="18"/>
                    <w:lang w:val="en-US"/>
                  </w:rPr>
                  <w:t>☐</w:t>
                </w:r>
              </w:sdtContent>
            </w:sdt>
            <w:r w:rsidR="0051457A" w:rsidRPr="0057615C">
              <w:rPr>
                <w:sz w:val="18"/>
                <w:szCs w:val="18"/>
                <w:lang w:val="en-US"/>
              </w:rPr>
              <w:t xml:space="preserve">   Private Sector</w:t>
            </w:r>
            <w:bookmarkEnd w:id="79"/>
          </w:p>
        </w:tc>
      </w:tr>
      <w:tr w:rsidR="00F755C0" w:rsidRPr="000006CE" w14:paraId="62A48BDF" w14:textId="77777777" w:rsidTr="00F51B83">
        <w:trPr>
          <w:trHeight w:val="563"/>
        </w:trPr>
        <w:tc>
          <w:tcPr>
            <w:tcW w:w="2405" w:type="dxa"/>
            <w:tcBorders>
              <w:top w:val="single" w:sz="4" w:space="0" w:color="auto"/>
              <w:bottom w:val="single" w:sz="4" w:space="0" w:color="auto"/>
              <w:right w:val="single" w:sz="4" w:space="0" w:color="auto"/>
            </w:tcBorders>
            <w:shd w:val="clear" w:color="auto" w:fill="auto"/>
          </w:tcPr>
          <w:p w14:paraId="6BE7D8A7" w14:textId="72612372" w:rsidR="00F755C0" w:rsidRPr="00B10AF3" w:rsidRDefault="00F755C0" w:rsidP="009B2A4E">
            <w:pPr>
              <w:pStyle w:val="Bullets"/>
              <w:numPr>
                <w:ilvl w:val="0"/>
                <w:numId w:val="0"/>
              </w:numPr>
              <w:spacing w:line="240" w:lineRule="auto"/>
              <w:rPr>
                <w:b w:val="0"/>
                <w:bCs w:val="0"/>
                <w:caps w:val="0"/>
              </w:rPr>
            </w:pPr>
            <w:r w:rsidRPr="00B10AF3">
              <w:rPr>
                <w:b w:val="0"/>
                <w:bCs w:val="0"/>
                <w:caps w:val="0"/>
              </w:rPr>
              <w:t>NSW Cause of Death Unit Record File</w:t>
            </w:r>
            <w:r w:rsidR="00BC4201">
              <w:rPr>
                <w:b w:val="0"/>
                <w:bCs w:val="0"/>
                <w:caps w:val="0"/>
              </w:rPr>
              <w:t xml:space="preserve"> (CODURF)</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386F6C5D" w14:textId="0404A913" w:rsidR="00F755C0" w:rsidRPr="00B10AF3" w:rsidRDefault="00F755C0" w:rsidP="00F755C0">
            <w:pPr>
              <w:pStyle w:val="Bullets"/>
              <w:numPr>
                <w:ilvl w:val="0"/>
                <w:numId w:val="0"/>
              </w:numPr>
              <w:rPr>
                <w:b w:val="0"/>
                <w:bCs w:val="0"/>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259D02A1" w14:textId="41D6F114" w:rsidR="00F755C0" w:rsidRPr="00B10AF3" w:rsidRDefault="00F755C0" w:rsidP="00F755C0">
            <w:pPr>
              <w:pStyle w:val="Bullets"/>
              <w:numPr>
                <w:ilvl w:val="0"/>
                <w:numId w:val="0"/>
              </w:numPr>
              <w:rPr>
                <w:b w:val="0"/>
                <w:bCs w:val="0"/>
              </w:rPr>
            </w:pPr>
            <w:r>
              <w:rPr>
                <w:b w:val="0"/>
                <w:bCs w:val="0"/>
                <w:caps w:val="0"/>
              </w:rPr>
              <w:t>CHeRel</w:t>
            </w:r>
          </w:p>
        </w:tc>
        <w:tc>
          <w:tcPr>
            <w:tcW w:w="1838" w:type="dxa"/>
            <w:tcBorders>
              <w:top w:val="single" w:sz="4" w:space="0" w:color="auto"/>
              <w:left w:val="single" w:sz="4" w:space="0" w:color="auto"/>
              <w:bottom w:val="single" w:sz="4" w:space="0" w:color="auto"/>
            </w:tcBorders>
            <w:shd w:val="clear" w:color="auto" w:fill="auto"/>
          </w:tcPr>
          <w:p w14:paraId="00866C1B" w14:textId="5D24D36A" w:rsidR="00F755C0" w:rsidRPr="0057615C" w:rsidRDefault="00520391" w:rsidP="00F755C0">
            <w:pPr>
              <w:rPr>
                <w:sz w:val="18"/>
                <w:szCs w:val="18"/>
              </w:rPr>
            </w:pPr>
            <w:sdt>
              <w:sdtPr>
                <w:rPr>
                  <w:sz w:val="18"/>
                  <w:szCs w:val="18"/>
                </w:rPr>
                <w:id w:val="-504595281"/>
                <w14:checkbox>
                  <w14:checked w14:val="1"/>
                  <w14:checkedState w14:val="2612" w14:font="MS Gothic"/>
                  <w14:uncheckedState w14:val="2610" w14:font="MS Gothic"/>
                </w14:checkbox>
              </w:sdtPr>
              <w:sdtEndPr/>
              <w:sdtContent>
                <w:r w:rsidR="00F755C0">
                  <w:rPr>
                    <w:rFonts w:ascii="MS Gothic" w:eastAsia="MS Gothic" w:hAnsi="MS Gothic" w:hint="eastAsia"/>
                    <w:sz w:val="18"/>
                    <w:szCs w:val="18"/>
                  </w:rPr>
                  <w:t>☒</w:t>
                </w:r>
              </w:sdtContent>
            </w:sdt>
            <w:r w:rsidR="00F755C0" w:rsidRPr="0057615C">
              <w:rPr>
                <w:sz w:val="18"/>
                <w:szCs w:val="18"/>
              </w:rPr>
              <w:t xml:space="preserve">   State / Territory </w:t>
            </w:r>
          </w:p>
          <w:p w14:paraId="3FEDEE9F" w14:textId="77777777" w:rsidR="00F755C0" w:rsidRPr="0057615C" w:rsidRDefault="00520391" w:rsidP="00F755C0">
            <w:pPr>
              <w:rPr>
                <w:sz w:val="18"/>
                <w:szCs w:val="18"/>
              </w:rPr>
            </w:pPr>
            <w:sdt>
              <w:sdtPr>
                <w:rPr>
                  <w:sz w:val="18"/>
                  <w:szCs w:val="18"/>
                </w:rPr>
                <w:id w:val="-1740327053"/>
                <w14:checkbox>
                  <w14:checked w14:val="0"/>
                  <w14:checkedState w14:val="2612" w14:font="MS Gothic"/>
                  <w14:uncheckedState w14:val="2610" w14:font="MS Gothic"/>
                </w14:checkbox>
              </w:sdtPr>
              <w:sdtEndPr/>
              <w:sdtContent>
                <w:r w:rsidR="00F755C0" w:rsidRPr="0057615C">
                  <w:rPr>
                    <w:rFonts w:ascii="Segoe UI Symbol" w:hAnsi="Segoe UI Symbol" w:cs="Segoe UI Symbol"/>
                    <w:sz w:val="18"/>
                    <w:szCs w:val="18"/>
                  </w:rPr>
                  <w:t>☐</w:t>
                </w:r>
              </w:sdtContent>
            </w:sdt>
            <w:r w:rsidR="00F755C0" w:rsidRPr="0057615C">
              <w:rPr>
                <w:sz w:val="18"/>
                <w:szCs w:val="18"/>
                <w:lang w:val="en-US"/>
              </w:rPr>
              <w:t xml:space="preserve">   Commonwealth</w:t>
            </w:r>
            <w:r w:rsidR="00F755C0" w:rsidRPr="0057615C">
              <w:rPr>
                <w:sz w:val="18"/>
                <w:szCs w:val="18"/>
              </w:rPr>
              <w:t xml:space="preserve"> </w:t>
            </w:r>
          </w:p>
          <w:bookmarkStart w:id="80" w:name="_Toc89186053"/>
          <w:p w14:paraId="137AA1F9" w14:textId="2B90BC30" w:rsidR="00F755C0" w:rsidRPr="00D17D34" w:rsidRDefault="00520391" w:rsidP="00F755C0">
            <w:pPr>
              <w:rPr>
                <w:b/>
                <w:bCs/>
                <w:sz w:val="8"/>
                <w:szCs w:val="8"/>
              </w:rPr>
            </w:pPr>
            <w:sdt>
              <w:sdtPr>
                <w:rPr>
                  <w:b/>
                  <w:bCs/>
                  <w:caps/>
                  <w:sz w:val="18"/>
                  <w:szCs w:val="18"/>
                  <w:lang w:val="en-US"/>
                </w:rPr>
                <w:id w:val="681324886"/>
                <w14:checkbox>
                  <w14:checked w14:val="0"/>
                  <w14:checkedState w14:val="2612" w14:font="MS Gothic"/>
                  <w14:uncheckedState w14:val="2610" w14:font="MS Gothic"/>
                </w14:checkbox>
              </w:sdtPr>
              <w:sdtEndPr/>
              <w:sdtContent>
                <w:r w:rsidR="00F755C0">
                  <w:rPr>
                    <w:rFonts w:ascii="MS Gothic" w:eastAsia="MS Gothic" w:hAnsi="MS Gothic" w:hint="eastAsia"/>
                    <w:b/>
                    <w:bCs/>
                    <w:caps/>
                    <w:sz w:val="18"/>
                    <w:szCs w:val="18"/>
                    <w:lang w:val="en-US"/>
                  </w:rPr>
                  <w:t>☐</w:t>
                </w:r>
              </w:sdtContent>
            </w:sdt>
            <w:r w:rsidR="00F755C0" w:rsidRPr="0057615C">
              <w:rPr>
                <w:sz w:val="18"/>
                <w:szCs w:val="18"/>
                <w:lang w:val="en-US"/>
              </w:rPr>
              <w:t xml:space="preserve">   Private Sector</w:t>
            </w:r>
            <w:bookmarkEnd w:id="80"/>
          </w:p>
        </w:tc>
      </w:tr>
      <w:tr w:rsidR="00F755C0" w:rsidRPr="000006CE" w14:paraId="11D13D2F" w14:textId="77777777" w:rsidTr="00F51B83">
        <w:trPr>
          <w:cnfStyle w:val="000000100000" w:firstRow="0" w:lastRow="0" w:firstColumn="0" w:lastColumn="0" w:oddVBand="0" w:evenVBand="0" w:oddHBand="1" w:evenHBand="0" w:firstRowFirstColumn="0" w:firstRowLastColumn="0" w:lastRowFirstColumn="0" w:lastRowLastColumn="0"/>
          <w:trHeight w:val="563"/>
        </w:trPr>
        <w:tc>
          <w:tcPr>
            <w:tcW w:w="2405" w:type="dxa"/>
            <w:tcBorders>
              <w:top w:val="single" w:sz="4" w:space="0" w:color="auto"/>
              <w:bottom w:val="single" w:sz="4" w:space="0" w:color="auto"/>
              <w:right w:val="single" w:sz="4" w:space="0" w:color="auto"/>
            </w:tcBorders>
            <w:shd w:val="clear" w:color="auto" w:fill="auto"/>
          </w:tcPr>
          <w:p w14:paraId="391FBA38" w14:textId="0989D387" w:rsidR="00F755C0" w:rsidRPr="00B10AF3" w:rsidRDefault="001375F8" w:rsidP="00F755C0">
            <w:pPr>
              <w:pStyle w:val="Bullets"/>
              <w:numPr>
                <w:ilvl w:val="0"/>
                <w:numId w:val="0"/>
              </w:numPr>
              <w:spacing w:line="240" w:lineRule="auto"/>
              <w:rPr>
                <w:b w:val="0"/>
                <w:bCs w:val="0"/>
                <w:caps w:val="0"/>
              </w:rPr>
            </w:pPr>
            <w:r>
              <w:rPr>
                <w:b w:val="0"/>
                <w:bCs w:val="0"/>
                <w:caps w:val="0"/>
              </w:rPr>
              <w:t>NSW Emergency Department Data Collection (EDDC)</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137C1A6" w14:textId="5CB260A2" w:rsidR="00F755C0" w:rsidRPr="00B10AF3" w:rsidRDefault="001375F8" w:rsidP="00F755C0">
            <w:pPr>
              <w:pStyle w:val="Bullets"/>
              <w:numPr>
                <w:ilvl w:val="0"/>
                <w:numId w:val="0"/>
              </w:numPr>
              <w:spacing w:line="240" w:lineRule="auto"/>
              <w:rPr>
                <w:b w:val="0"/>
                <w:bCs w:val="0"/>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230CC5D6" w14:textId="5D986436" w:rsidR="00F755C0" w:rsidRPr="00D17D34" w:rsidRDefault="001375F8" w:rsidP="00F755C0">
            <w:pPr>
              <w:pStyle w:val="Bullets"/>
              <w:numPr>
                <w:ilvl w:val="0"/>
                <w:numId w:val="0"/>
              </w:numPr>
              <w:spacing w:line="240" w:lineRule="auto"/>
              <w:rPr>
                <w:b w:val="0"/>
                <w:bCs w:val="0"/>
                <w:sz w:val="8"/>
                <w:szCs w:val="8"/>
              </w:rPr>
            </w:pPr>
            <w:r>
              <w:rPr>
                <w:b w:val="0"/>
                <w:bCs w:val="0"/>
                <w:caps w:val="0"/>
              </w:rPr>
              <w:t>CHeRel</w:t>
            </w:r>
          </w:p>
        </w:tc>
        <w:tc>
          <w:tcPr>
            <w:tcW w:w="1838" w:type="dxa"/>
            <w:tcBorders>
              <w:top w:val="single" w:sz="4" w:space="0" w:color="auto"/>
              <w:left w:val="single" w:sz="4" w:space="0" w:color="auto"/>
              <w:bottom w:val="single" w:sz="4" w:space="0" w:color="auto"/>
            </w:tcBorders>
            <w:shd w:val="clear" w:color="auto" w:fill="auto"/>
          </w:tcPr>
          <w:p w14:paraId="2590A06E" w14:textId="3DF1F74B" w:rsidR="00F755C0" w:rsidRPr="0057615C" w:rsidRDefault="00520391" w:rsidP="00F755C0">
            <w:pPr>
              <w:rPr>
                <w:sz w:val="18"/>
                <w:szCs w:val="18"/>
              </w:rPr>
            </w:pPr>
            <w:sdt>
              <w:sdtPr>
                <w:rPr>
                  <w:sz w:val="18"/>
                  <w:szCs w:val="18"/>
                </w:rPr>
                <w:id w:val="-2146115897"/>
                <w14:checkbox>
                  <w14:checked w14:val="1"/>
                  <w14:checkedState w14:val="2612" w14:font="MS Gothic"/>
                  <w14:uncheckedState w14:val="2610" w14:font="MS Gothic"/>
                </w14:checkbox>
              </w:sdtPr>
              <w:sdtEndPr/>
              <w:sdtContent>
                <w:r w:rsidR="00045948">
                  <w:rPr>
                    <w:rFonts w:ascii="MS Gothic" w:eastAsia="MS Gothic" w:hAnsi="MS Gothic" w:hint="eastAsia"/>
                    <w:sz w:val="18"/>
                    <w:szCs w:val="18"/>
                  </w:rPr>
                  <w:t>☒</w:t>
                </w:r>
              </w:sdtContent>
            </w:sdt>
            <w:r w:rsidR="00F755C0" w:rsidRPr="0057615C">
              <w:rPr>
                <w:sz w:val="18"/>
                <w:szCs w:val="18"/>
              </w:rPr>
              <w:t xml:space="preserve">   State / Territory </w:t>
            </w:r>
          </w:p>
          <w:p w14:paraId="38674F83" w14:textId="77777777" w:rsidR="00F755C0" w:rsidRPr="0057615C" w:rsidRDefault="00520391" w:rsidP="00F755C0">
            <w:pPr>
              <w:rPr>
                <w:sz w:val="18"/>
                <w:szCs w:val="18"/>
              </w:rPr>
            </w:pPr>
            <w:sdt>
              <w:sdtPr>
                <w:rPr>
                  <w:sz w:val="18"/>
                  <w:szCs w:val="18"/>
                </w:rPr>
                <w:id w:val="-275635116"/>
                <w14:checkbox>
                  <w14:checked w14:val="0"/>
                  <w14:checkedState w14:val="2612" w14:font="MS Gothic"/>
                  <w14:uncheckedState w14:val="2610" w14:font="MS Gothic"/>
                </w14:checkbox>
              </w:sdtPr>
              <w:sdtEndPr/>
              <w:sdtContent>
                <w:r w:rsidR="00F755C0" w:rsidRPr="0057615C">
                  <w:rPr>
                    <w:rFonts w:ascii="Segoe UI Symbol" w:hAnsi="Segoe UI Symbol" w:cs="Segoe UI Symbol"/>
                    <w:sz w:val="18"/>
                    <w:szCs w:val="18"/>
                  </w:rPr>
                  <w:t>☐</w:t>
                </w:r>
              </w:sdtContent>
            </w:sdt>
            <w:r w:rsidR="00F755C0" w:rsidRPr="0057615C">
              <w:rPr>
                <w:sz w:val="18"/>
                <w:szCs w:val="18"/>
                <w:lang w:val="en-US"/>
              </w:rPr>
              <w:t xml:space="preserve">   Commonwealth</w:t>
            </w:r>
            <w:r w:rsidR="00F755C0" w:rsidRPr="0057615C">
              <w:rPr>
                <w:sz w:val="18"/>
                <w:szCs w:val="18"/>
              </w:rPr>
              <w:t xml:space="preserve"> </w:t>
            </w:r>
          </w:p>
          <w:bookmarkStart w:id="81" w:name="_Toc89186054"/>
          <w:p w14:paraId="3C0E75FD" w14:textId="6E622D3A" w:rsidR="00F755C0" w:rsidRPr="00D17D34" w:rsidRDefault="00520391" w:rsidP="00F755C0">
            <w:pPr>
              <w:rPr>
                <w:b/>
                <w:bCs/>
                <w:sz w:val="8"/>
                <w:szCs w:val="8"/>
              </w:rPr>
            </w:pPr>
            <w:sdt>
              <w:sdtPr>
                <w:rPr>
                  <w:b/>
                  <w:bCs/>
                  <w:caps/>
                  <w:sz w:val="18"/>
                  <w:szCs w:val="18"/>
                  <w:lang w:val="en-US"/>
                </w:rPr>
                <w:id w:val="198063311"/>
                <w14:checkbox>
                  <w14:checked w14:val="0"/>
                  <w14:checkedState w14:val="2612" w14:font="MS Gothic"/>
                  <w14:uncheckedState w14:val="2610" w14:font="MS Gothic"/>
                </w14:checkbox>
              </w:sdtPr>
              <w:sdtEndPr/>
              <w:sdtContent>
                <w:r w:rsidR="00F755C0" w:rsidRPr="0057615C">
                  <w:rPr>
                    <w:rFonts w:ascii="Segoe UI Symbol" w:hAnsi="Segoe UI Symbol" w:cs="Segoe UI Symbol"/>
                    <w:sz w:val="18"/>
                    <w:szCs w:val="18"/>
                    <w:lang w:val="en-US"/>
                  </w:rPr>
                  <w:t>☐</w:t>
                </w:r>
              </w:sdtContent>
            </w:sdt>
            <w:r w:rsidR="00F755C0" w:rsidRPr="0057615C">
              <w:rPr>
                <w:sz w:val="18"/>
                <w:szCs w:val="18"/>
                <w:lang w:val="en-US"/>
              </w:rPr>
              <w:t xml:space="preserve">   Private Sector</w:t>
            </w:r>
            <w:bookmarkEnd w:id="81"/>
          </w:p>
        </w:tc>
      </w:tr>
      <w:tr w:rsidR="00F755C0" w:rsidRPr="000006CE" w14:paraId="028FF4E8" w14:textId="77777777" w:rsidTr="00F51B83">
        <w:trPr>
          <w:trHeight w:val="563"/>
        </w:trPr>
        <w:tc>
          <w:tcPr>
            <w:tcW w:w="2405" w:type="dxa"/>
            <w:tcBorders>
              <w:top w:val="single" w:sz="4" w:space="0" w:color="auto"/>
              <w:bottom w:val="single" w:sz="4" w:space="0" w:color="auto"/>
              <w:right w:val="single" w:sz="4" w:space="0" w:color="auto"/>
            </w:tcBorders>
            <w:shd w:val="clear" w:color="auto" w:fill="auto"/>
          </w:tcPr>
          <w:p w14:paraId="48E85D0B" w14:textId="6C85A459" w:rsidR="00E744FE" w:rsidRPr="00DE3BE1" w:rsidRDefault="00E744FE" w:rsidP="00DE3BE1">
            <w:pPr>
              <w:rPr>
                <w:b/>
                <w:bCs/>
              </w:rPr>
            </w:pPr>
            <w:r w:rsidRPr="00E744FE">
              <w:t>NSW Registry of Births Deaths and Marriages - Death Registrations</w:t>
            </w:r>
            <w:r w:rsidR="00427FC1">
              <w:t xml:space="preserve"> (RBDM – death registrations)</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5463BF3" w14:textId="6F4FC10E" w:rsidR="00F755C0" w:rsidRPr="00D17D34" w:rsidRDefault="00E744FE" w:rsidP="00F755C0">
            <w:pPr>
              <w:pStyle w:val="Bullets"/>
              <w:numPr>
                <w:ilvl w:val="0"/>
                <w:numId w:val="0"/>
              </w:numPr>
              <w:rPr>
                <w:b w:val="0"/>
                <w:bCs w:val="0"/>
                <w:sz w:val="8"/>
                <w:szCs w:val="8"/>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4276A1A9" w14:textId="473FC65B" w:rsidR="00F755C0" w:rsidRPr="00D17D34" w:rsidRDefault="00E744FE" w:rsidP="00F755C0">
            <w:pPr>
              <w:pStyle w:val="Bullets"/>
              <w:numPr>
                <w:ilvl w:val="0"/>
                <w:numId w:val="0"/>
              </w:numPr>
              <w:rPr>
                <w:b w:val="0"/>
                <w:bCs w:val="0"/>
                <w:sz w:val="8"/>
                <w:szCs w:val="8"/>
              </w:rPr>
            </w:pPr>
            <w:r>
              <w:rPr>
                <w:b w:val="0"/>
                <w:bCs w:val="0"/>
                <w:caps w:val="0"/>
              </w:rPr>
              <w:t>CHeRel</w:t>
            </w:r>
          </w:p>
        </w:tc>
        <w:tc>
          <w:tcPr>
            <w:tcW w:w="1838" w:type="dxa"/>
            <w:tcBorders>
              <w:top w:val="single" w:sz="4" w:space="0" w:color="auto"/>
              <w:left w:val="single" w:sz="4" w:space="0" w:color="auto"/>
              <w:bottom w:val="single" w:sz="4" w:space="0" w:color="auto"/>
            </w:tcBorders>
            <w:shd w:val="clear" w:color="auto" w:fill="auto"/>
          </w:tcPr>
          <w:p w14:paraId="3F81CFF9" w14:textId="3FF32771" w:rsidR="00F755C0" w:rsidRPr="0057615C" w:rsidRDefault="00520391" w:rsidP="00F755C0">
            <w:pPr>
              <w:rPr>
                <w:sz w:val="18"/>
                <w:szCs w:val="18"/>
              </w:rPr>
            </w:pPr>
            <w:sdt>
              <w:sdtPr>
                <w:rPr>
                  <w:sz w:val="18"/>
                  <w:szCs w:val="18"/>
                </w:rPr>
                <w:id w:val="-1561314155"/>
                <w14:checkbox>
                  <w14:checked w14:val="1"/>
                  <w14:checkedState w14:val="2612" w14:font="MS Gothic"/>
                  <w14:uncheckedState w14:val="2610" w14:font="MS Gothic"/>
                </w14:checkbox>
              </w:sdtPr>
              <w:sdtEndPr/>
              <w:sdtContent>
                <w:r w:rsidR="00E744FE">
                  <w:rPr>
                    <w:rFonts w:ascii="MS Gothic" w:eastAsia="MS Gothic" w:hAnsi="MS Gothic" w:cs="Segoe UI Symbol" w:hint="eastAsia"/>
                    <w:sz w:val="18"/>
                    <w:szCs w:val="18"/>
                  </w:rPr>
                  <w:t>☒</w:t>
                </w:r>
              </w:sdtContent>
            </w:sdt>
            <w:r w:rsidR="00F755C0" w:rsidRPr="0057615C">
              <w:rPr>
                <w:sz w:val="18"/>
                <w:szCs w:val="18"/>
              </w:rPr>
              <w:t xml:space="preserve">   State / Territory </w:t>
            </w:r>
          </w:p>
          <w:p w14:paraId="72144DDC" w14:textId="77777777" w:rsidR="00F755C0" w:rsidRPr="0057615C" w:rsidRDefault="00520391" w:rsidP="00F755C0">
            <w:pPr>
              <w:rPr>
                <w:sz w:val="18"/>
                <w:szCs w:val="18"/>
              </w:rPr>
            </w:pPr>
            <w:sdt>
              <w:sdtPr>
                <w:rPr>
                  <w:sz w:val="18"/>
                  <w:szCs w:val="18"/>
                </w:rPr>
                <w:id w:val="-2117591192"/>
                <w14:checkbox>
                  <w14:checked w14:val="0"/>
                  <w14:checkedState w14:val="2612" w14:font="MS Gothic"/>
                  <w14:uncheckedState w14:val="2610" w14:font="MS Gothic"/>
                </w14:checkbox>
              </w:sdtPr>
              <w:sdtEndPr/>
              <w:sdtContent>
                <w:r w:rsidR="00F755C0" w:rsidRPr="0057615C">
                  <w:rPr>
                    <w:rFonts w:ascii="Segoe UI Symbol" w:hAnsi="Segoe UI Symbol" w:cs="Segoe UI Symbol"/>
                    <w:sz w:val="18"/>
                    <w:szCs w:val="18"/>
                  </w:rPr>
                  <w:t>☐</w:t>
                </w:r>
              </w:sdtContent>
            </w:sdt>
            <w:r w:rsidR="00F755C0" w:rsidRPr="0057615C">
              <w:rPr>
                <w:sz w:val="18"/>
                <w:szCs w:val="18"/>
                <w:lang w:val="en-US"/>
              </w:rPr>
              <w:t xml:space="preserve">   Commonwealth</w:t>
            </w:r>
            <w:r w:rsidR="00F755C0" w:rsidRPr="0057615C">
              <w:rPr>
                <w:sz w:val="18"/>
                <w:szCs w:val="18"/>
              </w:rPr>
              <w:t xml:space="preserve"> </w:t>
            </w:r>
          </w:p>
          <w:bookmarkStart w:id="82" w:name="_Toc89186055"/>
          <w:p w14:paraId="5C2495B4" w14:textId="0FFBD8ED" w:rsidR="00F755C0" w:rsidRPr="00D17D34" w:rsidRDefault="00520391" w:rsidP="00F755C0">
            <w:pPr>
              <w:rPr>
                <w:b/>
                <w:bCs/>
                <w:sz w:val="8"/>
                <w:szCs w:val="8"/>
              </w:rPr>
            </w:pPr>
            <w:sdt>
              <w:sdtPr>
                <w:rPr>
                  <w:b/>
                  <w:bCs/>
                  <w:caps/>
                  <w:sz w:val="18"/>
                  <w:szCs w:val="18"/>
                  <w:lang w:val="en-US"/>
                </w:rPr>
                <w:id w:val="552191696"/>
                <w14:checkbox>
                  <w14:checked w14:val="0"/>
                  <w14:checkedState w14:val="2612" w14:font="MS Gothic"/>
                  <w14:uncheckedState w14:val="2610" w14:font="MS Gothic"/>
                </w14:checkbox>
              </w:sdtPr>
              <w:sdtEndPr/>
              <w:sdtContent>
                <w:r w:rsidR="00F755C0" w:rsidRPr="0057615C">
                  <w:rPr>
                    <w:rFonts w:ascii="Segoe UI Symbol" w:hAnsi="Segoe UI Symbol" w:cs="Segoe UI Symbol"/>
                    <w:sz w:val="18"/>
                    <w:szCs w:val="18"/>
                    <w:lang w:val="en-US"/>
                  </w:rPr>
                  <w:t>☐</w:t>
                </w:r>
              </w:sdtContent>
            </w:sdt>
            <w:r w:rsidR="00F755C0" w:rsidRPr="0057615C">
              <w:rPr>
                <w:sz w:val="18"/>
                <w:szCs w:val="18"/>
                <w:lang w:val="en-US"/>
              </w:rPr>
              <w:t xml:space="preserve">   Private Sector</w:t>
            </w:r>
            <w:bookmarkEnd w:id="82"/>
          </w:p>
        </w:tc>
      </w:tr>
      <w:tr w:rsidR="00015B2A" w:rsidRPr="000006CE" w14:paraId="6A63B3A3" w14:textId="77777777" w:rsidTr="005F5910">
        <w:trPr>
          <w:cnfStyle w:val="000000100000" w:firstRow="0" w:lastRow="0" w:firstColumn="0" w:lastColumn="0" w:oddVBand="0" w:evenVBand="0" w:oddHBand="1" w:evenHBand="0" w:firstRowFirstColumn="0" w:firstRowLastColumn="0" w:lastRowFirstColumn="0" w:lastRowLastColumn="0"/>
          <w:trHeight w:val="563"/>
        </w:trPr>
        <w:tc>
          <w:tcPr>
            <w:tcW w:w="9488" w:type="dxa"/>
            <w:gridSpan w:val="4"/>
            <w:tcBorders>
              <w:top w:val="single" w:sz="4" w:space="0" w:color="auto"/>
              <w:bottom w:val="single" w:sz="4" w:space="0" w:color="auto"/>
            </w:tcBorders>
            <w:shd w:val="clear" w:color="auto" w:fill="auto"/>
          </w:tcPr>
          <w:p w14:paraId="54D0D40C" w14:textId="679C3103" w:rsidR="00015B2A" w:rsidRPr="00DE3BE1" w:rsidRDefault="00015B2A" w:rsidP="00F755C0">
            <w:pPr>
              <w:rPr>
                <w:i/>
                <w:iCs/>
                <w:sz w:val="18"/>
                <w:szCs w:val="18"/>
              </w:rPr>
            </w:pPr>
            <w:r w:rsidRPr="00DE3BE1">
              <w:rPr>
                <w:i/>
                <w:iCs/>
              </w:rPr>
              <w:t>Please note: The AURIN datasets we are using include aggregated area-level social, demographic, and environmental data in SA1, SA2, PHA level, or in other format (e.g., raster). These datasets are non-person identifiable, and the integration (i.e., joining tables) between AURIN data and NSW health data will only happen at these aggregated area levels.</w:t>
            </w:r>
          </w:p>
        </w:tc>
      </w:tr>
      <w:tr w:rsidR="00F755C0" w:rsidRPr="000006CE" w14:paraId="1CF1926B" w14:textId="77777777" w:rsidTr="0038166F">
        <w:trPr>
          <w:trHeight w:val="454"/>
        </w:trPr>
        <w:tc>
          <w:tcPr>
            <w:tcW w:w="9488" w:type="dxa"/>
            <w:gridSpan w:val="4"/>
            <w:vAlign w:val="center"/>
          </w:tcPr>
          <w:p w14:paraId="57C78978" w14:textId="63B11A4F" w:rsidR="00F755C0" w:rsidRPr="000006CE" w:rsidRDefault="00F755C0" w:rsidP="00F755C0">
            <w:pPr>
              <w:pStyle w:val="Heading4"/>
            </w:pPr>
            <w:r>
              <w:rPr>
                <w:rFonts w:ascii="ZWAdobeF" w:hAnsi="ZWAdobeF" w:cs="ZWAdobeF"/>
                <w:spacing w:val="0"/>
                <w:sz w:val="2"/>
                <w:szCs w:val="2"/>
              </w:rPr>
              <w:t>8B</w:t>
            </w:r>
            <w:r w:rsidRPr="000006CE">
              <w:t>Consent</w:t>
            </w:r>
          </w:p>
        </w:tc>
      </w:tr>
      <w:tr w:rsidR="00F755C0" w:rsidRPr="000006CE" w14:paraId="7FDA05AD" w14:textId="77777777" w:rsidTr="0057206E">
        <w:trPr>
          <w:cnfStyle w:val="000000100000" w:firstRow="0" w:lastRow="0" w:firstColumn="0" w:lastColumn="0" w:oddVBand="0" w:evenVBand="0" w:oddHBand="1" w:evenHBand="0" w:firstRowFirstColumn="0" w:firstRowLastColumn="0" w:lastRowFirstColumn="0" w:lastRowLastColumn="0"/>
          <w:trHeight w:val="870"/>
        </w:trPr>
        <w:tc>
          <w:tcPr>
            <w:tcW w:w="9488" w:type="dxa"/>
            <w:gridSpan w:val="4"/>
            <w:tcBorders>
              <w:bottom w:val="single" w:sz="4" w:space="0" w:color="auto"/>
            </w:tcBorders>
            <w:shd w:val="clear" w:color="auto" w:fill="auto"/>
            <w:vAlign w:val="center"/>
          </w:tcPr>
          <w:p w14:paraId="7A8AD3D5" w14:textId="724C9BBE" w:rsidR="00F755C0" w:rsidRPr="000006CE" w:rsidRDefault="00F755C0" w:rsidP="00F755C0">
            <w:pPr>
              <w:pStyle w:val="Normal2"/>
              <w:rPr>
                <w:b/>
              </w:rPr>
            </w:pPr>
            <w:r>
              <w:t>O</w:t>
            </w:r>
            <w:r w:rsidRPr="000006CE">
              <w:t>utline the consent process</w:t>
            </w:r>
            <w:r>
              <w:t>(es)</w:t>
            </w:r>
            <w:r w:rsidRPr="000006CE">
              <w:t xml:space="preserve"> to be</w:t>
            </w:r>
            <w:r>
              <w:t xml:space="preserve"> used e.g. </w:t>
            </w:r>
          </w:p>
          <w:p w14:paraId="3AED7EBA" w14:textId="77777777" w:rsidR="00F755C0" w:rsidRPr="000006CE" w:rsidRDefault="00F755C0" w:rsidP="00F755C0">
            <w:pPr>
              <w:pStyle w:val="Normal2"/>
              <w:numPr>
                <w:ilvl w:val="0"/>
                <w:numId w:val="4"/>
              </w:numPr>
              <w:rPr>
                <w:b/>
              </w:rPr>
            </w:pPr>
            <w:r w:rsidRPr="000006CE">
              <w:rPr>
                <w:b/>
              </w:rPr>
              <w:t xml:space="preserve">Informed consent  </w:t>
            </w:r>
          </w:p>
          <w:p w14:paraId="44237239" w14:textId="377AC01D" w:rsidR="00F755C0" w:rsidRPr="000006CE" w:rsidRDefault="00F755C0" w:rsidP="00F755C0">
            <w:pPr>
              <w:pStyle w:val="Normal2"/>
              <w:numPr>
                <w:ilvl w:val="0"/>
                <w:numId w:val="4"/>
              </w:numPr>
              <w:rPr>
                <w:b/>
              </w:rPr>
            </w:pPr>
            <w:r w:rsidRPr="000006CE">
              <w:rPr>
                <w:b/>
              </w:rPr>
              <w:t>Opt</w:t>
            </w:r>
            <w:r>
              <w:rPr>
                <w:b/>
              </w:rPr>
              <w:t>-</w:t>
            </w:r>
            <w:r w:rsidRPr="000006CE">
              <w:rPr>
                <w:b/>
              </w:rPr>
              <w:t xml:space="preserve">out consent </w:t>
            </w:r>
          </w:p>
          <w:p w14:paraId="749E8179" w14:textId="0BA2A7D5" w:rsidR="00F755C0" w:rsidRPr="0037672B" w:rsidRDefault="00F755C0" w:rsidP="00F755C0">
            <w:pPr>
              <w:pStyle w:val="Normal2"/>
              <w:numPr>
                <w:ilvl w:val="0"/>
                <w:numId w:val="4"/>
              </w:numPr>
              <w:rPr>
                <w:b/>
              </w:rPr>
            </w:pPr>
            <w:r w:rsidRPr="000006CE">
              <w:rPr>
                <w:b/>
              </w:rPr>
              <w:t>Request a waiver of consent – with strong justifications</w:t>
            </w:r>
          </w:p>
        </w:tc>
      </w:tr>
      <w:tr w:rsidR="00F755C0" w:rsidRPr="000006CE" w14:paraId="61BC6F3B" w14:textId="77777777" w:rsidTr="00F241C8">
        <w:trPr>
          <w:trHeight w:val="2778"/>
        </w:trPr>
        <w:tc>
          <w:tcPr>
            <w:tcW w:w="9488" w:type="dxa"/>
            <w:gridSpan w:val="4"/>
            <w:tcBorders>
              <w:top w:val="single" w:sz="4" w:space="0" w:color="auto"/>
            </w:tcBorders>
          </w:tcPr>
          <w:p w14:paraId="7289D5A0" w14:textId="77777777" w:rsidR="00F755C0" w:rsidRPr="00940584" w:rsidRDefault="00F755C0" w:rsidP="00F755C0">
            <w:pPr>
              <w:pStyle w:val="Normal2"/>
              <w:spacing w:line="240" w:lineRule="auto"/>
              <w:ind w:left="567" w:hanging="567"/>
              <w:rPr>
                <w:i w:val="0"/>
                <w:iCs/>
              </w:rPr>
            </w:pPr>
            <w:r w:rsidRPr="00940584">
              <w:rPr>
                <w:i w:val="0"/>
                <w:iCs/>
              </w:rPr>
              <w:t>We are seeking waiver of consent for both cohorts based on the following justifications:</w:t>
            </w:r>
          </w:p>
          <w:p w14:paraId="2CD55ABB" w14:textId="18E3E578" w:rsidR="00F755C0" w:rsidRPr="00940584" w:rsidRDefault="00F755C0" w:rsidP="00F755C0">
            <w:pPr>
              <w:pStyle w:val="Normal2"/>
              <w:spacing w:line="240" w:lineRule="auto"/>
              <w:ind w:left="567" w:hanging="567"/>
              <w:rPr>
                <w:i w:val="0"/>
                <w:iCs/>
              </w:rPr>
            </w:pPr>
            <w:r>
              <w:rPr>
                <w:i w:val="0"/>
                <w:iCs/>
              </w:rPr>
              <w:t>(i)</w:t>
            </w:r>
            <w:r w:rsidRPr="00940584">
              <w:rPr>
                <w:i w:val="0"/>
                <w:iCs/>
              </w:rPr>
              <w:tab/>
              <w:t>there is no direct involvement of patients in the research, but we will use data that were derived from their previous encounters with health servi</w:t>
            </w:r>
            <w:r>
              <w:rPr>
                <w:i w:val="0"/>
                <w:iCs/>
              </w:rPr>
              <w:t>ce providers dating back to 2001</w:t>
            </w:r>
            <w:r w:rsidRPr="00940584">
              <w:rPr>
                <w:i w:val="0"/>
                <w:iCs/>
              </w:rPr>
              <w:t xml:space="preserve"> (depending on the data source);</w:t>
            </w:r>
          </w:p>
          <w:p w14:paraId="1006784D" w14:textId="1EC77B26" w:rsidR="00F755C0" w:rsidRPr="00940584" w:rsidRDefault="00F755C0" w:rsidP="00F755C0">
            <w:pPr>
              <w:pStyle w:val="Normal2"/>
              <w:spacing w:line="240" w:lineRule="auto"/>
              <w:ind w:left="567" w:hanging="567"/>
              <w:rPr>
                <w:i w:val="0"/>
                <w:iCs/>
              </w:rPr>
            </w:pPr>
            <w:r>
              <w:rPr>
                <w:i w:val="0"/>
                <w:iCs/>
              </w:rPr>
              <w:t>(ii)</w:t>
            </w:r>
            <w:r w:rsidRPr="00940584">
              <w:rPr>
                <w:i w:val="0"/>
                <w:iCs/>
              </w:rPr>
              <w:tab/>
              <w:t>since the names or addresses of people are not included in the data extract provided to the research team, any requirement to seek consent will increase the threat to privacy due to the need to identify these people for the purpose of seeking consent;</w:t>
            </w:r>
          </w:p>
          <w:p w14:paraId="6341D692" w14:textId="762777C3" w:rsidR="00F755C0" w:rsidRPr="00940584" w:rsidRDefault="00F755C0" w:rsidP="00F755C0">
            <w:pPr>
              <w:pStyle w:val="Normal2"/>
              <w:spacing w:line="240" w:lineRule="auto"/>
              <w:ind w:left="567" w:hanging="567"/>
              <w:rPr>
                <w:i w:val="0"/>
                <w:iCs/>
              </w:rPr>
            </w:pPr>
            <w:r>
              <w:rPr>
                <w:i w:val="0"/>
                <w:iCs/>
              </w:rPr>
              <w:t>(iii)</w:t>
            </w:r>
            <w:r w:rsidRPr="00940584">
              <w:rPr>
                <w:i w:val="0"/>
                <w:iCs/>
              </w:rPr>
              <w:tab/>
              <w:t>it is reasonable to assume that most patients would have consented to our research proposal if they had been asked;</w:t>
            </w:r>
          </w:p>
          <w:p w14:paraId="6FD18C82" w14:textId="6C4A2FE1" w:rsidR="00F755C0" w:rsidRPr="00940584" w:rsidRDefault="00F755C0" w:rsidP="00F755C0">
            <w:pPr>
              <w:pStyle w:val="Normal2"/>
              <w:spacing w:line="240" w:lineRule="auto"/>
              <w:ind w:left="567" w:hanging="567"/>
              <w:rPr>
                <w:i w:val="0"/>
                <w:iCs/>
              </w:rPr>
            </w:pPr>
            <w:r>
              <w:rPr>
                <w:i w:val="0"/>
                <w:iCs/>
              </w:rPr>
              <w:t>(iv)</w:t>
            </w:r>
            <w:r w:rsidRPr="00940584">
              <w:rPr>
                <w:i w:val="0"/>
                <w:iCs/>
              </w:rPr>
              <w:tab/>
              <w:t xml:space="preserve">there will be an estimated </w:t>
            </w:r>
            <w:r>
              <w:rPr>
                <w:i w:val="0"/>
                <w:iCs/>
              </w:rPr>
              <w:t>10</w:t>
            </w:r>
            <w:r w:rsidRPr="00940584">
              <w:rPr>
                <w:i w:val="0"/>
                <w:iCs/>
              </w:rPr>
              <w:t xml:space="preserve">,000+ </w:t>
            </w:r>
            <w:r>
              <w:rPr>
                <w:i w:val="0"/>
                <w:iCs/>
              </w:rPr>
              <w:t>patients</w:t>
            </w:r>
            <w:r w:rsidRPr="00940584">
              <w:rPr>
                <w:i w:val="0"/>
                <w:iCs/>
              </w:rPr>
              <w:t>, making it very difficult to obtain informed consent</w:t>
            </w:r>
            <w:r>
              <w:rPr>
                <w:i w:val="0"/>
                <w:iCs/>
              </w:rPr>
              <w:t xml:space="preserve"> from this large number of patients</w:t>
            </w:r>
            <w:r w:rsidRPr="00940584">
              <w:rPr>
                <w:i w:val="0"/>
                <w:iCs/>
              </w:rPr>
              <w:t xml:space="preserve">, some of whom would have died while others may be in poor health as a result of their illness. Excluding </w:t>
            </w:r>
            <w:r>
              <w:rPr>
                <w:i w:val="0"/>
                <w:iCs/>
              </w:rPr>
              <w:t>patients</w:t>
            </w:r>
            <w:r w:rsidRPr="00940584">
              <w:rPr>
                <w:i w:val="0"/>
                <w:iCs/>
              </w:rPr>
              <w:t xml:space="preserve"> who have died would seriously affect the scientific merit of t</w:t>
            </w:r>
            <w:r>
              <w:rPr>
                <w:i w:val="0"/>
                <w:iCs/>
              </w:rPr>
              <w:t>he study</w:t>
            </w:r>
            <w:r w:rsidRPr="00940584">
              <w:rPr>
                <w:i w:val="0"/>
                <w:iCs/>
              </w:rPr>
              <w:t>;</w:t>
            </w:r>
          </w:p>
          <w:p w14:paraId="55083F87" w14:textId="59C9167B" w:rsidR="00F755C0" w:rsidRPr="00940584" w:rsidRDefault="00F755C0" w:rsidP="00F755C0">
            <w:pPr>
              <w:pStyle w:val="Normal2"/>
              <w:spacing w:line="240" w:lineRule="auto"/>
              <w:ind w:left="567" w:hanging="567"/>
              <w:rPr>
                <w:i w:val="0"/>
                <w:iCs/>
              </w:rPr>
            </w:pPr>
            <w:r>
              <w:rPr>
                <w:i w:val="0"/>
                <w:iCs/>
              </w:rPr>
              <w:t>(v)</w:t>
            </w:r>
            <w:r w:rsidRPr="00940584">
              <w:rPr>
                <w:i w:val="0"/>
                <w:iCs/>
              </w:rPr>
              <w:tab/>
              <w:t>attempts to collect consent from patients (or their carers) who have experienced adverse events could induce unnecessary anxiety or distress;</w:t>
            </w:r>
          </w:p>
          <w:p w14:paraId="3879F1E3" w14:textId="46322118" w:rsidR="00F755C0" w:rsidRPr="00940584" w:rsidRDefault="00F755C0" w:rsidP="005962D4">
            <w:pPr>
              <w:pStyle w:val="Normal2"/>
              <w:spacing w:line="240" w:lineRule="auto"/>
              <w:ind w:left="567" w:hanging="567"/>
              <w:rPr>
                <w:i w:val="0"/>
                <w:iCs/>
              </w:rPr>
            </w:pPr>
            <w:r>
              <w:rPr>
                <w:i w:val="0"/>
                <w:iCs/>
              </w:rPr>
              <w:t>(vi)</w:t>
            </w:r>
            <w:r w:rsidRPr="00940584">
              <w:rPr>
                <w:i w:val="0"/>
                <w:iCs/>
              </w:rPr>
              <w:tab/>
              <w:t>de</w:t>
            </w:r>
            <w:r>
              <w:rPr>
                <w:i w:val="0"/>
                <w:iCs/>
              </w:rPr>
              <w:t>-</w:t>
            </w:r>
            <w:r w:rsidRPr="00940584">
              <w:rPr>
                <w:i w:val="0"/>
                <w:iCs/>
              </w:rPr>
              <w:t>identified data provided to the research team to be used in the analyses provides no potential threat to the well-being of the patients concerned because treatments have already occurred. The</w:t>
            </w:r>
            <w:r w:rsidR="00343872">
              <w:rPr>
                <w:i w:val="0"/>
                <w:iCs/>
              </w:rPr>
              <w:t xml:space="preserve"> public</w:t>
            </w:r>
            <w:r w:rsidRPr="00940584">
              <w:rPr>
                <w:i w:val="0"/>
                <w:iCs/>
              </w:rPr>
              <w:t xml:space="preserve"> benefit </w:t>
            </w:r>
            <w:r w:rsidR="00F2192D">
              <w:rPr>
                <w:i w:val="0"/>
                <w:iCs/>
              </w:rPr>
              <w:t xml:space="preserve">of this research </w:t>
            </w:r>
            <w:r w:rsidRPr="00940584">
              <w:rPr>
                <w:i w:val="0"/>
                <w:iCs/>
              </w:rPr>
              <w:t xml:space="preserve">is </w:t>
            </w:r>
            <w:r w:rsidR="00F2192D">
              <w:rPr>
                <w:i w:val="0"/>
                <w:iCs/>
              </w:rPr>
              <w:t xml:space="preserve">the </w:t>
            </w:r>
            <w:r w:rsidR="002B4938">
              <w:rPr>
                <w:i w:val="0"/>
                <w:iCs/>
              </w:rPr>
              <w:t>generat</w:t>
            </w:r>
            <w:r w:rsidR="00F2192D">
              <w:rPr>
                <w:i w:val="0"/>
                <w:iCs/>
              </w:rPr>
              <w:t>ion of</w:t>
            </w:r>
            <w:r w:rsidR="002B4938">
              <w:rPr>
                <w:i w:val="0"/>
                <w:iCs/>
              </w:rPr>
              <w:t xml:space="preserve"> a</w:t>
            </w:r>
            <w:r w:rsidR="005962D4">
              <w:rPr>
                <w:i w:val="0"/>
                <w:iCs/>
              </w:rPr>
              <w:t xml:space="preserve">n </w:t>
            </w:r>
            <w:r w:rsidR="002B4938">
              <w:rPr>
                <w:i w:val="0"/>
                <w:iCs/>
              </w:rPr>
              <w:t xml:space="preserve">improved understanding </w:t>
            </w:r>
            <w:r w:rsidR="00141351">
              <w:rPr>
                <w:i w:val="0"/>
                <w:iCs/>
              </w:rPr>
              <w:t>of health, heat and liveability</w:t>
            </w:r>
            <w:r w:rsidR="00DF6A48">
              <w:rPr>
                <w:i w:val="0"/>
                <w:iCs/>
              </w:rPr>
              <w:t xml:space="preserve"> </w:t>
            </w:r>
            <w:r w:rsidR="00F2192D">
              <w:rPr>
                <w:i w:val="0"/>
                <w:iCs/>
              </w:rPr>
              <w:t>that will lead to better</w:t>
            </w:r>
            <w:r w:rsidR="00252F38">
              <w:rPr>
                <w:i w:val="0"/>
                <w:iCs/>
              </w:rPr>
              <w:t xml:space="preserve"> </w:t>
            </w:r>
            <w:r w:rsidR="009745CF">
              <w:rPr>
                <w:i w:val="0"/>
                <w:iCs/>
              </w:rPr>
              <w:t>planning and policies to improve</w:t>
            </w:r>
            <w:r w:rsidR="004B3D8A">
              <w:rPr>
                <w:i w:val="0"/>
                <w:iCs/>
              </w:rPr>
              <w:t xml:space="preserve"> </w:t>
            </w:r>
            <w:r w:rsidR="005962D4">
              <w:rPr>
                <w:i w:val="0"/>
                <w:iCs/>
              </w:rPr>
              <w:t xml:space="preserve">social, economic, </w:t>
            </w:r>
            <w:r w:rsidR="004B3D8A">
              <w:rPr>
                <w:i w:val="0"/>
                <w:iCs/>
              </w:rPr>
              <w:t>health</w:t>
            </w:r>
            <w:r w:rsidR="005962D4">
              <w:rPr>
                <w:i w:val="0"/>
                <w:iCs/>
              </w:rPr>
              <w:t xml:space="preserve"> and </w:t>
            </w:r>
            <w:r w:rsidR="004B3D8A">
              <w:rPr>
                <w:i w:val="0"/>
                <w:iCs/>
              </w:rPr>
              <w:t>habitat conditions for climate sensitive cities</w:t>
            </w:r>
            <w:r w:rsidR="005962D4">
              <w:rPr>
                <w:i w:val="0"/>
                <w:iCs/>
              </w:rPr>
              <w:t>.</w:t>
            </w:r>
            <w:r w:rsidRPr="00940584">
              <w:rPr>
                <w:i w:val="0"/>
                <w:iCs/>
              </w:rPr>
              <w:t>;</w:t>
            </w:r>
          </w:p>
          <w:p w14:paraId="3941751F" w14:textId="47FF71D2" w:rsidR="00F755C0" w:rsidRPr="00940584" w:rsidRDefault="00F755C0" w:rsidP="00F755C0">
            <w:pPr>
              <w:pStyle w:val="Normal2"/>
              <w:spacing w:line="240" w:lineRule="auto"/>
              <w:ind w:left="567" w:hanging="567"/>
              <w:rPr>
                <w:i w:val="0"/>
                <w:iCs/>
              </w:rPr>
            </w:pPr>
            <w:r>
              <w:rPr>
                <w:i w:val="0"/>
                <w:iCs/>
              </w:rPr>
              <w:t>(vii)</w:t>
            </w:r>
            <w:r w:rsidRPr="00940584">
              <w:rPr>
                <w:i w:val="0"/>
                <w:iCs/>
              </w:rPr>
              <w:tab/>
              <w:t xml:space="preserve">measures to ensure privacy and the confidentiality of information during the data linkage will follow well-established procedures developed by </w:t>
            </w:r>
            <w:r>
              <w:rPr>
                <w:i w:val="0"/>
                <w:iCs/>
              </w:rPr>
              <w:t>CHeReL</w:t>
            </w:r>
            <w:r w:rsidRPr="00940584">
              <w:rPr>
                <w:i w:val="0"/>
                <w:iCs/>
              </w:rPr>
              <w:t>. These methods are now well established as being protective of the privacy of individuals.</w:t>
            </w:r>
          </w:p>
          <w:p w14:paraId="7B074A5B" w14:textId="4B1CC09A" w:rsidR="00F755C0" w:rsidRPr="0038166F" w:rsidRDefault="00F755C0" w:rsidP="00F755C0">
            <w:pPr>
              <w:pStyle w:val="Normal2"/>
              <w:spacing w:line="240" w:lineRule="auto"/>
              <w:rPr>
                <w:i w:val="0"/>
                <w:iCs/>
              </w:rPr>
            </w:pPr>
          </w:p>
        </w:tc>
      </w:tr>
    </w:tbl>
    <w:p w14:paraId="1EF725C3" w14:textId="77777777" w:rsidR="008C64F9" w:rsidRDefault="0037672B">
      <w:pPr>
        <w:rPr>
          <w:caps/>
        </w:rPr>
        <w:sectPr w:rsidR="008C64F9" w:rsidSect="00EC0DDD">
          <w:headerReference w:type="default" r:id="rId15"/>
          <w:footerReference w:type="default" r:id="rId16"/>
          <w:pgSz w:w="11906" w:h="16838"/>
          <w:pgMar w:top="1418" w:right="1274" w:bottom="1134" w:left="1134" w:header="709" w:footer="709" w:gutter="0"/>
          <w:cols w:space="708"/>
          <w:docGrid w:linePitch="360"/>
        </w:sectPr>
      </w:pPr>
      <w:r>
        <w:rPr>
          <w:caps/>
        </w:rPr>
        <w:br w:type="page"/>
      </w:r>
    </w:p>
    <w:p w14:paraId="1444B5E2" w14:textId="14FCB812" w:rsidR="00D10E8B" w:rsidRDefault="00D10E8B"/>
    <w:p w14:paraId="7203D838" w14:textId="0D775C1E" w:rsidR="003F39BB" w:rsidRPr="0038166F" w:rsidRDefault="003F39BB" w:rsidP="003F39BB">
      <w:pPr>
        <w:pStyle w:val="Heading1"/>
        <w:rPr>
          <w:color w:val="auto"/>
        </w:rPr>
      </w:pPr>
      <w:bookmarkStart w:id="83" w:name="_Toc89186195"/>
      <w:r>
        <w:rPr>
          <w:color w:val="auto"/>
        </w:rPr>
        <w:t>DATA GOVERNANCE</w:t>
      </w:r>
      <w:bookmarkEnd w:id="83"/>
    </w:p>
    <w:p w14:paraId="04E5769B" w14:textId="77777777" w:rsidR="003F39BB" w:rsidRPr="00B324E2" w:rsidRDefault="003F39BB">
      <w:pPr>
        <w:rPr>
          <w:sz w:val="10"/>
          <w:szCs w:val="10"/>
        </w:rPr>
      </w:pPr>
    </w:p>
    <w:tbl>
      <w:tblPr>
        <w:tblStyle w:val="TableGrid"/>
        <w:tblW w:w="14312" w:type="dxa"/>
        <w:tblLook w:val="04A0" w:firstRow="1" w:lastRow="0" w:firstColumn="1" w:lastColumn="0" w:noHBand="0" w:noVBand="1"/>
      </w:tblPr>
      <w:tblGrid>
        <w:gridCol w:w="14502"/>
      </w:tblGrid>
      <w:tr w:rsidR="00D10E8B" w:rsidRPr="00B4046A" w14:paraId="270497EE" w14:textId="77777777" w:rsidTr="00451E15">
        <w:trPr>
          <w:cnfStyle w:val="000000100000" w:firstRow="0" w:lastRow="0" w:firstColumn="0" w:lastColumn="0" w:oddVBand="0" w:evenVBand="0" w:oddHBand="1" w:evenHBand="0" w:firstRowFirstColumn="0" w:firstRowLastColumn="0" w:lastRowFirstColumn="0" w:lastRowLastColumn="0"/>
          <w:trHeight w:val="60"/>
        </w:trPr>
        <w:tc>
          <w:tcPr>
            <w:tcW w:w="14312" w:type="dxa"/>
            <w:tcBorders>
              <w:bottom w:val="single" w:sz="4" w:space="0" w:color="auto"/>
            </w:tcBorders>
            <w:shd w:val="clear" w:color="auto" w:fill="D9D9D9" w:themeFill="background1" w:themeFillShade="D9"/>
          </w:tcPr>
          <w:p w14:paraId="061321CE" w14:textId="314CBED2" w:rsidR="00D10E8B" w:rsidRPr="00B4046A" w:rsidRDefault="00D10E8B" w:rsidP="00D10E8B">
            <w:pPr>
              <w:rPr>
                <w:b/>
                <w:bCs/>
                <w:iCs/>
              </w:rPr>
            </w:pPr>
            <w:r w:rsidRPr="00B4046A">
              <w:rPr>
                <w:b/>
                <w:bCs/>
                <w:iCs/>
              </w:rPr>
              <w:t>1A. Data Flow Diagram</w:t>
            </w:r>
          </w:p>
        </w:tc>
      </w:tr>
      <w:tr w:rsidR="00D10E8B" w:rsidRPr="000006CE" w14:paraId="5C88B41C" w14:textId="77777777" w:rsidTr="00451E15">
        <w:trPr>
          <w:trHeight w:val="7634"/>
        </w:trPr>
        <w:tc>
          <w:tcPr>
            <w:tcW w:w="14312" w:type="dxa"/>
            <w:tcBorders>
              <w:bottom w:val="single" w:sz="4" w:space="0" w:color="auto"/>
            </w:tcBorders>
          </w:tcPr>
          <w:p w14:paraId="265AACF7" w14:textId="11237853" w:rsidR="00050962" w:rsidRPr="00050962" w:rsidRDefault="00050962" w:rsidP="00050962">
            <w:pPr>
              <w:spacing w:line="240" w:lineRule="auto"/>
              <w:rPr>
                <w:ins w:id="84" w:author="Hao Chen" w:date="2023-04-30T19:49:00Z"/>
                <w:rFonts w:ascii="Times New Roman" w:hAnsi="Times New Roman"/>
                <w:sz w:val="24"/>
                <w:szCs w:val="24"/>
                <w:lang w:eastAsia="zh-CN"/>
              </w:rPr>
            </w:pPr>
            <w:ins w:id="85" w:author="Hao Chen" w:date="2023-04-30T19:49:00Z">
              <w:r w:rsidRPr="00050962">
                <w:rPr>
                  <w:rFonts w:ascii="Times New Roman" w:hAnsi="Times New Roman"/>
                  <w:noProof/>
                  <w:sz w:val="24"/>
                  <w:szCs w:val="24"/>
                  <w:lang w:eastAsia="zh-CN"/>
                </w:rPr>
                <w:drawing>
                  <wp:inline distT="0" distB="0" distL="0" distR="0" wp14:anchorId="6FDDAD9F" wp14:editId="2E55156B">
                    <wp:extent cx="9071610" cy="4925695"/>
                    <wp:effectExtent l="0" t="0" r="0" b="8255"/>
                    <wp:docPr id="5182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71610" cy="4925695"/>
                            </a:xfrm>
                            <a:prstGeom prst="rect">
                              <a:avLst/>
                            </a:prstGeom>
                            <a:noFill/>
                            <a:ln>
                              <a:noFill/>
                            </a:ln>
                          </pic:spPr>
                        </pic:pic>
                      </a:graphicData>
                    </a:graphic>
                  </wp:inline>
                </w:drawing>
              </w:r>
            </w:ins>
          </w:p>
          <w:p w14:paraId="764552DC" w14:textId="17F20AFC" w:rsidR="00D10E8B" w:rsidRPr="000006CE" w:rsidRDefault="008629EA" w:rsidP="00D10E8B">
            <w:pPr>
              <w:rPr>
                <w:i/>
              </w:rPr>
            </w:pPr>
            <w:del w:id="86" w:author="Hao Chen" w:date="2023-04-30T19:48:00Z">
              <w:r w:rsidDel="009C2170">
                <w:rPr>
                  <w:noProof/>
                  <w:lang w:eastAsia="en-AU"/>
                </w:rPr>
                <w:drawing>
                  <wp:inline distT="0" distB="0" distL="0" distR="0" wp14:anchorId="4AB0D7C6" wp14:editId="6CFEB138">
                    <wp:extent cx="9067800" cy="491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67800" cy="4914900"/>
                            </a:xfrm>
                            <a:prstGeom prst="rect">
                              <a:avLst/>
                            </a:prstGeom>
                            <a:noFill/>
                            <a:ln>
                              <a:noFill/>
                            </a:ln>
                          </pic:spPr>
                        </pic:pic>
                      </a:graphicData>
                    </a:graphic>
                  </wp:inline>
                </w:drawing>
              </w:r>
            </w:del>
          </w:p>
        </w:tc>
      </w:tr>
    </w:tbl>
    <w:p w14:paraId="139A00A0" w14:textId="293372D7" w:rsidR="00D10E8B" w:rsidRDefault="00D10E8B">
      <w:pPr>
        <w:sectPr w:rsidR="00D10E8B" w:rsidSect="00451E15">
          <w:pgSz w:w="16838" w:h="11906" w:orient="landscape"/>
          <w:pgMar w:top="1134" w:right="1418" w:bottom="1274" w:left="1134" w:header="709" w:footer="709" w:gutter="0"/>
          <w:cols w:space="708"/>
          <w:docGrid w:linePitch="360"/>
        </w:sectPr>
      </w:pPr>
    </w:p>
    <w:p w14:paraId="1707A6CF" w14:textId="5B52D3F3" w:rsidR="008C64F9" w:rsidRDefault="008C64F9"/>
    <w:tbl>
      <w:tblPr>
        <w:tblStyle w:val="TableGrid"/>
        <w:tblW w:w="0" w:type="auto"/>
        <w:tblLook w:val="04A0" w:firstRow="1" w:lastRow="0" w:firstColumn="1" w:lastColumn="0" w:noHBand="0" w:noVBand="1"/>
      </w:tblPr>
      <w:tblGrid>
        <w:gridCol w:w="9488"/>
      </w:tblGrid>
      <w:tr w:rsidR="000006CE" w:rsidRPr="000006CE" w14:paraId="0DCD6E37" w14:textId="77777777" w:rsidTr="005A0AC2">
        <w:trPr>
          <w:cnfStyle w:val="000000100000" w:firstRow="0" w:lastRow="0" w:firstColumn="0" w:lastColumn="0" w:oddVBand="0" w:evenVBand="0" w:oddHBand="1" w:evenHBand="0" w:firstRowFirstColumn="0" w:firstRowLastColumn="0" w:lastRowFirstColumn="0" w:lastRowLastColumn="0"/>
          <w:trHeight w:val="477"/>
        </w:trPr>
        <w:tc>
          <w:tcPr>
            <w:tcW w:w="9488" w:type="dxa"/>
            <w:tcBorders>
              <w:top w:val="single" w:sz="4" w:space="0" w:color="auto"/>
              <w:bottom w:val="single" w:sz="4" w:space="0" w:color="auto"/>
            </w:tcBorders>
            <w:shd w:val="clear" w:color="auto" w:fill="D9D9D9" w:themeFill="background1" w:themeFillShade="D9"/>
            <w:vAlign w:val="center"/>
          </w:tcPr>
          <w:p w14:paraId="797C13C4" w14:textId="0835E7BB" w:rsidR="000006CE" w:rsidRDefault="00C53FB8" w:rsidP="000006CE">
            <w:pPr>
              <w:rPr>
                <w:b/>
              </w:rPr>
            </w:pPr>
            <w:r>
              <w:rPr>
                <w:b/>
              </w:rPr>
              <w:t>1</w:t>
            </w:r>
            <w:r w:rsidR="008C64F9">
              <w:rPr>
                <w:b/>
              </w:rPr>
              <w:t>B</w:t>
            </w:r>
            <w:r w:rsidR="000006CE" w:rsidRPr="000006CE">
              <w:rPr>
                <w:b/>
              </w:rPr>
              <w:t xml:space="preserve">. Data </w:t>
            </w:r>
            <w:r>
              <w:rPr>
                <w:b/>
              </w:rPr>
              <w:t>Flow</w:t>
            </w:r>
            <w:r w:rsidR="000006CE" w:rsidRPr="000006CE">
              <w:rPr>
                <w:b/>
              </w:rPr>
              <w:t xml:space="preserve">: </w:t>
            </w:r>
          </w:p>
          <w:p w14:paraId="65872CC5" w14:textId="45A7C158" w:rsidR="000006CE" w:rsidRPr="000006CE" w:rsidRDefault="000006CE" w:rsidP="00D65FB7">
            <w:r>
              <w:t xml:space="preserve">Please outline the movement of data within and between sites including the methods </w:t>
            </w:r>
            <w:r w:rsidR="00C53FB8">
              <w:t xml:space="preserve">of transfer </w:t>
            </w:r>
            <w:r>
              <w:t>used</w:t>
            </w:r>
            <w:r w:rsidR="00C53FB8">
              <w:t>.</w:t>
            </w:r>
            <w:r>
              <w:t xml:space="preserve"> </w:t>
            </w:r>
            <w:r w:rsidR="008C64F9">
              <w:t>This section should correspond with the flow diagram.</w:t>
            </w:r>
          </w:p>
        </w:tc>
      </w:tr>
      <w:tr w:rsidR="000006CE" w:rsidRPr="000006CE" w14:paraId="56836F49" w14:textId="77777777" w:rsidTr="00B10AF3">
        <w:trPr>
          <w:trHeight w:val="1757"/>
        </w:trPr>
        <w:tc>
          <w:tcPr>
            <w:tcW w:w="9488" w:type="dxa"/>
            <w:tcBorders>
              <w:top w:val="single" w:sz="4" w:space="0" w:color="auto"/>
              <w:bottom w:val="single" w:sz="4" w:space="0" w:color="auto"/>
            </w:tcBorders>
          </w:tcPr>
          <w:p w14:paraId="21A1C807" w14:textId="21428EBD" w:rsidR="00DA0CFB" w:rsidRPr="000854A5" w:rsidRDefault="00511DCB" w:rsidP="00B210F7">
            <w:r>
              <w:t xml:space="preserve">Data will be linked by the CHeReL Data Linkage Unit in accordance with standard models. Content variables and the PPN will be securely transferred to investigators by the data custodian or the CHeReL Data Integration Unit on the custodian’s behalf.  </w:t>
            </w:r>
            <w:r w:rsidR="008B1010">
              <w:t xml:space="preserve">NSW health </w:t>
            </w:r>
            <w:r w:rsidR="00600B6E" w:rsidRPr="00600B6E">
              <w:t>Data</w:t>
            </w:r>
            <w:r w:rsidR="008B1010">
              <w:t>sets</w:t>
            </w:r>
            <w:r w:rsidR="00600B6E" w:rsidRPr="00600B6E">
              <w:t xml:space="preserve"> will be uploaded from CHeReL to the Secured Unified Research Environment (SURE) (</w:t>
            </w:r>
            <w:hyperlink r:id="rId19" w:history="1">
              <w:r w:rsidR="008B1010" w:rsidRPr="000455B9">
                <w:rPr>
                  <w:rStyle w:val="Hyperlink"/>
                </w:rPr>
                <w:t>https://www.saxinstitute.org.au/our-work/sure/using</w:t>
              </w:r>
            </w:hyperlink>
            <w:r w:rsidR="00600B6E" w:rsidRPr="00600B6E">
              <w:t>)</w:t>
            </w:r>
            <w:r w:rsidR="008B1010">
              <w:t>, and AURIN datasets will</w:t>
            </w:r>
            <w:r w:rsidR="00600B6E" w:rsidRPr="00600B6E">
              <w:t xml:space="preserve"> </w:t>
            </w:r>
            <w:r w:rsidR="008B1010">
              <w:t>be uploaded from AURIN data repositories to SURE by Dr Hao Chen as the project database developer. The upload process</w:t>
            </w:r>
            <w:r w:rsidR="0004491A">
              <w:t xml:space="preserve"> </w:t>
            </w:r>
            <w:r w:rsidR="008B1010">
              <w:t xml:space="preserve">will be </w:t>
            </w:r>
            <w:r w:rsidR="00600B6E" w:rsidRPr="00600B6E">
              <w:t xml:space="preserve">via the </w:t>
            </w:r>
            <w:r w:rsidR="008B1010">
              <w:t xml:space="preserve">SURE secured </w:t>
            </w:r>
            <w:r w:rsidR="00600B6E" w:rsidRPr="00600B6E">
              <w:t>Curated Gateway by a nominated Data Custodian</w:t>
            </w:r>
            <w:r w:rsidR="006937C0">
              <w:t xml:space="preserve"> from SURE</w:t>
            </w:r>
            <w:r w:rsidR="00600B6E" w:rsidRPr="00600B6E">
              <w:t xml:space="preserve">. </w:t>
            </w:r>
            <w:r w:rsidR="008B1010">
              <w:t xml:space="preserve">All inputs and outputs are vetted through the gateway </w:t>
            </w:r>
            <w:r w:rsidR="008B1010" w:rsidRPr="008B1010">
              <w:t>for compliance and the SURE system records and archives all transactions for future reference</w:t>
            </w:r>
            <w:r w:rsidR="008B1010">
              <w:t>, and t</w:t>
            </w:r>
            <w:r w:rsidR="008B1010" w:rsidRPr="008B1010">
              <w:t>he data cannot be copied, downloaded or transmitted by email or other means.</w:t>
            </w:r>
            <w:r w:rsidR="008B1010">
              <w:t xml:space="preserve"> </w:t>
            </w:r>
            <w:r w:rsidR="00600B6E" w:rsidRPr="00600B6E">
              <w:t xml:space="preserve">Each workspace also has at least one nominated Curator </w:t>
            </w:r>
            <w:r w:rsidR="00714B8A">
              <w:t>from the Centre for Epidemiology and Evidence</w:t>
            </w:r>
            <w:r w:rsidR="007306F5">
              <w:t xml:space="preserve"> </w:t>
            </w:r>
            <w:r w:rsidR="00600B6E" w:rsidRPr="00600B6E">
              <w:t>whose role is to review inbound files containing unit record data entering SURE, and approve (or reject) these files before they are made available to users within SURE.</w:t>
            </w:r>
            <w:r w:rsidR="008B1010">
              <w:t xml:space="preserve"> </w:t>
            </w:r>
          </w:p>
        </w:tc>
      </w:tr>
      <w:tr w:rsidR="000006CE" w:rsidRPr="000006CE" w14:paraId="7F4E78E4" w14:textId="77777777" w:rsidTr="0038166F">
        <w:trPr>
          <w:cnfStyle w:val="000000100000" w:firstRow="0" w:lastRow="0" w:firstColumn="0" w:lastColumn="0" w:oddVBand="0" w:evenVBand="0" w:oddHBand="1" w:evenHBand="0" w:firstRowFirstColumn="0" w:firstRowLastColumn="0" w:lastRowFirstColumn="0" w:lastRowLastColumn="0"/>
          <w:trHeight w:val="238"/>
        </w:trPr>
        <w:tc>
          <w:tcPr>
            <w:tcW w:w="9488" w:type="dxa"/>
            <w:tcBorders>
              <w:top w:val="single" w:sz="4" w:space="0" w:color="auto"/>
              <w:bottom w:val="single" w:sz="4" w:space="0" w:color="auto"/>
            </w:tcBorders>
            <w:shd w:val="clear" w:color="auto" w:fill="D9D9D9" w:themeFill="background1" w:themeFillShade="D9"/>
            <w:vAlign w:val="center"/>
          </w:tcPr>
          <w:p w14:paraId="3CEA9365" w14:textId="15712A87" w:rsidR="00C53FB8" w:rsidRDefault="00C53FB8" w:rsidP="00D65FB7">
            <w:pPr>
              <w:rPr>
                <w:b/>
              </w:rPr>
            </w:pPr>
            <w:r>
              <w:rPr>
                <w:b/>
              </w:rPr>
              <w:t>2</w:t>
            </w:r>
            <w:r w:rsidR="000006CE" w:rsidRPr="000006CE">
              <w:rPr>
                <w:b/>
              </w:rPr>
              <w:t xml:space="preserve">. </w:t>
            </w:r>
            <w:r w:rsidRPr="00C53FB8">
              <w:rPr>
                <w:b/>
              </w:rPr>
              <w:t xml:space="preserve">Data </w:t>
            </w:r>
            <w:r>
              <w:rPr>
                <w:b/>
              </w:rPr>
              <w:t>Storage, Access and Security</w:t>
            </w:r>
            <w:r w:rsidRPr="00C53FB8">
              <w:rPr>
                <w:b/>
              </w:rPr>
              <w:t xml:space="preserve">: </w:t>
            </w:r>
          </w:p>
          <w:p w14:paraId="0881ED02" w14:textId="2FDB70D5" w:rsidR="00C53FB8" w:rsidRDefault="00C53FB8" w:rsidP="00D65FB7">
            <w:pPr>
              <w:rPr>
                <w:bCs/>
              </w:rPr>
            </w:pPr>
            <w:r>
              <w:rPr>
                <w:bCs/>
              </w:rPr>
              <w:t>Where will the data be stored?</w:t>
            </w:r>
            <w:r w:rsidRPr="0038166F">
              <w:rPr>
                <w:bCs/>
              </w:rPr>
              <w:t xml:space="preserve"> (</w:t>
            </w:r>
            <w:r w:rsidR="00492F4B" w:rsidRPr="0038166F">
              <w:rPr>
                <w:bCs/>
              </w:rPr>
              <w:t>e.g.,</w:t>
            </w:r>
            <w:r w:rsidRPr="0038166F">
              <w:rPr>
                <w:bCs/>
              </w:rPr>
              <w:t xml:space="preserve"> SURE, Local Server, etc).</w:t>
            </w:r>
          </w:p>
          <w:p w14:paraId="348F7A2A" w14:textId="076488B1" w:rsidR="00C53FB8" w:rsidRPr="00C53FB8" w:rsidRDefault="00C53FB8" w:rsidP="00D65FB7">
            <w:pPr>
              <w:rPr>
                <w:bCs/>
              </w:rPr>
            </w:pPr>
            <w:r>
              <w:rPr>
                <w:bCs/>
              </w:rPr>
              <w:t xml:space="preserve">Provide details of the security measures and access governance in place at each site. </w:t>
            </w:r>
          </w:p>
        </w:tc>
      </w:tr>
      <w:tr w:rsidR="000006CE" w:rsidRPr="000006CE" w14:paraId="77FB979E" w14:textId="77777777" w:rsidTr="00B10AF3">
        <w:trPr>
          <w:trHeight w:val="4706"/>
        </w:trPr>
        <w:tc>
          <w:tcPr>
            <w:tcW w:w="9488" w:type="dxa"/>
            <w:tcBorders>
              <w:top w:val="single" w:sz="4" w:space="0" w:color="auto"/>
            </w:tcBorders>
          </w:tcPr>
          <w:p w14:paraId="025A91CE" w14:textId="77777777" w:rsidR="000006CE" w:rsidRDefault="00203B1C" w:rsidP="00CD4752">
            <w:pPr>
              <w:spacing w:line="240" w:lineRule="auto"/>
            </w:pPr>
            <w:r w:rsidRPr="00203B1C">
              <w:t>All computer files containing original data used in the study will be kept in SURE virtual workspaces accessible only by the named investigators.  To log into SURE, a username, passphrase and token is required. These are supplied to a user by the SURE team. Users also need to install a personal digital certificate on each computer from which they access SURE. The computer used to access SURE should be an employer-provided desktop or laptop computer. Furthermore, the local computer used to access SURE also needs to have a recent version of an approved anti-virus product installed and running.</w:t>
            </w:r>
            <w:r w:rsidR="00B10AF3">
              <w:t xml:space="preserve"> </w:t>
            </w:r>
          </w:p>
          <w:p w14:paraId="67984168" w14:textId="4497AF24" w:rsidR="00E064D5" w:rsidRDefault="00E064D5" w:rsidP="00E064D5">
            <w:r>
              <w:t>O</w:t>
            </w:r>
            <w:r w:rsidRPr="006651D0">
              <w:t>nly researchers that are listed in this application and ethically approved to have access to linked unit record data will have access to the linked unit record data</w:t>
            </w:r>
            <w:r>
              <w:t xml:space="preserve"> via SURE</w:t>
            </w:r>
            <w:r w:rsidRPr="006651D0">
              <w:t>.</w:t>
            </w:r>
          </w:p>
          <w:p w14:paraId="0A26D212" w14:textId="77777777" w:rsidR="003507FF" w:rsidRDefault="003507FF" w:rsidP="00E064D5"/>
          <w:p w14:paraId="49C3CF7C" w14:textId="290C8F13" w:rsidR="00E064D5" w:rsidRPr="000006CE" w:rsidRDefault="003507FF" w:rsidP="00CD4752">
            <w:pPr>
              <w:spacing w:line="240" w:lineRule="auto"/>
            </w:pPr>
            <w:r>
              <w:t>The SURE Workspace will be only be curated by the Centre for Epidemiology and Evidence</w:t>
            </w:r>
            <w:r w:rsidR="00BC3794">
              <w:t xml:space="preserve"> (CEE)</w:t>
            </w:r>
            <w:r>
              <w:t xml:space="preserve"> to ensure that no information is reported or released at the SA1 level. The Curators of the workspace are also responsible for reviewing and approving outgoing files from the SURE workspace. SA2 level is the lowest geographical breakdown that aggregate data will be approved to be released from the SURE workspace</w:t>
            </w:r>
            <w:r w:rsidR="00BC3794">
              <w:t xml:space="preserve"> by the CEE.</w:t>
            </w:r>
            <w:r>
              <w:t xml:space="preserve">  </w:t>
            </w:r>
          </w:p>
        </w:tc>
      </w:tr>
      <w:tr w:rsidR="00C53FB8" w:rsidRPr="000006CE" w14:paraId="259E54D8" w14:textId="77777777" w:rsidTr="0038166F">
        <w:trPr>
          <w:cnfStyle w:val="000000100000" w:firstRow="0" w:lastRow="0" w:firstColumn="0" w:lastColumn="0" w:oddVBand="0" w:evenVBand="0" w:oddHBand="1" w:evenHBand="0" w:firstRowFirstColumn="0" w:firstRowLastColumn="0" w:lastRowFirstColumn="0" w:lastRowLastColumn="0"/>
          <w:trHeight w:val="338"/>
        </w:trPr>
        <w:tc>
          <w:tcPr>
            <w:tcW w:w="9488" w:type="dxa"/>
            <w:tcBorders>
              <w:top w:val="single" w:sz="4" w:space="0" w:color="auto"/>
            </w:tcBorders>
            <w:shd w:val="clear" w:color="auto" w:fill="D9D9D9" w:themeFill="background1" w:themeFillShade="D9"/>
            <w:vAlign w:val="center"/>
          </w:tcPr>
          <w:p w14:paraId="2E8E730D" w14:textId="77777777" w:rsidR="00C53FB8" w:rsidRPr="0038166F" w:rsidRDefault="00C53FB8" w:rsidP="00D65FB7">
            <w:pPr>
              <w:rPr>
                <w:b/>
                <w:bCs/>
              </w:rPr>
            </w:pPr>
            <w:r w:rsidRPr="0038166F">
              <w:rPr>
                <w:b/>
                <w:bCs/>
              </w:rPr>
              <w:t>3. Use and Disclosure</w:t>
            </w:r>
          </w:p>
          <w:p w14:paraId="116688E4" w14:textId="3FE8E31D" w:rsidR="005273AB" w:rsidRPr="000006CE" w:rsidRDefault="005273AB" w:rsidP="00D65FB7">
            <w:r>
              <w:t xml:space="preserve">How </w:t>
            </w:r>
            <w:r w:rsidR="005A0AC2">
              <w:t xml:space="preserve">and in what format </w:t>
            </w:r>
            <w:r>
              <w:t xml:space="preserve">will the data outputs be disseminated and used. </w:t>
            </w:r>
            <w:r w:rsidR="00A24FB6">
              <w:t xml:space="preserve">How is confidentiality </w:t>
            </w:r>
            <w:r w:rsidR="007C07E1">
              <w:t>upheld.</w:t>
            </w:r>
            <w:r w:rsidR="00A24FB6">
              <w:t xml:space="preserve"> </w:t>
            </w:r>
          </w:p>
        </w:tc>
      </w:tr>
      <w:tr w:rsidR="00C53FB8" w:rsidRPr="000006CE" w14:paraId="3831F00B" w14:textId="77777777" w:rsidTr="00C34CB1">
        <w:trPr>
          <w:trHeight w:val="4082"/>
        </w:trPr>
        <w:tc>
          <w:tcPr>
            <w:tcW w:w="9488" w:type="dxa"/>
            <w:tcBorders>
              <w:top w:val="single" w:sz="4" w:space="0" w:color="auto"/>
            </w:tcBorders>
          </w:tcPr>
          <w:p w14:paraId="6F38E102" w14:textId="69408F76" w:rsidR="00C53FB8" w:rsidRDefault="00C34CB1" w:rsidP="00C34CB1">
            <w:pPr>
              <w:spacing w:line="240" w:lineRule="auto"/>
            </w:pPr>
            <w:r w:rsidRPr="00912B30">
              <w:t>Findings</w:t>
            </w:r>
            <w:r w:rsidR="001F4DEC">
              <w:t xml:space="preserve"> based on aggregated area-based health indicators</w:t>
            </w:r>
            <w:r w:rsidRPr="00912B30">
              <w:t xml:space="preserve"> from this AURIN project will be disseminated</w:t>
            </w:r>
            <w:r w:rsidR="00636938" w:rsidRPr="00912B30">
              <w:t xml:space="preserve"> on the AURIN and RMIT </w:t>
            </w:r>
            <w:r w:rsidR="00CB135C" w:rsidRPr="00912B30">
              <w:t>Australian Urban Observatory (A</w:t>
            </w:r>
            <w:r w:rsidR="00636938" w:rsidRPr="00912B30">
              <w:t>UO</w:t>
            </w:r>
            <w:r w:rsidR="00CB135C" w:rsidRPr="00912B30">
              <w:t>)</w:t>
            </w:r>
            <w:r w:rsidR="00ED1956">
              <w:t xml:space="preserve"> websites</w:t>
            </w:r>
            <w:r w:rsidR="001F4DEC">
              <w:t xml:space="preserve">. </w:t>
            </w:r>
          </w:p>
          <w:p w14:paraId="253D2B80" w14:textId="77777777" w:rsidR="00C34CB1" w:rsidRDefault="00C34CB1" w:rsidP="00C34CB1">
            <w:pPr>
              <w:spacing w:line="240" w:lineRule="auto"/>
            </w:pPr>
          </w:p>
          <w:p w14:paraId="7331768B" w14:textId="40675FC2" w:rsidR="00C34CB1" w:rsidRDefault="00C34CB1" w:rsidP="00C34CB1">
            <w:pPr>
              <w:spacing w:line="240" w:lineRule="auto"/>
              <w:ind w:left="567" w:hanging="567"/>
            </w:pPr>
            <w:r>
              <w:t>(i)</w:t>
            </w:r>
            <w:r>
              <w:tab/>
            </w:r>
            <w:r w:rsidR="00594066">
              <w:t>Sensitive data will be stored within SURE</w:t>
            </w:r>
            <w:r w:rsidR="00844401">
              <w:t xml:space="preserve"> and accessible only by the named investigators</w:t>
            </w:r>
            <w:r w:rsidR="00594066">
              <w:t xml:space="preserve">. </w:t>
            </w:r>
            <w:r w:rsidR="00844401">
              <w:t>A</w:t>
            </w:r>
            <w:r w:rsidR="00594066">
              <w:t xml:space="preserve">ggregated results of statistical analyses will be </w:t>
            </w:r>
            <w:r w:rsidR="001F4DEC">
              <w:t xml:space="preserve">securely </w:t>
            </w:r>
            <w:r w:rsidR="00594066">
              <w:t>kept in AURIN</w:t>
            </w:r>
            <w:r w:rsidR="00600B6E">
              <w:t xml:space="preserve"> and the AUO</w:t>
            </w:r>
            <w:r w:rsidR="00594066">
              <w:t>.</w:t>
            </w:r>
          </w:p>
          <w:p w14:paraId="4B9DA9B5" w14:textId="58D177EE" w:rsidR="00C34CB1" w:rsidRDefault="00C34CB1" w:rsidP="00C34CB1">
            <w:pPr>
              <w:spacing w:line="240" w:lineRule="auto"/>
              <w:ind w:left="567" w:hanging="567"/>
            </w:pPr>
            <w:r>
              <w:t>(ii)</w:t>
            </w:r>
            <w:r>
              <w:tab/>
              <w:t>All publications and presentations arising from this project will not contain any identifying information, and no individual, medical practice or hospital will be identified or identifiable in such material.</w:t>
            </w:r>
          </w:p>
          <w:p w14:paraId="08E015CE" w14:textId="3846B780" w:rsidR="00A669FF" w:rsidRDefault="00C34CB1" w:rsidP="00A669FF">
            <w:pPr>
              <w:spacing w:line="240" w:lineRule="auto"/>
              <w:ind w:left="567" w:hanging="567"/>
            </w:pPr>
            <w:r>
              <w:t>(iii</w:t>
            </w:r>
            <w:r w:rsidR="00A669FF">
              <w:t xml:space="preserve">)     </w:t>
            </w:r>
            <w:r w:rsidR="00981F57">
              <w:t>Several m</w:t>
            </w:r>
            <w:r w:rsidR="00A669FF">
              <w:t xml:space="preserve">echanisms </w:t>
            </w:r>
            <w:r w:rsidR="00981F57">
              <w:t>will be</w:t>
            </w:r>
            <w:r w:rsidR="00A669FF">
              <w:t xml:space="preserve"> </w:t>
            </w:r>
            <w:r w:rsidR="00981F57">
              <w:t xml:space="preserve">implemented </w:t>
            </w:r>
            <w:r w:rsidR="00A669FF">
              <w:t xml:space="preserve">to protect individuals and communities </w:t>
            </w:r>
            <w:r w:rsidR="00981F57">
              <w:t>if necessary, i.e., there is a significant risk of re-identification</w:t>
            </w:r>
            <w:r w:rsidR="00A669FF">
              <w:t>. A smoothing algorithm will be applied to the generated indicators</w:t>
            </w:r>
            <w:r w:rsidR="00981F57">
              <w:t xml:space="preserve"> considering not only each studied area but also </w:t>
            </w:r>
            <w:r w:rsidR="00981F57" w:rsidRPr="00981F57">
              <w:t>neighbouring areas</w:t>
            </w:r>
            <w:r w:rsidR="00981F57">
              <w:t xml:space="preserve">. The resulting indicators will also be </w:t>
            </w:r>
            <w:r w:rsidR="00981F57" w:rsidRPr="00981F57">
              <w:t>represented by intervals rather than exact values</w:t>
            </w:r>
            <w:r w:rsidR="00981F57">
              <w:t>.</w:t>
            </w:r>
          </w:p>
          <w:p w14:paraId="3F74752C" w14:textId="77777777" w:rsidR="00C34CB1" w:rsidRDefault="00C34CB1" w:rsidP="00C34CB1">
            <w:pPr>
              <w:spacing w:line="240" w:lineRule="auto"/>
              <w:ind w:left="567" w:hanging="567"/>
            </w:pPr>
            <w:r>
              <w:t>(i</w:t>
            </w:r>
            <w:r w:rsidR="000431A8">
              <w:t>v</w:t>
            </w:r>
            <w:r>
              <w:t>)</w:t>
            </w:r>
            <w:r>
              <w:tab/>
              <w:t>The data will be used in a manner consistent with its use by Government agencies when they report on patient health outcomes. However, our team has the technical expertise for using advanced statistical methods and providing insights beyond what is available in Government reports. The results of these enhanced analyses will be published in national or international peer reviewed journals, reported at scientific conferences, and be translated into lay language, with assistance from our consumer representatives, to be disseminated through the websites of the collaborating organisations.</w:t>
            </w:r>
          </w:p>
          <w:p w14:paraId="6875011F" w14:textId="77777777" w:rsidR="00FF320F" w:rsidRDefault="00FF320F" w:rsidP="00C34CB1">
            <w:pPr>
              <w:spacing w:line="240" w:lineRule="auto"/>
              <w:ind w:left="567" w:hanging="567"/>
            </w:pPr>
          </w:p>
          <w:p w14:paraId="6E2217F8" w14:textId="77777777" w:rsidR="00FF320F" w:rsidRDefault="00FF320F" w:rsidP="003507FF">
            <w:pPr>
              <w:spacing w:line="240" w:lineRule="auto"/>
            </w:pPr>
            <w:r>
              <w:t xml:space="preserve">Furthermore, </w:t>
            </w:r>
            <w:r w:rsidR="00BC3794">
              <w:t xml:space="preserve">the </w:t>
            </w:r>
            <w:r>
              <w:t xml:space="preserve">CEE will have sole curation of the SURE Workspace and curated gateway to ensure that no information is reported and released at SA1 level. </w:t>
            </w:r>
            <w:r w:rsidR="00AD438A">
              <w:t>The Curators of the workspace are responsible for reviewing and approving outgoing files from the</w:t>
            </w:r>
            <w:r w:rsidR="00EC1D43">
              <w:t xml:space="preserve"> SURE workspace and will only approve the release of</w:t>
            </w:r>
            <w:r>
              <w:t xml:space="preserve"> SA2 level</w:t>
            </w:r>
            <w:r w:rsidR="00EC1D43">
              <w:t xml:space="preserve"> data as</w:t>
            </w:r>
            <w:r>
              <w:t xml:space="preserve"> the lowest geographical breakdown </w:t>
            </w:r>
            <w:r w:rsidR="00BC3794">
              <w:t>aggregate data</w:t>
            </w:r>
            <w:r>
              <w:t>.</w:t>
            </w:r>
          </w:p>
          <w:p w14:paraId="19FDC9C3" w14:textId="4DC087AF" w:rsidR="008E4517" w:rsidRPr="000006CE" w:rsidRDefault="008E4517" w:rsidP="003507FF">
            <w:pPr>
              <w:spacing w:line="240" w:lineRule="auto"/>
            </w:pPr>
          </w:p>
        </w:tc>
      </w:tr>
    </w:tbl>
    <w:p w14:paraId="39393A0E" w14:textId="39EAA838" w:rsidR="00D10E8B" w:rsidRDefault="00D10E8B"/>
    <w:p w14:paraId="7A4433E6" w14:textId="77777777" w:rsidR="00F72F4A" w:rsidRDefault="00F72F4A"/>
    <w:tbl>
      <w:tblPr>
        <w:tblStyle w:val="TableGrid"/>
        <w:tblW w:w="0" w:type="auto"/>
        <w:tblLook w:val="04A0" w:firstRow="1" w:lastRow="0" w:firstColumn="1" w:lastColumn="0" w:noHBand="0" w:noVBand="1"/>
      </w:tblPr>
      <w:tblGrid>
        <w:gridCol w:w="9488"/>
      </w:tblGrid>
      <w:tr w:rsidR="000006CE" w:rsidRPr="000006CE" w14:paraId="4FBE0317" w14:textId="77777777" w:rsidTr="0038166F">
        <w:trPr>
          <w:cnfStyle w:val="000000100000" w:firstRow="0" w:lastRow="0" w:firstColumn="0" w:lastColumn="0" w:oddVBand="0" w:evenVBand="0" w:oddHBand="1" w:evenHBand="0" w:firstRowFirstColumn="0" w:firstRowLastColumn="0" w:lastRowFirstColumn="0" w:lastRowLastColumn="0"/>
          <w:trHeight w:val="338"/>
        </w:trPr>
        <w:tc>
          <w:tcPr>
            <w:tcW w:w="9488" w:type="dxa"/>
            <w:tcBorders>
              <w:top w:val="single" w:sz="4" w:space="0" w:color="auto"/>
            </w:tcBorders>
            <w:shd w:val="clear" w:color="auto" w:fill="D9D9D9" w:themeFill="background1" w:themeFillShade="D9"/>
            <w:vAlign w:val="center"/>
          </w:tcPr>
          <w:p w14:paraId="062DE6E9" w14:textId="4D18531C" w:rsidR="005273AB" w:rsidRDefault="00C53FB8" w:rsidP="00D65FB7">
            <w:pPr>
              <w:rPr>
                <w:b/>
              </w:rPr>
            </w:pPr>
            <w:r>
              <w:rPr>
                <w:b/>
              </w:rPr>
              <w:t>4</w:t>
            </w:r>
            <w:r w:rsidR="000006CE" w:rsidRPr="000006CE">
              <w:rPr>
                <w:b/>
              </w:rPr>
              <w:t xml:space="preserve">. Data </w:t>
            </w:r>
            <w:r>
              <w:rPr>
                <w:b/>
              </w:rPr>
              <w:t>R</w:t>
            </w:r>
            <w:r w:rsidR="000006CE" w:rsidRPr="000006CE">
              <w:rPr>
                <w:b/>
              </w:rPr>
              <w:t xml:space="preserve">etention: </w:t>
            </w:r>
          </w:p>
          <w:p w14:paraId="0AB4A8D7" w14:textId="0E38156E" w:rsidR="000006CE" w:rsidRPr="0038166F" w:rsidRDefault="005273AB" w:rsidP="00D65FB7">
            <w:pPr>
              <w:rPr>
                <w:b/>
              </w:rPr>
            </w:pPr>
            <w:r>
              <w:t>S</w:t>
            </w:r>
            <w:r w:rsidR="000006CE" w:rsidRPr="000006CE">
              <w:t xml:space="preserve">pecify the </w:t>
            </w:r>
            <w:r>
              <w:t xml:space="preserve">method and duration of data </w:t>
            </w:r>
            <w:r w:rsidR="000006CE" w:rsidRPr="000006CE">
              <w:t>retention following completion of the project.</w:t>
            </w:r>
          </w:p>
        </w:tc>
      </w:tr>
      <w:tr w:rsidR="000006CE" w:rsidRPr="000006CE" w14:paraId="0387F1E8" w14:textId="77777777" w:rsidTr="00C34CB1">
        <w:trPr>
          <w:trHeight w:val="2041"/>
        </w:trPr>
        <w:tc>
          <w:tcPr>
            <w:tcW w:w="9488" w:type="dxa"/>
            <w:tcBorders>
              <w:top w:val="single" w:sz="4" w:space="0" w:color="auto"/>
            </w:tcBorders>
          </w:tcPr>
          <w:p w14:paraId="561895D5" w14:textId="0D2B6E76" w:rsidR="00EA35CC" w:rsidRDefault="00EA35CC" w:rsidP="00EA35CC">
            <w:pPr>
              <w:spacing w:line="240" w:lineRule="auto"/>
            </w:pPr>
            <w:r>
              <w:t>All unit record data obtained for this project will be archived in SURE and destroyed within 7 years after publication of the final output. This is in accordance with the NHMRC’s guidelines on data retention in their Australian code for the responsible conduct of research, which recommends a minimum of five years from the date of publication.</w:t>
            </w:r>
            <w:r w:rsidR="00141EDF">
              <w:t xml:space="preserve"> </w:t>
            </w:r>
            <w:r w:rsidR="00141EDF" w:rsidRPr="006B203A">
              <w:t xml:space="preserve">Specifically, the project workspace in SURE will be removed from the server and backed up onto physical tape after the project, for the duration of 7 years. </w:t>
            </w:r>
          </w:p>
          <w:p w14:paraId="56396AB3" w14:textId="77777777" w:rsidR="00141EDF" w:rsidRDefault="00141EDF" w:rsidP="00EA35CC">
            <w:pPr>
              <w:spacing w:line="240" w:lineRule="auto"/>
            </w:pPr>
          </w:p>
          <w:p w14:paraId="70E2AC54" w14:textId="0838EDCA" w:rsidR="00600B6E" w:rsidRDefault="00EA35CC" w:rsidP="00EA35CC">
            <w:pPr>
              <w:spacing w:line="240" w:lineRule="auto"/>
            </w:pPr>
            <w:r>
              <w:t>On the other hand, Information generated as part of this project (aggregated results of statistical analyses or area-based aggregated health indicators) will be stored indefinitely as the only data that will be held at AURIN/UOM and RMIT Australian Urban Observatory (AUO).</w:t>
            </w:r>
          </w:p>
          <w:p w14:paraId="2B58AA3F" w14:textId="3DE88DE8" w:rsidR="00BF3116" w:rsidRPr="000006CE" w:rsidRDefault="00BF3116" w:rsidP="00C34CB1">
            <w:pPr>
              <w:spacing w:line="240" w:lineRule="auto"/>
            </w:pPr>
          </w:p>
        </w:tc>
      </w:tr>
      <w:tr w:rsidR="000006CE" w:rsidRPr="000006CE" w14:paraId="507B2711" w14:textId="77777777" w:rsidTr="0038166F">
        <w:trPr>
          <w:cnfStyle w:val="000000100000" w:firstRow="0" w:lastRow="0" w:firstColumn="0" w:lastColumn="0" w:oddVBand="0" w:evenVBand="0" w:oddHBand="1" w:evenHBand="0" w:firstRowFirstColumn="0" w:firstRowLastColumn="0" w:lastRowFirstColumn="0" w:lastRowLastColumn="0"/>
          <w:trHeight w:val="338"/>
        </w:trPr>
        <w:tc>
          <w:tcPr>
            <w:tcW w:w="9488" w:type="dxa"/>
            <w:tcBorders>
              <w:top w:val="single" w:sz="4" w:space="0" w:color="auto"/>
            </w:tcBorders>
            <w:shd w:val="clear" w:color="auto" w:fill="D9D9D9" w:themeFill="background1" w:themeFillShade="D9"/>
            <w:vAlign w:val="center"/>
          </w:tcPr>
          <w:p w14:paraId="29A87768" w14:textId="77777777" w:rsidR="005273AB" w:rsidRDefault="00C53FB8" w:rsidP="00D65FB7">
            <w:pPr>
              <w:rPr>
                <w:b/>
              </w:rPr>
            </w:pPr>
            <w:r>
              <w:rPr>
                <w:b/>
              </w:rPr>
              <w:t>5</w:t>
            </w:r>
            <w:r w:rsidR="000006CE" w:rsidRPr="000006CE">
              <w:rPr>
                <w:b/>
              </w:rPr>
              <w:t xml:space="preserve">. Data </w:t>
            </w:r>
            <w:r>
              <w:rPr>
                <w:b/>
              </w:rPr>
              <w:t>D</w:t>
            </w:r>
            <w:r w:rsidR="000006CE" w:rsidRPr="000006CE">
              <w:rPr>
                <w:b/>
              </w:rPr>
              <w:t xml:space="preserve">isposal: </w:t>
            </w:r>
          </w:p>
          <w:p w14:paraId="76F2823C" w14:textId="4B0181E7" w:rsidR="000006CE" w:rsidRPr="000006CE" w:rsidRDefault="005273AB" w:rsidP="00D65FB7">
            <w:r>
              <w:t>S</w:t>
            </w:r>
            <w:r w:rsidR="000006CE" w:rsidRPr="000006CE">
              <w:t xml:space="preserve">pecify </w:t>
            </w:r>
            <w:r>
              <w:t>the method</w:t>
            </w:r>
            <w:r w:rsidR="000006CE" w:rsidRPr="000006CE">
              <w:t xml:space="preserve"> the information will be destroyed.</w:t>
            </w:r>
          </w:p>
        </w:tc>
      </w:tr>
      <w:tr w:rsidR="000006CE" w:rsidRPr="000006CE" w14:paraId="277CE9D9" w14:textId="77777777" w:rsidTr="000824EC">
        <w:trPr>
          <w:trHeight w:val="1134"/>
        </w:trPr>
        <w:tc>
          <w:tcPr>
            <w:tcW w:w="9488" w:type="dxa"/>
            <w:tcBorders>
              <w:top w:val="single" w:sz="4" w:space="0" w:color="auto"/>
            </w:tcBorders>
          </w:tcPr>
          <w:p w14:paraId="4906DDEF" w14:textId="2E2008EB" w:rsidR="000006CE" w:rsidRPr="000006CE" w:rsidRDefault="006B203A" w:rsidP="000824EC">
            <w:pPr>
              <w:spacing w:line="240" w:lineRule="auto"/>
            </w:pPr>
            <w:r w:rsidRPr="006B203A">
              <w:t>Once the 7 years has elapsed, all archived original unit record data files will be deleted from the SURE. After this time, all project data will be destroyed, and there will be no backup drives containing those original files.</w:t>
            </w:r>
          </w:p>
        </w:tc>
      </w:tr>
    </w:tbl>
    <w:p w14:paraId="63FC91CF" w14:textId="77777777" w:rsidR="005273AB" w:rsidRDefault="005273AB">
      <w:pPr>
        <w:spacing w:line="240" w:lineRule="auto"/>
        <w:rPr>
          <w:b/>
          <w:bCs/>
          <w:caps/>
          <w:spacing w:val="15"/>
          <w:sz w:val="24"/>
        </w:rPr>
      </w:pPr>
      <w:r>
        <w:br w:type="page"/>
      </w:r>
    </w:p>
    <w:p w14:paraId="028385FA" w14:textId="45AB9EEC" w:rsidR="004F3F90" w:rsidRPr="0038166F" w:rsidRDefault="004F3F90" w:rsidP="004F3F90">
      <w:pPr>
        <w:pStyle w:val="Heading1"/>
        <w:rPr>
          <w:color w:val="auto"/>
        </w:rPr>
      </w:pPr>
      <w:bookmarkStart w:id="87" w:name="_Toc89186196"/>
      <w:r w:rsidRPr="0038166F">
        <w:rPr>
          <w:color w:val="auto"/>
        </w:rPr>
        <w:t>ANALYSIS PLAN</w:t>
      </w:r>
      <w:bookmarkEnd w:id="87"/>
    </w:p>
    <w:p w14:paraId="0AB7875D" w14:textId="77777777" w:rsidR="004F3F90" w:rsidRPr="00B324E2" w:rsidRDefault="004F3F90" w:rsidP="004F3F90">
      <w:pPr>
        <w:rPr>
          <w:sz w:val="12"/>
          <w:szCs w:val="12"/>
        </w:rPr>
      </w:pPr>
    </w:p>
    <w:tbl>
      <w:tblPr>
        <w:tblStyle w:val="TableGrid"/>
        <w:tblW w:w="0" w:type="auto"/>
        <w:tblInd w:w="-5" w:type="dxa"/>
        <w:tblLook w:val="04A0" w:firstRow="1" w:lastRow="0" w:firstColumn="1" w:lastColumn="0" w:noHBand="0" w:noVBand="1"/>
      </w:tblPr>
      <w:tblGrid>
        <w:gridCol w:w="9633"/>
      </w:tblGrid>
      <w:tr w:rsidR="004F3F90" w:rsidRPr="000006CE" w14:paraId="09E826F1" w14:textId="77777777" w:rsidTr="004F3F90">
        <w:trPr>
          <w:cnfStyle w:val="000000100000" w:firstRow="0" w:lastRow="0" w:firstColumn="0" w:lastColumn="0" w:oddVBand="0" w:evenVBand="0" w:oddHBand="1" w:evenHBand="0" w:firstRowFirstColumn="0" w:firstRowLastColumn="0" w:lastRowFirstColumn="0" w:lastRowLastColumn="0"/>
          <w:trHeight w:val="424"/>
        </w:trPr>
        <w:tc>
          <w:tcPr>
            <w:tcW w:w="9468" w:type="dxa"/>
            <w:vAlign w:val="center"/>
          </w:tcPr>
          <w:p w14:paraId="3DD0AF76" w14:textId="77777777" w:rsidR="004F3F90" w:rsidRPr="00922B03" w:rsidRDefault="004F3F90" w:rsidP="004F3F9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lang w:val="en-US"/>
              </w:rPr>
            </w:pPr>
            <w:r w:rsidRPr="00922B03">
              <w:rPr>
                <w:caps/>
                <w:spacing w:val="15"/>
                <w:lang w:val="en-US"/>
              </w:rPr>
              <w:t>Outcomes/exposures and covariates</w:t>
            </w:r>
          </w:p>
        </w:tc>
      </w:tr>
      <w:tr w:rsidR="004F3F90" w:rsidRPr="000006CE" w14:paraId="3E0A1966" w14:textId="77777777" w:rsidTr="004F3F90">
        <w:trPr>
          <w:trHeight w:val="424"/>
        </w:trPr>
        <w:tc>
          <w:tcPr>
            <w:tcW w:w="9468" w:type="dxa"/>
            <w:vAlign w:val="center"/>
          </w:tcPr>
          <w:p w14:paraId="2A2A9104" w14:textId="00648737" w:rsidR="004F3F90" w:rsidRPr="000006CE" w:rsidRDefault="004F3F90" w:rsidP="004F3F90">
            <w:pPr>
              <w:rPr>
                <w:i/>
              </w:rPr>
            </w:pPr>
            <w:r w:rsidRPr="000006CE">
              <w:rPr>
                <w:i/>
                <w:lang w:val="en-US"/>
              </w:rPr>
              <w:t>Describe the study outcome measures (primary and secondary) and include information on study exposure/s, covariates, and other factors</w:t>
            </w:r>
            <w:r w:rsidR="005273AB">
              <w:rPr>
                <w:i/>
                <w:lang w:val="en-US"/>
              </w:rPr>
              <w:t xml:space="preserve">. How are </w:t>
            </w:r>
            <w:r w:rsidRPr="000006CE">
              <w:rPr>
                <w:i/>
                <w:lang w:val="en-US"/>
              </w:rPr>
              <w:t>these defined based on the data</w:t>
            </w:r>
            <w:r w:rsidR="005273AB">
              <w:rPr>
                <w:i/>
                <w:lang w:val="en-US"/>
              </w:rPr>
              <w:t xml:space="preserve"> and how do they reflect the aims? </w:t>
            </w:r>
            <w:r w:rsidRPr="000006CE">
              <w:rPr>
                <w:i/>
                <w:lang w:val="en-US"/>
              </w:rPr>
              <w:t>Please provide sufficient detail (200 word minimum).</w:t>
            </w:r>
          </w:p>
        </w:tc>
      </w:tr>
      <w:tr w:rsidR="004F3F90" w:rsidRPr="000006CE" w14:paraId="4A319291" w14:textId="77777777" w:rsidTr="0057206E">
        <w:trPr>
          <w:cnfStyle w:val="000000100000" w:firstRow="0" w:lastRow="0" w:firstColumn="0" w:lastColumn="0" w:oddVBand="0" w:evenVBand="0" w:oddHBand="1" w:evenHBand="0" w:firstRowFirstColumn="0" w:firstRowLastColumn="0" w:lastRowFirstColumn="0" w:lastRowLastColumn="0"/>
          <w:trHeight w:val="4791"/>
        </w:trPr>
        <w:tc>
          <w:tcPr>
            <w:tcW w:w="9468" w:type="dxa"/>
            <w:tcBorders>
              <w:bottom w:val="single" w:sz="4" w:space="0" w:color="000000"/>
            </w:tcBorders>
            <w:shd w:val="clear" w:color="auto" w:fill="auto"/>
          </w:tcPr>
          <w:p w14:paraId="2BD5A4F1" w14:textId="5D9DAE04" w:rsidR="00D2733C" w:rsidRDefault="000824EC" w:rsidP="000824EC">
            <w:pPr>
              <w:spacing w:line="240" w:lineRule="auto"/>
            </w:pPr>
            <w:r>
              <w:t xml:space="preserve">The primary outcomes of this study </w:t>
            </w:r>
            <w:r w:rsidR="00D2733C">
              <w:t>include:</w:t>
            </w:r>
          </w:p>
          <w:p w14:paraId="3FDA5E97" w14:textId="77777777" w:rsidR="00D2733C" w:rsidRPr="00127B43" w:rsidRDefault="00D2733C" w:rsidP="00555525"/>
          <w:p w14:paraId="2156CBEB" w14:textId="2C391DEF" w:rsidR="00D2733C" w:rsidRDefault="00D2733C" w:rsidP="00127B43">
            <w:r>
              <w:t>-  S</w:t>
            </w:r>
            <w:r w:rsidR="00100F56" w:rsidRPr="00127B43">
              <w:t>patial layers of heat vulnerability and liveability indicators</w:t>
            </w:r>
          </w:p>
          <w:p w14:paraId="2D4A1BB1" w14:textId="17201B4D" w:rsidR="00D2733C" w:rsidRDefault="00D2733C" w:rsidP="00127B43">
            <w:r>
              <w:t>- New data assets (e.g. built environment dataset)</w:t>
            </w:r>
          </w:p>
          <w:p w14:paraId="607F9A30" w14:textId="39BE6489" w:rsidR="00D2733C" w:rsidRDefault="00D2733C" w:rsidP="00127B43">
            <w:r>
              <w:t>- Publication</w:t>
            </w:r>
            <w:r w:rsidR="00100F56">
              <w:t xml:space="preserve">s on the AURIN </w:t>
            </w:r>
            <w:r w:rsidR="00C351E0">
              <w:t xml:space="preserve">(aurin.org.au) </w:t>
            </w:r>
            <w:r w:rsidR="00100F56">
              <w:t xml:space="preserve">and AUO </w:t>
            </w:r>
            <w:r w:rsidR="00C351E0">
              <w:t xml:space="preserve">(auo.org.au) </w:t>
            </w:r>
            <w:r w:rsidR="00100F56">
              <w:t xml:space="preserve">platforms (e.g. visualisation platform for the indicators). </w:t>
            </w:r>
          </w:p>
          <w:p w14:paraId="4A115C65" w14:textId="77777777" w:rsidR="00D2733C" w:rsidRDefault="00D2733C" w:rsidP="00D2733C"/>
          <w:p w14:paraId="5267F7B9" w14:textId="1A4AFE7A" w:rsidR="004F3F90" w:rsidRDefault="00100F56" w:rsidP="00555525">
            <w:r>
              <w:t xml:space="preserve">The process of this pilot project will be documented </w:t>
            </w:r>
            <w:r w:rsidR="00E75B19">
              <w:t xml:space="preserve">by </w:t>
            </w:r>
            <w:r>
              <w:t>Jupyter notebooks and made available to researchers for future reproduction.</w:t>
            </w:r>
            <w:r w:rsidR="00846FCF">
              <w:t xml:space="preserve">  Access to the AURIN/AUO </w:t>
            </w:r>
            <w:r w:rsidR="005B5EF0">
              <w:t xml:space="preserve">infrastructure data assets </w:t>
            </w:r>
            <w:r w:rsidR="001F4DEC">
              <w:t>will be made</w:t>
            </w:r>
            <w:r w:rsidR="005B5EF0">
              <w:t xml:space="preserve"> available to registered users.</w:t>
            </w:r>
          </w:p>
          <w:p w14:paraId="2FEDD98C" w14:textId="77777777" w:rsidR="000824EC" w:rsidRDefault="000824EC" w:rsidP="000824EC">
            <w:pPr>
              <w:spacing w:line="240" w:lineRule="auto"/>
            </w:pPr>
          </w:p>
          <w:p w14:paraId="0C5A81C2" w14:textId="174F5FCC" w:rsidR="000824EC" w:rsidDel="009B41B7" w:rsidRDefault="00445385" w:rsidP="000824EC">
            <w:pPr>
              <w:spacing w:line="240" w:lineRule="auto"/>
              <w:rPr>
                <w:del w:id="88" w:author="Hao Chen" w:date="2023-04-30T18:32:00Z"/>
              </w:rPr>
            </w:pPr>
            <w:ins w:id="89" w:author="Hao Chen" w:date="2023-04-30T18:32:00Z">
              <w:r w:rsidRPr="00445385">
                <w:t>The exposures are heat and liveability which are determined using climate data. We will acquire land surface temperature (LST) data from both the Bureau of Meteorology (BOM) and MODIS (using the Google Earth Engine API) to minimize data gaps. The well-established Excess Heat Factor (EHF) algorithm proposed in the literature will be applied to determine heatwave periods during high-risk months (December to February) for studying heat exposure and liveability.</w:t>
              </w:r>
            </w:ins>
            <w:del w:id="90" w:author="Hao Chen" w:date="2023-04-30T18:32:00Z">
              <w:r w:rsidR="000824EC" w:rsidDel="00445385">
                <w:delText xml:space="preserve">The exposures are heat and liveability which are determined from </w:delText>
              </w:r>
              <w:r w:rsidR="00B705CE" w:rsidDel="00445385">
                <w:delText xml:space="preserve">literature review </w:delText>
              </w:r>
              <w:r w:rsidR="000824EC" w:rsidDel="00445385">
                <w:delText xml:space="preserve">using </w:delText>
              </w:r>
              <w:r w:rsidR="00B705CE" w:rsidDel="00445385">
                <w:delText xml:space="preserve">climate data from the Bureau of Meteorology. </w:delText>
              </w:r>
            </w:del>
          </w:p>
          <w:p w14:paraId="5D218C5B" w14:textId="77777777" w:rsidR="009B41B7" w:rsidRDefault="009B41B7" w:rsidP="000824EC">
            <w:pPr>
              <w:spacing w:line="240" w:lineRule="auto"/>
              <w:rPr>
                <w:ins w:id="91" w:author="Hao Chen" w:date="2023-04-30T19:50:00Z"/>
              </w:rPr>
            </w:pPr>
          </w:p>
          <w:p w14:paraId="2418F71F" w14:textId="77777777" w:rsidR="000824EC" w:rsidRDefault="000824EC" w:rsidP="000824EC">
            <w:pPr>
              <w:spacing w:line="240" w:lineRule="auto"/>
            </w:pPr>
          </w:p>
          <w:p w14:paraId="7E76C06A" w14:textId="53B8139E" w:rsidR="000824EC" w:rsidRDefault="000824EC" w:rsidP="000824EC">
            <w:pPr>
              <w:spacing w:line="240" w:lineRule="auto"/>
            </w:pPr>
            <w:r>
              <w:t>Covariates are patient age, sex, comorbidities (determined from all diagnosis fields in Admitted Patient Data Collection</w:t>
            </w:r>
            <w:r w:rsidR="0055162B">
              <w:t xml:space="preserve"> using a minimum lookback period of </w:t>
            </w:r>
            <w:r w:rsidR="0060396E">
              <w:t xml:space="preserve">10 </w:t>
            </w:r>
            <w:r w:rsidR="0055162B">
              <w:t>years</w:t>
            </w:r>
            <w:r>
              <w:t>)</w:t>
            </w:r>
            <w:r w:rsidR="00B705CE">
              <w:t>, as well as socioeconomic, underlying chronic health conditions (diabetes, mental health, mobility, obesity, cardiovascular and respiratory disease), socioeconomic factors (social isolation, financial stress, housing stress, unemployment, education), environmental (lack of access to vegetation and water), as well as built environment (urban heat island).</w:t>
            </w:r>
          </w:p>
          <w:p w14:paraId="5CF90AAD" w14:textId="591B67A3" w:rsidR="00FD3F42" w:rsidRDefault="00FD3F42" w:rsidP="000824EC">
            <w:pPr>
              <w:spacing w:line="240" w:lineRule="auto"/>
            </w:pPr>
          </w:p>
          <w:p w14:paraId="0B63BB6C" w14:textId="123A9204" w:rsidR="00FD3F42" w:rsidRDefault="00FD3F42" w:rsidP="000824EC">
            <w:pPr>
              <w:spacing w:line="240" w:lineRule="auto"/>
            </w:pPr>
            <w:r>
              <w:t xml:space="preserve">Consultations with the Public Health </w:t>
            </w:r>
            <w:r w:rsidR="001E29F9">
              <w:t xml:space="preserve">Research </w:t>
            </w:r>
            <w:r>
              <w:t>Network (PHRN), School of Population of Global Health (The University of Western Australia), NSW Health Department</w:t>
            </w:r>
            <w:r w:rsidR="00844AB2">
              <w:t>, the</w:t>
            </w:r>
            <w:r>
              <w:t xml:space="preserve"> Australian Digital Health Agency </w:t>
            </w:r>
            <w:r w:rsidR="00844AB2">
              <w:t xml:space="preserve">and the AusUrb-HI Advisory Committee </w:t>
            </w:r>
            <w:r>
              <w:t xml:space="preserve">have been held </w:t>
            </w:r>
            <w:r w:rsidR="001F4DEC">
              <w:t>during development of the project methodology. This has also included guidance on the preparation and</w:t>
            </w:r>
            <w:r>
              <w:t xml:space="preserve"> use of emergency department, hospitalisations and deaths data, as well as compare use of codes to record emergency department data: ICD and Snomed.</w:t>
            </w:r>
          </w:p>
          <w:p w14:paraId="16EFAD23" w14:textId="299FDFED" w:rsidR="0055162B" w:rsidRDefault="0055162B" w:rsidP="000824EC">
            <w:pPr>
              <w:spacing w:line="240" w:lineRule="auto"/>
            </w:pPr>
          </w:p>
          <w:p w14:paraId="755E4A4E" w14:textId="48C15238" w:rsidR="0055162B" w:rsidRDefault="009B5F8F" w:rsidP="000824EC">
            <w:pPr>
              <w:spacing w:line="240" w:lineRule="auto"/>
            </w:pPr>
            <w:r>
              <w:t xml:space="preserve">Ms Aileen dela Pena from </w:t>
            </w:r>
            <w:r w:rsidR="0055162B">
              <w:t>the Australian Digital Health Agency</w:t>
            </w:r>
            <w:r w:rsidR="001F4DEC">
              <w:t xml:space="preserve"> has</w:t>
            </w:r>
            <w:r w:rsidR="0055162B">
              <w:t xml:space="preserve"> </w:t>
            </w:r>
            <w:r>
              <w:t xml:space="preserve">indicated that her agency </w:t>
            </w:r>
            <w:r w:rsidR="0055162B">
              <w:t xml:space="preserve">will provide resources and technical support </w:t>
            </w:r>
            <w:r w:rsidR="00FD3F42">
              <w:t>to this case study</w:t>
            </w:r>
            <w:r>
              <w:t xml:space="preserve"> </w:t>
            </w:r>
            <w:r w:rsidR="0055162B">
              <w:t>for working with Snomed codes used in the Emergency Department data.</w:t>
            </w:r>
            <w:r>
              <w:t xml:space="preserve">  </w:t>
            </w:r>
            <w:r w:rsidR="00E75B19">
              <w:t>T</w:t>
            </w:r>
            <w:r>
              <w:t>he Australian Digital Health Agency will not be directly involved with the analysis and will not have access to the data.</w:t>
            </w:r>
          </w:p>
          <w:p w14:paraId="7701D467" w14:textId="77777777" w:rsidR="00F755C0" w:rsidRDefault="00F755C0" w:rsidP="000824EC">
            <w:pPr>
              <w:spacing w:line="240" w:lineRule="auto"/>
            </w:pPr>
          </w:p>
          <w:p w14:paraId="02246B35" w14:textId="1AC72BD8" w:rsidR="00F755C0" w:rsidRPr="000006CE" w:rsidRDefault="00F755C0" w:rsidP="000824EC">
            <w:pPr>
              <w:spacing w:line="240" w:lineRule="auto"/>
            </w:pPr>
            <w:r>
              <w:t xml:space="preserve">Outcomes are number </w:t>
            </w:r>
            <w:r w:rsidR="0055162B">
              <w:t xml:space="preserve">and type (i.e. diagnosis, cause of death) </w:t>
            </w:r>
            <w:r>
              <w:t xml:space="preserve">of related </w:t>
            </w:r>
            <w:r w:rsidR="008F22E8">
              <w:t xml:space="preserve">emergency department presentations, </w:t>
            </w:r>
            <w:r>
              <w:t>hospitalisations and deaths related to heat exposure; number of hospitalisations and deaths in a year related to liveability</w:t>
            </w:r>
          </w:p>
        </w:tc>
      </w:tr>
      <w:tr w:rsidR="004F3F90" w:rsidRPr="000006CE" w14:paraId="5EF1070D" w14:textId="77777777" w:rsidTr="004F3F90">
        <w:trPr>
          <w:trHeight w:val="486"/>
        </w:trPr>
        <w:tc>
          <w:tcPr>
            <w:tcW w:w="9468" w:type="dxa"/>
            <w:shd w:val="pct20" w:color="auto" w:fill="auto"/>
            <w:vAlign w:val="center"/>
          </w:tcPr>
          <w:p w14:paraId="6AD09500" w14:textId="77777777" w:rsidR="004F3F90" w:rsidRPr="000006CE" w:rsidRDefault="004F3F90" w:rsidP="004F3F9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lang w:val="en-US"/>
              </w:rPr>
            </w:pPr>
            <w:r w:rsidRPr="000006CE">
              <w:rPr>
                <w:caps/>
                <w:spacing w:val="15"/>
                <w:lang w:val="en-US"/>
              </w:rPr>
              <w:t>statistical analysis</w:t>
            </w:r>
          </w:p>
        </w:tc>
      </w:tr>
      <w:tr w:rsidR="004F3F90" w:rsidRPr="000006CE" w14:paraId="5A7E669A" w14:textId="77777777" w:rsidTr="0057206E">
        <w:trPr>
          <w:cnfStyle w:val="000000100000" w:firstRow="0" w:lastRow="0" w:firstColumn="0" w:lastColumn="0" w:oddVBand="0" w:evenVBand="0" w:oddHBand="1" w:evenHBand="0" w:firstRowFirstColumn="0" w:firstRowLastColumn="0" w:lastRowFirstColumn="0" w:lastRowLastColumn="0"/>
          <w:trHeight w:val="639"/>
        </w:trPr>
        <w:tc>
          <w:tcPr>
            <w:tcW w:w="9468" w:type="dxa"/>
            <w:shd w:val="clear" w:color="auto" w:fill="auto"/>
            <w:vAlign w:val="center"/>
          </w:tcPr>
          <w:p w14:paraId="5FA866D8" w14:textId="362C47F9" w:rsidR="004F3F90" w:rsidRPr="000006CE" w:rsidRDefault="004F3F90" w:rsidP="004F3F90">
            <w:pPr>
              <w:rPr>
                <w:i/>
                <w:sz w:val="16"/>
                <w:szCs w:val="16"/>
              </w:rPr>
            </w:pPr>
            <w:r w:rsidRPr="000006CE">
              <w:rPr>
                <w:i/>
                <w:lang w:val="en-US"/>
              </w:rPr>
              <w:t xml:space="preserve">Provide a statistical analysis plan outlining how the aims/objectives will be met, the statistical methods to be used, and who will be carrying out the analysis. </w:t>
            </w:r>
            <w:r w:rsidR="005273AB">
              <w:rPr>
                <w:i/>
                <w:lang w:val="en-US"/>
              </w:rPr>
              <w:t>P</w:t>
            </w:r>
            <w:r w:rsidRPr="000006CE">
              <w:rPr>
                <w:i/>
                <w:lang w:val="en-US"/>
              </w:rPr>
              <w:t>rovide sufficient detail (200 word minimum).</w:t>
            </w:r>
          </w:p>
        </w:tc>
      </w:tr>
      <w:tr w:rsidR="004F3F90" w:rsidRPr="000006CE" w14:paraId="307DBA5A" w14:textId="77777777" w:rsidTr="0038166F">
        <w:trPr>
          <w:trHeight w:val="5527"/>
        </w:trPr>
        <w:tc>
          <w:tcPr>
            <w:tcW w:w="9468" w:type="dxa"/>
          </w:tcPr>
          <w:p w14:paraId="4FDD1538" w14:textId="2CFEFAC8" w:rsidR="00BD2144" w:rsidRDefault="00522FBF" w:rsidP="005273AB">
            <w:r w:rsidRPr="00522FBF">
              <w:t xml:space="preserve">The heat health vulnerability (HVI) and liveability </w:t>
            </w:r>
            <w:r w:rsidR="00BD2144">
              <w:t xml:space="preserve">indicators will integrate health outcomes data with individual datasets from environment, climate, built environment, underlying health conditions, as well as socioeconomic and demographic parameters from 2011, 2016 and 2021 ABS Census. Both indicators follow a framework approach based on weighted exposure, vulnerability, and adaptive capacity </w:t>
            </w:r>
            <w:r w:rsidR="00D2733C">
              <w:t xml:space="preserve">spatial </w:t>
            </w:r>
            <w:r w:rsidR="00BD2144">
              <w:t>layers.</w:t>
            </w:r>
            <w:r w:rsidR="00555525">
              <w:t xml:space="preserve"> The figure below shows the four main steps of data processing and data analysis approaches</w:t>
            </w:r>
            <w:r w:rsidR="00A912C8">
              <w:t>, and each of the steps will be explained in detail afterwards</w:t>
            </w:r>
            <w:r w:rsidR="00555525">
              <w:t>.</w:t>
            </w:r>
          </w:p>
          <w:p w14:paraId="63F4B9B4" w14:textId="219FC0E3" w:rsidR="003C6A92" w:rsidRDefault="003C6A92" w:rsidP="009B384E"/>
          <w:p w14:paraId="11152B8C" w14:textId="3FB5E47C" w:rsidR="003C6A92" w:rsidRDefault="00C726F4" w:rsidP="009B384E">
            <w:r>
              <w:rPr>
                <w:noProof/>
              </w:rPr>
              <w:drawing>
                <wp:inline distT="0" distB="0" distL="0" distR="0" wp14:anchorId="38B8DBFD" wp14:editId="081BC673">
                  <wp:extent cx="611505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4019550"/>
                          </a:xfrm>
                          <a:prstGeom prst="rect">
                            <a:avLst/>
                          </a:prstGeom>
                          <a:noFill/>
                          <a:ln>
                            <a:noFill/>
                          </a:ln>
                        </pic:spPr>
                      </pic:pic>
                    </a:graphicData>
                  </a:graphic>
                </wp:inline>
              </w:drawing>
            </w:r>
          </w:p>
          <w:p w14:paraId="4D7B56BC" w14:textId="77777777" w:rsidR="00522FBF" w:rsidRDefault="00522FBF" w:rsidP="00522FBF"/>
          <w:p w14:paraId="59689F01" w14:textId="3E4BCFCD" w:rsidR="00522FBF" w:rsidRDefault="00555525" w:rsidP="00522FBF">
            <w:r>
              <w:t>In the first step, the collected raw data</w:t>
            </w:r>
            <w:r w:rsidR="003C5FE7">
              <w:t>sets</w:t>
            </w:r>
            <w:r>
              <w:t xml:space="preserve"> from AURIN and CHeReL will be </w:t>
            </w:r>
            <w:r w:rsidR="00A912C8">
              <w:t>pre-process</w:t>
            </w:r>
            <w:r w:rsidR="009C7B08">
              <w:t>ed</w:t>
            </w:r>
            <w:r w:rsidR="003432D2">
              <w:t>. A</w:t>
            </w:r>
            <w:r w:rsidR="0050796F">
              <w:t xml:space="preserve">gain, any processing involving the </w:t>
            </w:r>
            <w:r w:rsidR="003432D2">
              <w:t xml:space="preserve">linked </w:t>
            </w:r>
            <w:r w:rsidR="0050796F">
              <w:t>health datasets will be conduc</w:t>
            </w:r>
            <w:r w:rsidR="00080D9A">
              <w:t>ted</w:t>
            </w:r>
            <w:r w:rsidR="0050796F">
              <w:t xml:space="preserve"> </w:t>
            </w:r>
            <w:r w:rsidR="009C7B08">
              <w:t>in the SURE environment</w:t>
            </w:r>
            <w:r w:rsidR="00A912C8">
              <w:t xml:space="preserve">. Data cleansing will be done to identify and resolve </w:t>
            </w:r>
            <w:r w:rsidR="00A60CD1">
              <w:t xml:space="preserve">any </w:t>
            </w:r>
            <w:r w:rsidR="00A912C8">
              <w:t>potential data gap</w:t>
            </w:r>
            <w:r w:rsidR="00A60CD1">
              <w:t>, duplication,</w:t>
            </w:r>
            <w:r w:rsidR="00A912C8">
              <w:t xml:space="preserve"> or inconsistency</w:t>
            </w:r>
            <w:r w:rsidR="00B94B14">
              <w:t>.</w:t>
            </w:r>
            <w:r w:rsidR="00A912C8">
              <w:t xml:space="preserve"> </w:t>
            </w:r>
            <w:r w:rsidR="00B94B14">
              <w:t xml:space="preserve">Each of </w:t>
            </w:r>
            <w:r w:rsidR="00A912C8">
              <w:t>the data</w:t>
            </w:r>
            <w:r w:rsidR="00B94B14">
              <w:t>set</w:t>
            </w:r>
            <w:r w:rsidR="009D6E10">
              <w:t xml:space="preserve"> (</w:t>
            </w:r>
            <w:r w:rsidR="00CE0EF7">
              <w:t xml:space="preserve">which will be </w:t>
            </w:r>
            <w:r w:rsidR="009D6E10">
              <w:t xml:space="preserve">called </w:t>
            </w:r>
            <w:r w:rsidR="00EA084B">
              <w:t>component below</w:t>
            </w:r>
            <w:r w:rsidR="009D6E10">
              <w:t>)</w:t>
            </w:r>
            <w:r w:rsidR="00B94B14">
              <w:t xml:space="preserve"> will be refined</w:t>
            </w:r>
            <w:r w:rsidR="00A912C8">
              <w:t xml:space="preserve"> to match the study </w:t>
            </w:r>
            <w:r w:rsidR="001A1C3B">
              <w:t>area</w:t>
            </w:r>
            <w:r w:rsidR="00107AEC">
              <w:t xml:space="preserve">, </w:t>
            </w:r>
            <w:r w:rsidR="00FA0454">
              <w:t>changed to grid-based format</w:t>
            </w:r>
            <w:r w:rsidR="00107AEC">
              <w:t>,</w:t>
            </w:r>
            <w:r w:rsidR="00884B68">
              <w:t xml:space="preserve"> </w:t>
            </w:r>
            <w:r w:rsidR="00DE59EA">
              <w:t>and</w:t>
            </w:r>
            <w:r w:rsidR="00A912C8">
              <w:t xml:space="preserve"> normalized </w:t>
            </w:r>
            <w:r w:rsidR="00DE59EA">
              <w:t>by</w:t>
            </w:r>
            <w:r w:rsidR="00A912C8">
              <w:t xml:space="preserve"> a numeric</w:t>
            </w:r>
            <w:r w:rsidR="00E063FC">
              <w:t>-based representation with</w:t>
            </w:r>
            <w:r w:rsidR="00A912C8">
              <w:t xml:space="preserve"> value between 0 and 1</w:t>
            </w:r>
            <w:r w:rsidR="00AA78E8">
              <w:t xml:space="preserve"> for each grid cell</w:t>
            </w:r>
            <w:r w:rsidR="00A912C8">
              <w:t xml:space="preserve">. For instance, a normalized income indicator value will be calculated based on the </w:t>
            </w:r>
            <w:r w:rsidR="00B204E1">
              <w:t xml:space="preserve">maximum income of the study area </w:t>
            </w:r>
            <w:r w:rsidR="00AA78E8">
              <w:t xml:space="preserve">cells </w:t>
            </w:r>
            <w:r w:rsidR="00B204E1">
              <w:t>(as 1) as well as the lowest value (as 0)</w:t>
            </w:r>
            <w:r w:rsidR="00A912C8">
              <w:t xml:space="preserve">. </w:t>
            </w:r>
            <w:r w:rsidR="00805944">
              <w:t xml:space="preserve">The </w:t>
            </w:r>
            <w:r w:rsidR="00B204E1">
              <w:t xml:space="preserve">derived numeric values will be used in the next step for </w:t>
            </w:r>
            <w:r w:rsidR="0001536B">
              <w:t>generating sub</w:t>
            </w:r>
            <w:r w:rsidR="001E33E2">
              <w:t>-</w:t>
            </w:r>
            <w:r w:rsidR="0001536B">
              <w:t>indicators</w:t>
            </w:r>
            <w:r w:rsidR="003C5FE7">
              <w:t xml:space="preserve"> (</w:t>
            </w:r>
            <w:r w:rsidR="0021457C">
              <w:t xml:space="preserve">for </w:t>
            </w:r>
            <w:r w:rsidR="00E916B6">
              <w:t>S</w:t>
            </w:r>
            <w:r w:rsidR="003C5FE7">
              <w:t xml:space="preserve">ensitivity, </w:t>
            </w:r>
            <w:r w:rsidR="00E916B6">
              <w:t>A</w:t>
            </w:r>
            <w:r w:rsidR="003C5FE7">
              <w:t xml:space="preserve">daptive capacity, and </w:t>
            </w:r>
            <w:r w:rsidR="00E916B6">
              <w:t>E</w:t>
            </w:r>
            <w:r w:rsidR="003C5FE7">
              <w:t>xposure)</w:t>
            </w:r>
            <w:r w:rsidR="00B204E1">
              <w:t xml:space="preserve">. </w:t>
            </w:r>
            <w:r w:rsidR="00425A19">
              <w:t xml:space="preserve">Certain </w:t>
            </w:r>
            <w:r w:rsidR="00976146">
              <w:t xml:space="preserve">components </w:t>
            </w:r>
            <w:r w:rsidR="00425A19">
              <w:t xml:space="preserve">may </w:t>
            </w:r>
            <w:r w:rsidR="00B204E1">
              <w:t xml:space="preserve">require more complex </w:t>
            </w:r>
            <w:r w:rsidR="00425A19">
              <w:t xml:space="preserve">and/or potentially non-linear </w:t>
            </w:r>
            <w:r w:rsidR="00B204E1">
              <w:t xml:space="preserve">approaches to </w:t>
            </w:r>
            <w:r w:rsidR="001E33E2">
              <w:t>be normalized</w:t>
            </w:r>
            <w:r w:rsidR="00B204E1">
              <w:t>. For example, t</w:t>
            </w:r>
            <w:r w:rsidR="00522FBF">
              <w:t>he relationship between daily health outcomes data provided by CHeReL will be examined in relation to extreme heat events during summer months, observing an increase in ED presentations, hospitalisations, and deaths during heatwaves days (+3 days post-heatwave) compared to non-heatwave days during the spring-summer period (September-March).</w:t>
            </w:r>
          </w:p>
          <w:p w14:paraId="32F8FAC1" w14:textId="77777777" w:rsidR="00463E6D" w:rsidRDefault="00463E6D" w:rsidP="00522FBF"/>
          <w:p w14:paraId="0A8A0B26" w14:textId="67E94BB9" w:rsidR="00617472" w:rsidRDefault="001F6CAF" w:rsidP="009B384E">
            <w:r>
              <w:t xml:space="preserve">In the second </w:t>
            </w:r>
            <w:r w:rsidR="00E916B6">
              <w:t xml:space="preserve">and third </w:t>
            </w:r>
            <w:r>
              <w:t xml:space="preserve">step, the pre-processed datasets </w:t>
            </w:r>
            <w:r w:rsidR="00976146">
              <w:t xml:space="preserve">as components </w:t>
            </w:r>
            <w:r>
              <w:t>will be used to derive thematic layers</w:t>
            </w:r>
            <w:r w:rsidR="00567320">
              <w:t xml:space="preserve"> called sub-indicators</w:t>
            </w:r>
            <w:r>
              <w:t xml:space="preserve">, which will </w:t>
            </w:r>
            <w:r w:rsidR="004C4008">
              <w:t xml:space="preserve">then </w:t>
            </w:r>
            <w:r>
              <w:t xml:space="preserve">be used to derive health indicators in the next step. </w:t>
            </w:r>
            <w:r w:rsidR="00617472">
              <w:t xml:space="preserve">After the </w:t>
            </w:r>
            <w:r w:rsidR="00CA54A9">
              <w:t>first</w:t>
            </w:r>
            <w:r w:rsidR="00763A0E">
              <w:t xml:space="preserve"> </w:t>
            </w:r>
            <w:r w:rsidR="00617472">
              <w:t xml:space="preserve">step, </w:t>
            </w:r>
            <w:r w:rsidR="00206C53">
              <w:t>t</w:t>
            </w:r>
            <w:r w:rsidR="00617472">
              <w:t>he n</w:t>
            </w:r>
            <w:r>
              <w:t>ormalized</w:t>
            </w:r>
            <w:r w:rsidR="00206C53">
              <w:t xml:space="preserve"> grid-based</w:t>
            </w:r>
            <w:r>
              <w:t xml:space="preserve"> values as</w:t>
            </w:r>
            <w:r w:rsidR="00617472">
              <w:t xml:space="preserve"> input</w:t>
            </w:r>
            <w:r>
              <w:t xml:space="preserve"> </w:t>
            </w:r>
            <w:r w:rsidR="009B384E">
              <w:t xml:space="preserve">will </w:t>
            </w:r>
            <w:r w:rsidR="005A0214">
              <w:t xml:space="preserve">now </w:t>
            </w:r>
            <w:r w:rsidR="009B384E">
              <w:t xml:space="preserve">be tested for normality and </w:t>
            </w:r>
            <w:r w:rsidR="0008257E">
              <w:t>dimension</w:t>
            </w:r>
            <w:r w:rsidR="00C059F8">
              <w:t>ality</w:t>
            </w:r>
            <w:r w:rsidR="0008257E">
              <w:t xml:space="preserve"> reduction</w:t>
            </w:r>
            <w:r w:rsidR="009B384E">
              <w:t xml:space="preserve"> approach</w:t>
            </w:r>
            <w:r w:rsidR="007D5B7E">
              <w:t>,</w:t>
            </w:r>
            <w:r w:rsidR="009B384E">
              <w:t xml:space="preserve"> </w:t>
            </w:r>
            <w:r w:rsidR="007D5B7E">
              <w:t>in order</w:t>
            </w:r>
            <w:r w:rsidR="009B384E">
              <w:t xml:space="preserve"> </w:t>
            </w:r>
            <w:r w:rsidR="00C059F8">
              <w:t xml:space="preserve">to identify </w:t>
            </w:r>
            <w:r w:rsidR="009B384E">
              <w:t xml:space="preserve">how determinants correlate to each other and </w:t>
            </w:r>
            <w:r w:rsidR="001E29F9">
              <w:t xml:space="preserve">understand </w:t>
            </w:r>
            <w:r w:rsidR="009B384E">
              <w:t>the amount of collinearity</w:t>
            </w:r>
            <w:r w:rsidR="00FD3F42">
              <w:t xml:space="preserve"> (25)</w:t>
            </w:r>
            <w:r w:rsidR="009B384E">
              <w:t xml:space="preserve">. The strongest </w:t>
            </w:r>
            <w:r>
              <w:t xml:space="preserve">features </w:t>
            </w:r>
            <w:r w:rsidR="009B384E">
              <w:t>will be selected and combined into weighted spatial layers of Sensitivity, Adaptive Capacity</w:t>
            </w:r>
            <w:r w:rsidR="005A0214">
              <w:t>,</w:t>
            </w:r>
            <w:r w:rsidR="009B384E">
              <w:t xml:space="preserve"> and Exposure. A </w:t>
            </w:r>
            <w:r w:rsidR="00D50632">
              <w:t>Poisson regression</w:t>
            </w:r>
            <w:r w:rsidR="009B384E">
              <w:t xml:space="preserve"> approach will </w:t>
            </w:r>
            <w:r w:rsidR="001E29F9">
              <w:t xml:space="preserve">be employed with determinant </w:t>
            </w:r>
            <w:r w:rsidR="009B384E">
              <w:t xml:space="preserve">weights </w:t>
            </w:r>
            <w:r w:rsidR="001E29F9">
              <w:t xml:space="preserve">derived using a </w:t>
            </w:r>
            <w:r w:rsidR="009B384E">
              <w:t>pairwise comparison matrix</w:t>
            </w:r>
            <w:r w:rsidR="0039470E">
              <w:t xml:space="preserve"> (</w:t>
            </w:r>
            <w:r w:rsidR="008C5E98">
              <w:t>26</w:t>
            </w:r>
            <w:r w:rsidR="0039470E">
              <w:t>)</w:t>
            </w:r>
            <w:r w:rsidR="009B384E">
              <w:t>.</w:t>
            </w:r>
            <w:r w:rsidR="00D50632">
              <w:t xml:space="preserve"> </w:t>
            </w:r>
            <w:r w:rsidR="00617472">
              <w:t xml:space="preserve">Finally, map algebra will be used to integrate the selected, weighted </w:t>
            </w:r>
            <w:r w:rsidR="00976146">
              <w:t xml:space="preserve">components </w:t>
            </w:r>
            <w:r w:rsidR="00617472">
              <w:t xml:space="preserve">to derive the </w:t>
            </w:r>
            <w:r w:rsidR="00976146">
              <w:t xml:space="preserve">sub-indicators </w:t>
            </w:r>
            <w:r w:rsidR="0083583A">
              <w:t xml:space="preserve">using the formula </w:t>
            </w:r>
            <m:oMath>
              <m:r>
                <w:rPr>
                  <w:rFonts w:ascii="Cambria Math" w:hAnsi="Cambria Math"/>
                </w:rPr>
                <m:t>y</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w:r w:rsidR="00617472">
              <w:t>.</w:t>
            </w:r>
            <w:r w:rsidR="0068557B">
              <w:t xml:space="preserve"> The result will be normalized to be between 0 and 1 </w:t>
            </w:r>
            <w:r w:rsidR="00976146">
              <w:t>again</w:t>
            </w:r>
            <w:r w:rsidR="0068557B">
              <w:t>.</w:t>
            </w:r>
          </w:p>
          <w:p w14:paraId="120F9241" w14:textId="77777777" w:rsidR="00B12243" w:rsidRDefault="00B12243" w:rsidP="009B384E"/>
          <w:p w14:paraId="189EC676" w14:textId="60B7D3A8" w:rsidR="009B384E" w:rsidRDefault="00617472" w:rsidP="009B384E">
            <w:r>
              <w:t xml:space="preserve">In the </w:t>
            </w:r>
            <w:r w:rsidR="004E2179">
              <w:t>following</w:t>
            </w:r>
            <w:r w:rsidR="007D7DEA">
              <w:t xml:space="preserve"> </w:t>
            </w:r>
            <w:r>
              <w:t>step</w:t>
            </w:r>
            <w:r w:rsidR="007D7DEA">
              <w:t>s</w:t>
            </w:r>
            <w:r>
              <w:t>, t</w:t>
            </w:r>
            <w:r w:rsidR="009B384E">
              <w:t xml:space="preserve">he resulting </w:t>
            </w:r>
            <w:r w:rsidR="007D7DEA">
              <w:t>sub-indicators</w:t>
            </w:r>
            <w:r w:rsidR="009B384E">
              <w:t xml:space="preserve"> will be integrated</w:t>
            </w:r>
            <w:r>
              <w:t xml:space="preserve"> </w:t>
            </w:r>
            <w:r w:rsidR="0068557B">
              <w:t xml:space="preserve">once </w:t>
            </w:r>
            <w:r>
              <w:t>again, but this time</w:t>
            </w:r>
            <w:r w:rsidR="004A632B">
              <w:t xml:space="preserve"> </w:t>
            </w:r>
            <w:r w:rsidR="009B384E">
              <w:t xml:space="preserve">to derive </w:t>
            </w:r>
            <w:r w:rsidR="004E2179">
              <w:t xml:space="preserve">the output </w:t>
            </w:r>
            <w:r w:rsidR="004A4057">
              <w:t xml:space="preserve">health </w:t>
            </w:r>
            <w:r w:rsidR="004E2179">
              <w:t>indicator</w:t>
            </w:r>
            <w:r w:rsidR="00F82C26">
              <w:t xml:space="preserve">s </w:t>
            </w:r>
            <w:r w:rsidR="004E2179">
              <w:t xml:space="preserve">in the form of </w:t>
            </w:r>
            <w:r w:rsidR="009B384E">
              <w:t xml:space="preserve">normalized </w:t>
            </w:r>
            <w:r w:rsidR="004A4057">
              <w:t xml:space="preserve">heat vulnerability and liveability </w:t>
            </w:r>
            <w:r w:rsidR="009B384E">
              <w:t>layer</w:t>
            </w:r>
            <w:r>
              <w:t>s</w:t>
            </w:r>
            <w:r w:rsidR="009B384E">
              <w:t xml:space="preserve"> to express the “relative” vulnerability of locations across the chosen study areas</w:t>
            </w:r>
            <w:r>
              <w:t xml:space="preserve"> as</w:t>
            </w:r>
            <w:r w:rsidR="002C24C3">
              <w:t xml:space="preserve"> health</w:t>
            </w:r>
            <w:r>
              <w:t xml:space="preserve"> indicators</w:t>
            </w:r>
            <w:r w:rsidR="009B384E">
              <w:t>.</w:t>
            </w:r>
            <w:r w:rsidR="002C24C3">
              <w:t xml:space="preserve"> </w:t>
            </w:r>
            <w:r w:rsidR="009B384E">
              <w:t>Hotspot analysis will be used to investigate statistically significant locations of heat health vulnerability</w:t>
            </w:r>
            <w:r w:rsidR="004A4057">
              <w:t xml:space="preserve"> and liveability</w:t>
            </w:r>
            <w:r w:rsidR="009B384E">
              <w:t>. A Z-score and corresponding P-value spatial fields will be generated, to which significance testing will be applied</w:t>
            </w:r>
            <w:r w:rsidR="0029621D">
              <w:t xml:space="preserve"> (</w:t>
            </w:r>
            <w:r w:rsidR="008C5E98">
              <w:t>27</w:t>
            </w:r>
            <w:r w:rsidR="0029621D">
              <w:t>)</w:t>
            </w:r>
            <w:r w:rsidR="009B384E">
              <w:t xml:space="preserve">. </w:t>
            </w:r>
          </w:p>
          <w:p w14:paraId="21DD52CB" w14:textId="42BDED1E" w:rsidR="002C24C3" w:rsidRDefault="002C24C3" w:rsidP="009B384E"/>
          <w:p w14:paraId="68BD1D8E" w14:textId="5FE9CCE9" w:rsidR="007C3F44" w:rsidRDefault="002C24C3" w:rsidP="009B384E">
            <w:r>
              <w:t>Finally, the result will be presented and communicated in various ways</w:t>
            </w:r>
            <w:r w:rsidR="004C4008">
              <w:t xml:space="preserve">. Other than the traditional way of publishing research papers, </w:t>
            </w:r>
            <w:r>
              <w:t xml:space="preserve">a web application where users can adjust </w:t>
            </w:r>
            <w:r w:rsidR="004A019D">
              <w:t xml:space="preserve">parameters such as </w:t>
            </w:r>
            <w:r>
              <w:t>weights</w:t>
            </w:r>
            <w:r w:rsidR="00B016C0">
              <w:t xml:space="preserve"> and </w:t>
            </w:r>
            <w:r w:rsidR="00534943">
              <w:t>age groups,</w:t>
            </w:r>
            <w:r>
              <w:t xml:space="preserve"> and view maps visualizing the output </w:t>
            </w:r>
            <w:r w:rsidR="004C4008">
              <w:t>indicators</w:t>
            </w:r>
            <w:r w:rsidR="003B3E8D">
              <w:t xml:space="preserve"> (</w:t>
            </w:r>
            <w:r w:rsidR="00F82C26">
              <w:t>including health indicators and all sub-indicators</w:t>
            </w:r>
            <w:r w:rsidR="003B3E8D">
              <w:t>)</w:t>
            </w:r>
            <w:r w:rsidR="004C4008">
              <w:t xml:space="preserve"> will additionally be developed</w:t>
            </w:r>
            <w:r>
              <w:t>. Since only aggregated data is used, the risk of re-identification is minimized.</w:t>
            </w:r>
            <w:r w:rsidR="00F076C7">
              <w:t xml:space="preserve"> We keep in mind the key issues of </w:t>
            </w:r>
            <w:r w:rsidR="007A5A01">
              <w:t xml:space="preserve">maintaining </w:t>
            </w:r>
            <w:r w:rsidR="00F076C7">
              <w:t>data privacy and statistical stability</w:t>
            </w:r>
            <w:r w:rsidR="007A5A01">
              <w:t>, and</w:t>
            </w:r>
            <w:r w:rsidR="005321E2">
              <w:t xml:space="preserve"> therefore </w:t>
            </w:r>
            <w:r w:rsidR="007A5A01">
              <w:t>s</w:t>
            </w:r>
            <w:r w:rsidR="009341FB">
              <w:t xml:space="preserve">patial smoothing </w:t>
            </w:r>
            <w:del w:id="92" w:author="Hao Chen" w:date="2023-04-30T20:59:00Z">
              <w:r w:rsidR="009341FB" w:rsidDel="008B2FF5">
                <w:delText>method</w:delText>
              </w:r>
              <w:r w:rsidR="007A5A01" w:rsidDel="008B2FF5">
                <w:delText xml:space="preserve"> is</w:delText>
              </w:r>
            </w:del>
            <w:ins w:id="93" w:author="Hao Chen" w:date="2023-04-30T20:59:00Z">
              <w:r w:rsidR="008B2FF5">
                <w:t>will be</w:t>
              </w:r>
            </w:ins>
            <w:r w:rsidR="007A5A01">
              <w:t xml:space="preserve"> leveraged </w:t>
            </w:r>
            <w:r w:rsidR="009341FB">
              <w:t xml:space="preserve">to </w:t>
            </w:r>
            <w:r w:rsidR="000A3081">
              <w:t xml:space="preserve">further reduce any risk of identifiability for specific individuals or </w:t>
            </w:r>
            <w:r w:rsidR="007A5A01">
              <w:t>communities</w:t>
            </w:r>
            <w:ins w:id="94" w:author="Hao Chen" w:date="2023-04-30T21:04:00Z">
              <w:r w:rsidR="00096F88">
                <w:t xml:space="preserve">, </w:t>
              </w:r>
            </w:ins>
            <w:ins w:id="95" w:author="Hao Chen" w:date="2023-04-30T21:00:00Z">
              <w:r w:rsidR="008B2FF5">
                <w:t xml:space="preserve">in scenarios such as </w:t>
              </w:r>
            </w:ins>
            <w:ins w:id="96" w:author="Hao Chen" w:date="2023-04-30T21:03:00Z">
              <w:r w:rsidR="00B93011">
                <w:t>when a</w:t>
              </w:r>
              <w:r w:rsidR="00F93538">
                <w:t xml:space="preserve">n area does not have </w:t>
              </w:r>
              <w:r w:rsidR="00EF4C2E" w:rsidRPr="00EF4C2E">
                <w:t>a large enough number of statistical units</w:t>
              </w:r>
            </w:ins>
            <w:r w:rsidR="007A5A01">
              <w:t>.</w:t>
            </w:r>
          </w:p>
          <w:p w14:paraId="7738CC64" w14:textId="77777777" w:rsidR="002C24C3" w:rsidRDefault="002C24C3" w:rsidP="009B384E"/>
          <w:p w14:paraId="1C0D45F1" w14:textId="073FCD7E" w:rsidR="00627CF5" w:rsidRDefault="002C24C3" w:rsidP="005273AB">
            <w:r>
              <w:t>The</w:t>
            </w:r>
            <w:r w:rsidR="004C4008">
              <w:t xml:space="preserve"> above</w:t>
            </w:r>
            <w:r>
              <w:t xml:space="preserve"> </w:t>
            </w:r>
            <w:r w:rsidR="004C4008">
              <w:t xml:space="preserve">introduced </w:t>
            </w:r>
            <w:r>
              <w:t>steps will be done</w:t>
            </w:r>
            <w:r w:rsidR="009B384E">
              <w:t xml:space="preserve"> </w:t>
            </w:r>
            <w:r w:rsidR="00627CF5">
              <w:t>by the</w:t>
            </w:r>
            <w:r w:rsidR="00820379">
              <w:t xml:space="preserve"> AURIN and RMIT</w:t>
            </w:r>
            <w:r w:rsidR="00627CF5">
              <w:t xml:space="preserve"> investigators/researchers listed above </w:t>
            </w:r>
            <w:r w:rsidR="009B384E">
              <w:t>using QGIS, Python, R</w:t>
            </w:r>
            <w:r w:rsidR="001F0351">
              <w:t>.</w:t>
            </w:r>
            <w:r w:rsidR="009B384E">
              <w:t xml:space="preserve"> </w:t>
            </w:r>
            <w:r w:rsidR="00627CF5">
              <w:t xml:space="preserve">Split analysis tasks will be carried out within and outside of SURE facility - </w:t>
            </w:r>
            <w:r w:rsidR="009E6F15">
              <w:t>e.g.,</w:t>
            </w:r>
            <w:r w:rsidR="00627CF5">
              <w:t xml:space="preserve"> processing of AURIN, environmental, climate data before loading into SURE facility where it will be analysed together with sensitive health data, which will only be used in SURE. Sensitive data is aggregated so that there are no individual health records identifiable by researchers. </w:t>
            </w:r>
          </w:p>
          <w:p w14:paraId="0A8F4EA8" w14:textId="36C92CEB" w:rsidR="004A632B" w:rsidRDefault="004A632B" w:rsidP="005273AB"/>
          <w:p w14:paraId="40BCCE7C" w14:textId="12AACA34" w:rsidR="00E56397" w:rsidRDefault="000C7125" w:rsidP="005273AB">
            <w:r>
              <w:t>A d</w:t>
            </w:r>
            <w:r w:rsidR="004A632B">
              <w:t>ata verification</w:t>
            </w:r>
            <w:r>
              <w:t xml:space="preserve"> and </w:t>
            </w:r>
            <w:r w:rsidR="004A632B">
              <w:t>validation process will be conducted as part of QA/QC to ensure</w:t>
            </w:r>
            <w:r>
              <w:t xml:space="preserve"> the</w:t>
            </w:r>
            <w:r w:rsidR="004A632B">
              <w:t xml:space="preserve"> </w:t>
            </w:r>
            <w:r>
              <w:t>accuracy and quality of the data</w:t>
            </w:r>
            <w:r w:rsidR="004A632B">
              <w:t>,</w:t>
            </w:r>
            <w:r>
              <w:t xml:space="preserve"> </w:t>
            </w:r>
            <w:r w:rsidR="00E56397">
              <w:t xml:space="preserve">appropriate </w:t>
            </w:r>
            <w:r>
              <w:t xml:space="preserve">analysis </w:t>
            </w:r>
            <w:r w:rsidR="00E56397">
              <w:t xml:space="preserve">techniques </w:t>
            </w:r>
            <w:r>
              <w:t xml:space="preserve">and </w:t>
            </w:r>
            <w:r w:rsidR="00E56397">
              <w:t xml:space="preserve">adequate data management. </w:t>
            </w:r>
            <w:r w:rsidR="004A388C">
              <w:t>An expert panel on the</w:t>
            </w:r>
            <w:r w:rsidR="00192D83">
              <w:t xml:space="preserve"> AusUrb-HI</w:t>
            </w:r>
            <w:r w:rsidR="004A388C">
              <w:t xml:space="preserve"> project advisory committee will supervise the process and establish a re-identification risk analysis procedure</w:t>
            </w:r>
            <w:r w:rsidR="001F4D6A">
              <w:t xml:space="preserve"> to ensure data privacy and security matters are addressed</w:t>
            </w:r>
            <w:r w:rsidR="004A388C">
              <w:t xml:space="preserve">. </w:t>
            </w:r>
            <w:r w:rsidR="00192D83">
              <w:t>The process also involves e</w:t>
            </w:r>
            <w:r w:rsidR="004A388C">
              <w:t xml:space="preserve">xtensive consultations with independent external researchers </w:t>
            </w:r>
            <w:r w:rsidR="00192D83">
              <w:t xml:space="preserve">and </w:t>
            </w:r>
            <w:r w:rsidR="001F4D6A">
              <w:t xml:space="preserve">health data professionals to </w:t>
            </w:r>
            <w:r w:rsidR="00E4636F">
              <w:t xml:space="preserve">review and </w:t>
            </w:r>
            <w:r w:rsidR="001F4D6A">
              <w:t>support the project</w:t>
            </w:r>
            <w:r w:rsidR="00E4636F">
              <w:t xml:space="preserve"> methods and</w:t>
            </w:r>
            <w:r w:rsidR="001F4D6A">
              <w:t xml:space="preserve"> outcomes. </w:t>
            </w:r>
          </w:p>
          <w:p w14:paraId="108DEBF8" w14:textId="77777777" w:rsidR="00330A72" w:rsidRDefault="00330A72" w:rsidP="005273AB"/>
          <w:p w14:paraId="7699D2A4" w14:textId="3EED33A7" w:rsidR="00330A72" w:rsidRDefault="00330A72" w:rsidP="005273AB">
            <w:r>
              <w:t xml:space="preserve">Note 1: </w:t>
            </w:r>
            <w:r w:rsidRPr="00330A72">
              <w:t xml:space="preserve">the </w:t>
            </w:r>
            <w:r>
              <w:t xml:space="preserve">detailed </w:t>
            </w:r>
            <w:r w:rsidRPr="00330A72">
              <w:t xml:space="preserve">analysis </w:t>
            </w:r>
            <w:r>
              <w:t xml:space="preserve">methodology </w:t>
            </w:r>
            <w:r w:rsidR="00EB2D5A">
              <w:t xml:space="preserve">plan </w:t>
            </w:r>
            <w:r w:rsidRPr="00330A72">
              <w:t xml:space="preserve">of </w:t>
            </w:r>
            <w:r w:rsidR="00EB2D5A">
              <w:t>all the datasets</w:t>
            </w:r>
            <w:r w:rsidRPr="00330A72">
              <w:t xml:space="preserve"> and </w:t>
            </w:r>
            <w:r w:rsidR="00EB2D5A">
              <w:t>their</w:t>
            </w:r>
            <w:r w:rsidRPr="00330A72">
              <w:t xml:space="preserve"> integration into the overall </w:t>
            </w:r>
            <w:r>
              <w:t>health</w:t>
            </w:r>
            <w:r w:rsidRPr="00330A72">
              <w:t xml:space="preserve"> indicator is described in detail in the </w:t>
            </w:r>
            <w:r w:rsidR="00EB2D5A">
              <w:t xml:space="preserve">separately </w:t>
            </w:r>
            <w:r w:rsidRPr="00330A72">
              <w:t xml:space="preserve">attached </w:t>
            </w:r>
            <w:r w:rsidR="00EB2D5A">
              <w:t>A</w:t>
            </w:r>
            <w:r w:rsidRPr="00330A72">
              <w:t xml:space="preserve">nalysis </w:t>
            </w:r>
            <w:r w:rsidR="00EB2D5A">
              <w:t>P</w:t>
            </w:r>
            <w:r w:rsidRPr="00330A72">
              <w:t>lan</w:t>
            </w:r>
            <w:r w:rsidR="00ED731F">
              <w:t xml:space="preserve"> document.</w:t>
            </w:r>
          </w:p>
          <w:p w14:paraId="2DEA5B43" w14:textId="264F2DA8" w:rsidR="00627CF5" w:rsidRDefault="00627CF5" w:rsidP="005273AB"/>
          <w:p w14:paraId="21896F40" w14:textId="02A9BE52" w:rsidR="001F0351" w:rsidRPr="000824EC" w:rsidRDefault="001F0351" w:rsidP="005273AB">
            <w:r>
              <w:t>Note</w:t>
            </w:r>
            <w:r w:rsidR="00ED731F">
              <w:t xml:space="preserve"> 2</w:t>
            </w:r>
            <w:r>
              <w:t>: 2021 Census data will be integrated in the study once it is made available by the Australian Bureau of Statistics. The expected publication date is August 2022, based on previous releases.</w:t>
            </w:r>
          </w:p>
        </w:tc>
      </w:tr>
    </w:tbl>
    <w:p w14:paraId="6262C8D7" w14:textId="77777777" w:rsidR="00D35B66" w:rsidRDefault="00D35B66">
      <w:pPr>
        <w:spacing w:line="240" w:lineRule="auto"/>
      </w:pPr>
    </w:p>
    <w:p w14:paraId="270E41C9" w14:textId="77777777" w:rsidR="007A76C6" w:rsidRDefault="007A76C6">
      <w:pPr>
        <w:spacing w:line="240" w:lineRule="auto"/>
      </w:pPr>
    </w:p>
    <w:p w14:paraId="750CEE69" w14:textId="77777777" w:rsidR="007A76C6" w:rsidRPr="000006CE" w:rsidRDefault="007A76C6">
      <w:pPr>
        <w:spacing w:line="240" w:lineRule="auto"/>
      </w:pPr>
    </w:p>
    <w:p w14:paraId="02BFB826" w14:textId="77777777" w:rsidR="004F3F90" w:rsidRPr="000006CE" w:rsidRDefault="004F3F90">
      <w:pPr>
        <w:spacing w:line="240" w:lineRule="auto"/>
      </w:pPr>
    </w:p>
    <w:p w14:paraId="10084DB1" w14:textId="77777777" w:rsidR="00E01A72" w:rsidRPr="0038166F" w:rsidRDefault="004F3F90" w:rsidP="004F3F90">
      <w:pPr>
        <w:pStyle w:val="Heading1"/>
        <w:spacing w:after="120"/>
        <w:rPr>
          <w:color w:val="auto"/>
        </w:rPr>
      </w:pPr>
      <w:r w:rsidRPr="0038166F">
        <w:rPr>
          <w:caps w:val="0"/>
          <w:color w:val="auto"/>
        </w:rPr>
        <w:t xml:space="preserve"> </w:t>
      </w:r>
      <w:bookmarkStart w:id="97" w:name="_Toc89186197"/>
      <w:r w:rsidRPr="0038166F">
        <w:rPr>
          <w:caps w:val="0"/>
          <w:color w:val="auto"/>
        </w:rPr>
        <w:t>PROJECT FUNDING / SUPPORT</w:t>
      </w:r>
      <w:bookmarkEnd w:id="97"/>
    </w:p>
    <w:p w14:paraId="4E49C2B5" w14:textId="77777777" w:rsidR="00E01A72" w:rsidRPr="00B324E2" w:rsidRDefault="00E01A72" w:rsidP="00EC0DDD">
      <w:pPr>
        <w:tabs>
          <w:tab w:val="left" w:pos="0"/>
        </w:tabs>
        <w:rPr>
          <w:sz w:val="12"/>
          <w:szCs w:val="12"/>
        </w:rPr>
      </w:pPr>
    </w:p>
    <w:tbl>
      <w:tblPr>
        <w:tblStyle w:val="TableGrid2"/>
        <w:tblW w:w="9385" w:type="dxa"/>
        <w:tblInd w:w="108" w:type="dxa"/>
        <w:tblLayout w:type="fixed"/>
        <w:tblLook w:val="04A0" w:firstRow="1" w:lastRow="0" w:firstColumn="1" w:lastColumn="0" w:noHBand="0" w:noVBand="1"/>
      </w:tblPr>
      <w:tblGrid>
        <w:gridCol w:w="3289"/>
        <w:gridCol w:w="1565"/>
        <w:gridCol w:w="1275"/>
        <w:gridCol w:w="1701"/>
        <w:gridCol w:w="1555"/>
      </w:tblGrid>
      <w:tr w:rsidR="00E01A72" w:rsidRPr="000006CE" w14:paraId="712FF6E5" w14:textId="77777777" w:rsidTr="0038166F">
        <w:tc>
          <w:tcPr>
            <w:tcW w:w="3289" w:type="dxa"/>
            <w:shd w:val="clear" w:color="auto" w:fill="D9D9D9" w:themeFill="background1" w:themeFillShade="D9"/>
          </w:tcPr>
          <w:p w14:paraId="7EBF88DE" w14:textId="77777777" w:rsidR="00E01A72" w:rsidRPr="00922B03" w:rsidRDefault="00E01A72" w:rsidP="00EC0DDD">
            <w:pPr>
              <w:tabs>
                <w:tab w:val="left" w:pos="0"/>
              </w:tabs>
              <w:rPr>
                <w:b/>
                <w:lang w:val="en-US"/>
              </w:rPr>
            </w:pPr>
            <w:r w:rsidRPr="00922B03">
              <w:rPr>
                <w:b/>
                <w:lang w:val="en-US"/>
              </w:rPr>
              <w:t>Funding</w:t>
            </w:r>
          </w:p>
        </w:tc>
        <w:tc>
          <w:tcPr>
            <w:tcW w:w="4541" w:type="dxa"/>
            <w:gridSpan w:val="3"/>
            <w:shd w:val="clear" w:color="auto" w:fill="D9D9D9" w:themeFill="background1" w:themeFillShade="D9"/>
          </w:tcPr>
          <w:p w14:paraId="14F2BB2A" w14:textId="77777777" w:rsidR="00E01A72" w:rsidRPr="00922B03" w:rsidRDefault="00E01A72" w:rsidP="00EC0DDD">
            <w:pPr>
              <w:tabs>
                <w:tab w:val="left" w:pos="0"/>
              </w:tabs>
              <w:rPr>
                <w:b/>
                <w:lang w:val="en-US"/>
              </w:rPr>
            </w:pPr>
            <w:r w:rsidRPr="00922B03">
              <w:rPr>
                <w:b/>
                <w:lang w:val="en-US"/>
              </w:rPr>
              <w:t>Confirmed or Sought?</w:t>
            </w:r>
          </w:p>
        </w:tc>
        <w:tc>
          <w:tcPr>
            <w:tcW w:w="1555" w:type="dxa"/>
            <w:shd w:val="clear" w:color="auto" w:fill="D9D9D9" w:themeFill="background1" w:themeFillShade="D9"/>
          </w:tcPr>
          <w:p w14:paraId="3F030051" w14:textId="77777777" w:rsidR="00E01A72" w:rsidRPr="00922B03" w:rsidRDefault="00E01A72" w:rsidP="00EC0DDD">
            <w:pPr>
              <w:tabs>
                <w:tab w:val="left" w:pos="0"/>
              </w:tabs>
              <w:rPr>
                <w:b/>
                <w:lang w:val="en-US"/>
              </w:rPr>
            </w:pPr>
            <w:r w:rsidRPr="00922B03">
              <w:rPr>
                <w:b/>
                <w:lang w:val="en-US"/>
              </w:rPr>
              <w:t>Amount of funding</w:t>
            </w:r>
            <w:r w:rsidR="00ED6503" w:rsidRPr="00922B03">
              <w:rPr>
                <w:b/>
                <w:lang w:val="en-US"/>
              </w:rPr>
              <w:t xml:space="preserve"> $</w:t>
            </w:r>
            <w:r w:rsidRPr="00922B03">
              <w:rPr>
                <w:b/>
                <w:lang w:val="en-US"/>
              </w:rPr>
              <w:t xml:space="preserve"> </w:t>
            </w:r>
          </w:p>
        </w:tc>
      </w:tr>
      <w:tr w:rsidR="00E01A72" w:rsidRPr="000006CE" w14:paraId="245B0E21" w14:textId="77777777" w:rsidTr="00EC0DDD">
        <w:tc>
          <w:tcPr>
            <w:tcW w:w="3289" w:type="dxa"/>
          </w:tcPr>
          <w:p w14:paraId="581F965E" w14:textId="77777777" w:rsidR="00E01A72" w:rsidRPr="000006CE" w:rsidRDefault="00E01A72" w:rsidP="00EC0DDD">
            <w:pPr>
              <w:tabs>
                <w:tab w:val="left" w:pos="0"/>
              </w:tabs>
              <w:rPr>
                <w:rFonts w:asciiTheme="minorHAnsi" w:hAnsiTheme="minorHAnsi" w:cstheme="minorHAnsi"/>
                <w:b/>
                <w:lang w:val="en-US"/>
              </w:rPr>
            </w:pPr>
            <w:r w:rsidRPr="000006CE">
              <w:rPr>
                <w:rFonts w:asciiTheme="minorHAnsi" w:hAnsiTheme="minorHAnsi" w:cstheme="minorHAnsi"/>
                <w:b/>
                <w:lang w:val="en-US"/>
              </w:rPr>
              <w:t>External Competitive Grant</w:t>
            </w:r>
          </w:p>
        </w:tc>
        <w:tc>
          <w:tcPr>
            <w:tcW w:w="1565" w:type="dxa"/>
          </w:tcPr>
          <w:p w14:paraId="4ED872A2" w14:textId="59EDE6F1"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728577409"/>
                <w14:checkbox>
                  <w14:checked w14:val="1"/>
                  <w14:checkedState w14:val="2612" w14:font="MS Gothic"/>
                  <w14:uncheckedState w14:val="2610" w14:font="MS Gothic"/>
                </w14:checkbox>
              </w:sdtPr>
              <w:sdtEndPr/>
              <w:sdtContent>
                <w:r w:rsidR="00D4283B">
                  <w:rPr>
                    <w:rFonts w:ascii="MS Gothic" w:eastAsia="MS Gothic" w:hAnsi="MS Gothic" w:cstheme="minorHAnsi" w:hint="eastAsia"/>
                    <w:lang w:val="en-US"/>
                  </w:rPr>
                  <w:t>☒</w:t>
                </w:r>
              </w:sdtContent>
            </w:sdt>
          </w:p>
        </w:tc>
        <w:tc>
          <w:tcPr>
            <w:tcW w:w="1275" w:type="dxa"/>
          </w:tcPr>
          <w:p w14:paraId="60B28C90"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009028331"/>
                <w14:checkbox>
                  <w14:checked w14:val="0"/>
                  <w14:checkedState w14:val="2612" w14:font="MS Gothic"/>
                  <w14:uncheckedState w14:val="2610" w14:font="MS Gothic"/>
                </w14:checkbox>
              </w:sdtPr>
              <w:sdtEndPr/>
              <w:sdtContent>
                <w:r w:rsidRPr="00922B03">
                  <w:rPr>
                    <w:rFonts w:ascii="MS Gothic" w:eastAsia="MS Gothic" w:hAnsi="MS Gothic" w:cs="MS Gothic" w:hint="eastAsia"/>
                    <w:lang w:val="en-US"/>
                  </w:rPr>
                  <w:t>☐</w:t>
                </w:r>
              </w:sdtContent>
            </w:sdt>
          </w:p>
        </w:tc>
        <w:tc>
          <w:tcPr>
            <w:tcW w:w="1701" w:type="dxa"/>
          </w:tcPr>
          <w:p w14:paraId="3CC756BD"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934099361"/>
                <w14:checkbox>
                  <w14:checked w14:val="0"/>
                  <w14:checkedState w14:val="2612" w14:font="MS Gothic"/>
                  <w14:uncheckedState w14:val="2610" w14:font="MS Gothic"/>
                </w14:checkbox>
              </w:sdtPr>
              <w:sdtEndPr/>
              <w:sdtContent>
                <w:r w:rsidRPr="00922B03">
                  <w:rPr>
                    <w:rFonts w:ascii="MS Gothic" w:eastAsia="MS Gothic" w:hAnsi="MS Gothic" w:cs="MS Gothic" w:hint="eastAsia"/>
                    <w:lang w:val="en-US"/>
                  </w:rPr>
                  <w:t>☐</w:t>
                </w:r>
              </w:sdtContent>
            </w:sdt>
            <w:r w:rsidRPr="00922B03">
              <w:rPr>
                <w:rFonts w:asciiTheme="minorHAnsi" w:hAnsiTheme="minorHAnsi" w:cstheme="minorHAnsi"/>
                <w:lang w:val="en-US"/>
              </w:rPr>
              <w:t xml:space="preserve"> </w:t>
            </w:r>
          </w:p>
        </w:tc>
        <w:tc>
          <w:tcPr>
            <w:tcW w:w="1555" w:type="dxa"/>
          </w:tcPr>
          <w:p w14:paraId="4657761D" w14:textId="30E0CFC7" w:rsidR="00E01A72" w:rsidRPr="00D4283B" w:rsidRDefault="00D82F06" w:rsidP="00EC0DDD">
            <w:pPr>
              <w:tabs>
                <w:tab w:val="left" w:pos="0"/>
              </w:tabs>
              <w:rPr>
                <w:sz w:val="20"/>
                <w:szCs w:val="20"/>
                <w:highlight w:val="yellow"/>
                <w:lang w:val="en-US"/>
              </w:rPr>
            </w:pPr>
            <w:r w:rsidRPr="00636938">
              <w:rPr>
                <w:sz w:val="20"/>
                <w:szCs w:val="20"/>
                <w:lang w:val="en-US"/>
              </w:rPr>
              <w:t>$400,000-</w:t>
            </w:r>
          </w:p>
        </w:tc>
      </w:tr>
      <w:tr w:rsidR="00E01A72" w:rsidRPr="000006CE" w14:paraId="4B771CFD" w14:textId="77777777" w:rsidTr="00EC0DDD">
        <w:tc>
          <w:tcPr>
            <w:tcW w:w="3289" w:type="dxa"/>
          </w:tcPr>
          <w:p w14:paraId="5439C86D" w14:textId="77777777" w:rsidR="00E01A72" w:rsidRPr="000006CE" w:rsidRDefault="00E01A72" w:rsidP="00EC0DDD">
            <w:pPr>
              <w:tabs>
                <w:tab w:val="left" w:pos="0"/>
              </w:tabs>
              <w:rPr>
                <w:rFonts w:asciiTheme="minorHAnsi" w:hAnsiTheme="minorHAnsi" w:cstheme="minorHAnsi"/>
                <w:b/>
                <w:lang w:val="en-US"/>
              </w:rPr>
            </w:pPr>
            <w:r w:rsidRPr="000006CE">
              <w:rPr>
                <w:rFonts w:asciiTheme="minorHAnsi" w:hAnsiTheme="minorHAnsi" w:cstheme="minorHAnsi"/>
                <w:b/>
                <w:lang w:val="en-US"/>
              </w:rPr>
              <w:t>Internal competitive grant</w:t>
            </w:r>
          </w:p>
        </w:tc>
        <w:tc>
          <w:tcPr>
            <w:tcW w:w="1565" w:type="dxa"/>
          </w:tcPr>
          <w:p w14:paraId="47CADF87" w14:textId="3386BA98"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1254711552"/>
                <w14:checkbox>
                  <w14:checked w14:val="0"/>
                  <w14:checkedState w14:val="2612" w14:font="MS Gothic"/>
                  <w14:uncheckedState w14:val="2610" w14:font="MS Gothic"/>
                </w14:checkbox>
              </w:sdtPr>
              <w:sdtEndPr/>
              <w:sdtContent>
                <w:r w:rsidR="00386808">
                  <w:rPr>
                    <w:rFonts w:ascii="MS Gothic" w:eastAsia="MS Gothic" w:hAnsi="MS Gothic" w:cstheme="minorHAnsi" w:hint="eastAsia"/>
                    <w:lang w:val="en-US"/>
                  </w:rPr>
                  <w:t>☐</w:t>
                </w:r>
              </w:sdtContent>
            </w:sdt>
          </w:p>
        </w:tc>
        <w:tc>
          <w:tcPr>
            <w:tcW w:w="1275" w:type="dxa"/>
          </w:tcPr>
          <w:p w14:paraId="4CEE2764"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470324697"/>
                <w14:checkbox>
                  <w14:checked w14:val="0"/>
                  <w14:checkedState w14:val="2612" w14:font="MS Gothic"/>
                  <w14:uncheckedState w14:val="2610" w14:font="MS Gothic"/>
                </w14:checkbox>
              </w:sdtPr>
              <w:sdtEndPr/>
              <w:sdtContent>
                <w:r w:rsidRPr="00922B03">
                  <w:rPr>
                    <w:rFonts w:ascii="MS Gothic" w:eastAsia="MS Gothic" w:hAnsi="MS Gothic" w:cs="MS Gothic" w:hint="eastAsia"/>
                    <w:lang w:val="en-US"/>
                  </w:rPr>
                  <w:t>☐</w:t>
                </w:r>
              </w:sdtContent>
            </w:sdt>
          </w:p>
        </w:tc>
        <w:tc>
          <w:tcPr>
            <w:tcW w:w="1701" w:type="dxa"/>
          </w:tcPr>
          <w:p w14:paraId="676A1000"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1848014015"/>
                <w14:checkbox>
                  <w14:checked w14:val="0"/>
                  <w14:checkedState w14:val="2612" w14:font="MS Gothic"/>
                  <w14:uncheckedState w14:val="2610" w14:font="MS Gothic"/>
                </w14:checkbox>
              </w:sdtPr>
              <w:sdtEndPr/>
              <w:sdtContent>
                <w:r w:rsidRPr="00922B03">
                  <w:rPr>
                    <w:rFonts w:ascii="MS Gothic" w:eastAsia="MS Gothic" w:hAnsi="MS Gothic" w:cs="MS Gothic" w:hint="eastAsia"/>
                    <w:lang w:val="en-US"/>
                  </w:rPr>
                  <w:t>☐</w:t>
                </w:r>
              </w:sdtContent>
            </w:sdt>
          </w:p>
        </w:tc>
        <w:tc>
          <w:tcPr>
            <w:tcW w:w="1555" w:type="dxa"/>
          </w:tcPr>
          <w:p w14:paraId="6AF4C6AF" w14:textId="77777777" w:rsidR="00E01A72" w:rsidRPr="0038166F" w:rsidRDefault="00E01A72" w:rsidP="00EC0DDD">
            <w:pPr>
              <w:tabs>
                <w:tab w:val="left" w:pos="0"/>
              </w:tabs>
              <w:rPr>
                <w:sz w:val="20"/>
                <w:szCs w:val="20"/>
                <w:lang w:val="en-US"/>
              </w:rPr>
            </w:pPr>
          </w:p>
        </w:tc>
      </w:tr>
      <w:tr w:rsidR="00E01A72" w:rsidRPr="000006CE" w14:paraId="25E4C76C" w14:textId="77777777" w:rsidTr="00EC0DDD">
        <w:tc>
          <w:tcPr>
            <w:tcW w:w="3289" w:type="dxa"/>
          </w:tcPr>
          <w:p w14:paraId="339FE1AA" w14:textId="77777777" w:rsidR="00E01A72" w:rsidRPr="000006CE" w:rsidRDefault="00E01A72" w:rsidP="00EC0DDD">
            <w:pPr>
              <w:tabs>
                <w:tab w:val="left" w:pos="0"/>
              </w:tabs>
              <w:rPr>
                <w:rFonts w:asciiTheme="minorHAnsi" w:hAnsiTheme="minorHAnsi" w:cstheme="minorHAnsi"/>
                <w:b/>
                <w:lang w:val="en-US"/>
              </w:rPr>
            </w:pPr>
            <w:r w:rsidRPr="000006CE">
              <w:rPr>
                <w:rFonts w:asciiTheme="minorHAnsi" w:hAnsiTheme="minorHAnsi" w:cstheme="minorHAnsi"/>
                <w:b/>
                <w:lang w:val="en-US"/>
              </w:rPr>
              <w:t>Sponsor</w:t>
            </w:r>
          </w:p>
        </w:tc>
        <w:tc>
          <w:tcPr>
            <w:tcW w:w="1565" w:type="dxa"/>
          </w:tcPr>
          <w:p w14:paraId="17A102BD" w14:textId="77777777"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1804611725"/>
                <w14:checkbox>
                  <w14:checked w14:val="0"/>
                  <w14:checkedState w14:val="2612" w14:font="MS Gothic"/>
                  <w14:uncheckedState w14:val="2610" w14:font="MS Gothic"/>
                </w14:checkbox>
              </w:sdtPr>
              <w:sdtEndPr/>
              <w:sdtContent>
                <w:r w:rsidRPr="00922B03">
                  <w:rPr>
                    <w:rFonts w:ascii="MS Gothic" w:eastAsia="MS Gothic" w:hAnsi="MS Gothic" w:cs="MS Gothic" w:hint="eastAsia"/>
                    <w:lang w:val="en-US"/>
                  </w:rPr>
                  <w:t>☐</w:t>
                </w:r>
              </w:sdtContent>
            </w:sdt>
          </w:p>
        </w:tc>
        <w:tc>
          <w:tcPr>
            <w:tcW w:w="1275" w:type="dxa"/>
          </w:tcPr>
          <w:p w14:paraId="16F2C72F"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379212367"/>
                <w14:checkbox>
                  <w14:checked w14:val="0"/>
                  <w14:checkedState w14:val="2612" w14:font="MS Gothic"/>
                  <w14:uncheckedState w14:val="2610" w14:font="MS Gothic"/>
                </w14:checkbox>
              </w:sdtPr>
              <w:sdtEndPr/>
              <w:sdtContent>
                <w:r w:rsidRPr="00922B03">
                  <w:rPr>
                    <w:rFonts w:ascii="MS Gothic" w:eastAsia="MS Gothic" w:hAnsi="MS Gothic" w:cs="MS Gothic" w:hint="eastAsia"/>
                    <w:lang w:val="en-US"/>
                  </w:rPr>
                  <w:t>☐</w:t>
                </w:r>
              </w:sdtContent>
            </w:sdt>
          </w:p>
        </w:tc>
        <w:tc>
          <w:tcPr>
            <w:tcW w:w="1701" w:type="dxa"/>
          </w:tcPr>
          <w:p w14:paraId="7AD0043A"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1741399759"/>
                <w14:checkbox>
                  <w14:checked w14:val="0"/>
                  <w14:checkedState w14:val="2612" w14:font="MS Gothic"/>
                  <w14:uncheckedState w14:val="2610" w14:font="MS Gothic"/>
                </w14:checkbox>
              </w:sdtPr>
              <w:sdtEndPr/>
              <w:sdtContent>
                <w:r w:rsidRPr="00922B03">
                  <w:rPr>
                    <w:rFonts w:ascii="MS Gothic" w:eastAsia="MS Gothic" w:hAnsi="MS Gothic" w:cs="MS Gothic" w:hint="eastAsia"/>
                    <w:lang w:val="en-US"/>
                  </w:rPr>
                  <w:t>☐</w:t>
                </w:r>
              </w:sdtContent>
            </w:sdt>
          </w:p>
        </w:tc>
        <w:tc>
          <w:tcPr>
            <w:tcW w:w="1555" w:type="dxa"/>
          </w:tcPr>
          <w:p w14:paraId="193F2114" w14:textId="77777777" w:rsidR="00E01A72" w:rsidRPr="0038166F" w:rsidRDefault="00E01A72" w:rsidP="00EC0DDD">
            <w:pPr>
              <w:tabs>
                <w:tab w:val="left" w:pos="0"/>
              </w:tabs>
              <w:rPr>
                <w:sz w:val="20"/>
                <w:szCs w:val="20"/>
                <w:lang w:val="en-US"/>
              </w:rPr>
            </w:pPr>
          </w:p>
        </w:tc>
      </w:tr>
      <w:tr w:rsidR="00E01A72" w:rsidRPr="000006CE" w14:paraId="5145C29C" w14:textId="77777777" w:rsidTr="00EC0DDD">
        <w:tc>
          <w:tcPr>
            <w:tcW w:w="3289" w:type="dxa"/>
          </w:tcPr>
          <w:p w14:paraId="54C334D4" w14:textId="2781267F" w:rsidR="00E01A72" w:rsidRPr="000006CE" w:rsidRDefault="00ED6503" w:rsidP="00EC0DDD">
            <w:pPr>
              <w:tabs>
                <w:tab w:val="left" w:pos="0"/>
              </w:tabs>
              <w:rPr>
                <w:rFonts w:asciiTheme="minorHAnsi" w:hAnsiTheme="minorHAnsi" w:cstheme="minorHAnsi"/>
                <w:b/>
                <w:lang w:val="en-US"/>
              </w:rPr>
            </w:pPr>
            <w:r w:rsidRPr="000006CE">
              <w:rPr>
                <w:rFonts w:asciiTheme="minorHAnsi" w:hAnsiTheme="minorHAnsi" w:cstheme="minorHAnsi"/>
                <w:b/>
                <w:lang w:val="en-US"/>
              </w:rPr>
              <w:t>R</w:t>
            </w:r>
            <w:r w:rsidR="00E01A72" w:rsidRPr="000006CE">
              <w:rPr>
                <w:rFonts w:asciiTheme="minorHAnsi" w:hAnsiTheme="minorHAnsi" w:cstheme="minorHAnsi"/>
                <w:b/>
                <w:lang w:val="en-US"/>
              </w:rPr>
              <w:t>esearchers</w:t>
            </w:r>
            <w:r w:rsidR="004D3ACE" w:rsidRPr="000006CE">
              <w:rPr>
                <w:rFonts w:asciiTheme="minorHAnsi" w:hAnsiTheme="minorHAnsi" w:cstheme="minorHAnsi"/>
                <w:b/>
                <w:lang w:val="en-US"/>
              </w:rPr>
              <w:t>’</w:t>
            </w:r>
            <w:r w:rsidR="00E01A72" w:rsidRPr="000006CE">
              <w:rPr>
                <w:rFonts w:asciiTheme="minorHAnsi" w:hAnsiTheme="minorHAnsi" w:cstheme="minorHAnsi"/>
                <w:b/>
                <w:lang w:val="en-US"/>
              </w:rPr>
              <w:t xml:space="preserve"> department or organisation</w:t>
            </w:r>
          </w:p>
        </w:tc>
        <w:tc>
          <w:tcPr>
            <w:tcW w:w="1565" w:type="dxa"/>
          </w:tcPr>
          <w:p w14:paraId="5FCE8480" w14:textId="1A82D9F1"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716585760"/>
                <w14:checkbox>
                  <w14:checked w14:val="1"/>
                  <w14:checkedState w14:val="2612" w14:font="MS Gothic"/>
                  <w14:uncheckedState w14:val="2610" w14:font="MS Gothic"/>
                </w14:checkbox>
              </w:sdtPr>
              <w:sdtEndPr/>
              <w:sdtContent>
                <w:r w:rsidR="00D82F06">
                  <w:rPr>
                    <w:rFonts w:ascii="MS Gothic" w:eastAsia="MS Gothic" w:hAnsi="MS Gothic" w:cstheme="minorHAnsi" w:hint="eastAsia"/>
                    <w:lang w:val="en-US"/>
                  </w:rPr>
                  <w:t>☒</w:t>
                </w:r>
              </w:sdtContent>
            </w:sdt>
          </w:p>
        </w:tc>
        <w:tc>
          <w:tcPr>
            <w:tcW w:w="1275" w:type="dxa"/>
          </w:tcPr>
          <w:p w14:paraId="10BE1A63"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195960618"/>
                <w14:checkbox>
                  <w14:checked w14:val="0"/>
                  <w14:checkedState w14:val="2612" w14:font="MS Gothic"/>
                  <w14:uncheckedState w14:val="2610" w14:font="MS Gothic"/>
                </w14:checkbox>
              </w:sdtPr>
              <w:sdtEndPr/>
              <w:sdtContent>
                <w:r w:rsidRPr="00922B03">
                  <w:rPr>
                    <w:rFonts w:ascii="MS Gothic" w:eastAsia="MS Gothic" w:hAnsi="MS Gothic" w:cs="MS Gothic" w:hint="eastAsia"/>
                    <w:lang w:val="en-US"/>
                  </w:rPr>
                  <w:t>☐</w:t>
                </w:r>
              </w:sdtContent>
            </w:sdt>
          </w:p>
        </w:tc>
        <w:tc>
          <w:tcPr>
            <w:tcW w:w="1701" w:type="dxa"/>
          </w:tcPr>
          <w:p w14:paraId="6807136A"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230776689"/>
                <w14:checkbox>
                  <w14:checked w14:val="0"/>
                  <w14:checkedState w14:val="2612" w14:font="MS Gothic"/>
                  <w14:uncheckedState w14:val="2610" w14:font="MS Gothic"/>
                </w14:checkbox>
              </w:sdtPr>
              <w:sdtEndPr/>
              <w:sdtContent>
                <w:r w:rsidRPr="00922B03">
                  <w:rPr>
                    <w:rFonts w:ascii="MS Gothic" w:eastAsia="MS Gothic" w:hAnsi="MS Gothic" w:cs="MS Gothic" w:hint="eastAsia"/>
                    <w:lang w:val="en-US"/>
                  </w:rPr>
                  <w:t>☐</w:t>
                </w:r>
              </w:sdtContent>
            </w:sdt>
          </w:p>
        </w:tc>
        <w:tc>
          <w:tcPr>
            <w:tcW w:w="1555" w:type="dxa"/>
          </w:tcPr>
          <w:p w14:paraId="7280C656" w14:textId="71B47F9C" w:rsidR="00E01A72" w:rsidRPr="0038166F" w:rsidRDefault="00D82F06" w:rsidP="00EC0DDD">
            <w:pPr>
              <w:tabs>
                <w:tab w:val="left" w:pos="0"/>
              </w:tabs>
              <w:rPr>
                <w:sz w:val="20"/>
                <w:szCs w:val="20"/>
                <w:lang w:val="en-US"/>
              </w:rPr>
            </w:pPr>
            <w:r>
              <w:rPr>
                <w:sz w:val="20"/>
                <w:szCs w:val="20"/>
                <w:lang w:val="en-US"/>
              </w:rPr>
              <w:t>$757,000-</w:t>
            </w:r>
          </w:p>
        </w:tc>
      </w:tr>
    </w:tbl>
    <w:p w14:paraId="7C47ADC4" w14:textId="77777777" w:rsidR="00E01A72" w:rsidRPr="000006CE" w:rsidRDefault="00E01A72" w:rsidP="00EC0DDD">
      <w:pPr>
        <w:tabs>
          <w:tab w:val="left" w:pos="0"/>
        </w:tabs>
        <w:ind w:left="360" w:hanging="360"/>
      </w:pPr>
    </w:p>
    <w:tbl>
      <w:tblPr>
        <w:tblW w:w="9400" w:type="dxa"/>
        <w:tblInd w:w="93" w:type="dxa"/>
        <w:tblLook w:val="04A0" w:firstRow="1" w:lastRow="0" w:firstColumn="1" w:lastColumn="0" w:noHBand="0" w:noVBand="1"/>
      </w:tblPr>
      <w:tblGrid>
        <w:gridCol w:w="3400"/>
        <w:gridCol w:w="6000"/>
      </w:tblGrid>
      <w:tr w:rsidR="00BB6ECC" w:rsidRPr="000006CE" w14:paraId="0BBEE7EA" w14:textId="77777777" w:rsidTr="00EC0DDD">
        <w:trPr>
          <w:trHeight w:val="300"/>
        </w:trPr>
        <w:tc>
          <w:tcPr>
            <w:tcW w:w="3400" w:type="dxa"/>
            <w:tcBorders>
              <w:top w:val="single" w:sz="4" w:space="0" w:color="auto"/>
              <w:left w:val="single" w:sz="4" w:space="0" w:color="auto"/>
              <w:bottom w:val="single" w:sz="4" w:space="0" w:color="auto"/>
            </w:tcBorders>
            <w:shd w:val="pct5" w:color="auto" w:fill="auto"/>
            <w:noWrap/>
            <w:vAlign w:val="center"/>
            <w:hideMark/>
          </w:tcPr>
          <w:p w14:paraId="64E222E6" w14:textId="77777777" w:rsidR="00BB6ECC" w:rsidRPr="000006CE" w:rsidRDefault="00BB6ECC" w:rsidP="00EC0DDD">
            <w:pPr>
              <w:tabs>
                <w:tab w:val="left" w:pos="0"/>
              </w:tabs>
              <w:rPr>
                <w:b/>
                <w:lang w:eastAsia="en-AU"/>
              </w:rPr>
            </w:pPr>
            <w:r w:rsidRPr="000006CE">
              <w:rPr>
                <w:b/>
                <w:lang w:eastAsia="en-AU"/>
              </w:rPr>
              <w:t>External Competitive</w:t>
            </w:r>
          </w:p>
        </w:tc>
        <w:tc>
          <w:tcPr>
            <w:tcW w:w="6000" w:type="dxa"/>
            <w:tcBorders>
              <w:top w:val="single" w:sz="4" w:space="0" w:color="auto"/>
              <w:bottom w:val="single" w:sz="4" w:space="0" w:color="auto"/>
              <w:right w:val="single" w:sz="4" w:space="0" w:color="auto"/>
            </w:tcBorders>
            <w:shd w:val="pct5" w:color="auto" w:fill="auto"/>
            <w:vAlign w:val="bottom"/>
            <w:hideMark/>
          </w:tcPr>
          <w:p w14:paraId="5261C492" w14:textId="77777777" w:rsidR="00BB6ECC" w:rsidRPr="000006CE" w:rsidRDefault="00BB6ECC" w:rsidP="00EC0DDD">
            <w:pPr>
              <w:tabs>
                <w:tab w:val="left" w:pos="0"/>
              </w:tabs>
              <w:rPr>
                <w:lang w:eastAsia="en-AU"/>
              </w:rPr>
            </w:pPr>
            <w:r w:rsidRPr="000006CE">
              <w:rPr>
                <w:lang w:eastAsia="en-AU"/>
              </w:rPr>
              <w:t> </w:t>
            </w:r>
          </w:p>
        </w:tc>
      </w:tr>
      <w:tr w:rsidR="00BB6ECC" w:rsidRPr="000006CE" w14:paraId="05839E14"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5D3AB70" w14:textId="77777777" w:rsidR="00BB6ECC" w:rsidRPr="000006CE" w:rsidRDefault="00BB6ECC" w:rsidP="00EC0DDD">
            <w:pPr>
              <w:tabs>
                <w:tab w:val="left" w:pos="0"/>
              </w:tabs>
              <w:rPr>
                <w:lang w:val="en-US" w:eastAsia="en-AU"/>
              </w:rPr>
            </w:pPr>
            <w:r w:rsidRPr="000006CE">
              <w:rPr>
                <w:lang w:val="en-US" w:eastAsia="en-AU"/>
              </w:rPr>
              <w:t>Name of Grant/Sponsor</w:t>
            </w:r>
          </w:p>
          <w:p w14:paraId="1464C0B5"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78418B22" w14:textId="187E77E4" w:rsidR="00BB6ECC" w:rsidRPr="000006CE" w:rsidRDefault="00D82F06" w:rsidP="00EC0DDD">
            <w:pPr>
              <w:tabs>
                <w:tab w:val="left" w:pos="0"/>
              </w:tabs>
              <w:rPr>
                <w:lang w:eastAsia="en-AU"/>
              </w:rPr>
            </w:pPr>
            <w:r>
              <w:rPr>
                <w:lang w:val="en-US" w:eastAsia="en-AU"/>
              </w:rPr>
              <w:t>Australian Research Data Commons</w:t>
            </w:r>
          </w:p>
        </w:tc>
      </w:tr>
      <w:tr w:rsidR="00BB6ECC" w:rsidRPr="000006CE" w14:paraId="4DAC36CC" w14:textId="77777777" w:rsidTr="00EC0DDD">
        <w:trPr>
          <w:trHeight w:val="391"/>
        </w:trPr>
        <w:tc>
          <w:tcPr>
            <w:tcW w:w="3400" w:type="dxa"/>
            <w:tcBorders>
              <w:top w:val="single" w:sz="4" w:space="0" w:color="auto"/>
              <w:left w:val="single" w:sz="4" w:space="0" w:color="auto"/>
              <w:bottom w:val="single" w:sz="4" w:space="0" w:color="auto"/>
              <w:right w:val="single" w:sz="4" w:space="0" w:color="auto"/>
            </w:tcBorders>
            <w:shd w:val="pct5" w:color="auto" w:fill="auto"/>
            <w:vAlign w:val="center"/>
            <w:hideMark/>
          </w:tcPr>
          <w:p w14:paraId="25540929" w14:textId="77777777" w:rsidR="00BB6ECC" w:rsidRPr="000006CE" w:rsidRDefault="00BB6ECC" w:rsidP="00EC0DDD">
            <w:pPr>
              <w:tabs>
                <w:tab w:val="left" w:pos="0"/>
              </w:tabs>
              <w:rPr>
                <w:b/>
                <w:lang w:eastAsia="en-AU"/>
              </w:rPr>
            </w:pPr>
            <w:r w:rsidRPr="000006CE">
              <w:rPr>
                <w:b/>
                <w:lang w:eastAsia="en-AU"/>
              </w:rPr>
              <w:t>Internal Competitive</w:t>
            </w:r>
          </w:p>
        </w:tc>
        <w:tc>
          <w:tcPr>
            <w:tcW w:w="6000" w:type="dxa"/>
            <w:tcBorders>
              <w:top w:val="single" w:sz="4" w:space="0" w:color="auto"/>
              <w:left w:val="single" w:sz="4" w:space="0" w:color="auto"/>
              <w:bottom w:val="single" w:sz="4" w:space="0" w:color="auto"/>
              <w:right w:val="single" w:sz="4" w:space="0" w:color="auto"/>
            </w:tcBorders>
            <w:shd w:val="pct5" w:color="auto" w:fill="auto"/>
            <w:vAlign w:val="center"/>
            <w:hideMark/>
          </w:tcPr>
          <w:p w14:paraId="23F01D99" w14:textId="77777777" w:rsidR="00BB6ECC" w:rsidRPr="000006CE" w:rsidRDefault="00BB6ECC" w:rsidP="00EC0DDD">
            <w:pPr>
              <w:tabs>
                <w:tab w:val="left" w:pos="0"/>
              </w:tabs>
              <w:rPr>
                <w:lang w:eastAsia="en-AU"/>
              </w:rPr>
            </w:pPr>
            <w:r w:rsidRPr="000006CE">
              <w:rPr>
                <w:lang w:eastAsia="en-AU"/>
              </w:rPr>
              <w:t> </w:t>
            </w:r>
          </w:p>
        </w:tc>
      </w:tr>
      <w:tr w:rsidR="00BB6ECC" w:rsidRPr="000006CE" w14:paraId="66FDB2AC"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2BEFD22" w14:textId="77777777" w:rsidR="00BB6ECC" w:rsidRPr="000006CE" w:rsidRDefault="00BB6ECC" w:rsidP="00EC0DDD">
            <w:pPr>
              <w:tabs>
                <w:tab w:val="left" w:pos="0"/>
              </w:tabs>
              <w:rPr>
                <w:lang w:eastAsia="en-AU"/>
              </w:rPr>
            </w:pPr>
            <w:r w:rsidRPr="000006CE">
              <w:rPr>
                <w:lang w:eastAsia="en-AU"/>
              </w:rPr>
              <w:t>Name of Grant/Sponsor</w:t>
            </w:r>
          </w:p>
          <w:p w14:paraId="5401F710"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6A70085C" w14:textId="77777777" w:rsidR="00BB6ECC" w:rsidRPr="000006CE" w:rsidRDefault="00BB6ECC" w:rsidP="00EC0DDD">
            <w:pPr>
              <w:tabs>
                <w:tab w:val="left" w:pos="0"/>
              </w:tabs>
              <w:rPr>
                <w:lang w:eastAsia="en-AU"/>
              </w:rPr>
            </w:pPr>
            <w:r w:rsidRPr="000006CE">
              <w:rPr>
                <w:lang w:eastAsia="en-AU"/>
              </w:rPr>
              <w:t> </w:t>
            </w:r>
          </w:p>
        </w:tc>
      </w:tr>
      <w:tr w:rsidR="00BB6ECC" w:rsidRPr="000006CE" w14:paraId="20F31691"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pct5" w:color="auto" w:fill="auto"/>
            <w:vAlign w:val="center"/>
            <w:hideMark/>
          </w:tcPr>
          <w:p w14:paraId="2DBC56FD" w14:textId="77777777" w:rsidR="00BB6ECC" w:rsidRPr="000006CE" w:rsidRDefault="00BB6ECC" w:rsidP="00EC0DDD">
            <w:pPr>
              <w:tabs>
                <w:tab w:val="left" w:pos="0"/>
              </w:tabs>
              <w:rPr>
                <w:b/>
                <w:lang w:eastAsia="en-AU"/>
              </w:rPr>
            </w:pPr>
            <w:r w:rsidRPr="000006CE">
              <w:rPr>
                <w:b/>
                <w:lang w:eastAsia="en-AU"/>
              </w:rPr>
              <w:t>Sponsor</w:t>
            </w:r>
          </w:p>
        </w:tc>
        <w:tc>
          <w:tcPr>
            <w:tcW w:w="6000" w:type="dxa"/>
            <w:tcBorders>
              <w:top w:val="single" w:sz="4" w:space="0" w:color="auto"/>
              <w:left w:val="single" w:sz="4" w:space="0" w:color="auto"/>
              <w:bottom w:val="single" w:sz="4" w:space="0" w:color="auto"/>
              <w:right w:val="single" w:sz="8" w:space="0" w:color="auto"/>
            </w:tcBorders>
            <w:shd w:val="pct5" w:color="auto" w:fill="auto"/>
            <w:vAlign w:val="center"/>
            <w:hideMark/>
          </w:tcPr>
          <w:p w14:paraId="2D61EDF8" w14:textId="77777777" w:rsidR="00BB6ECC" w:rsidRPr="000006CE" w:rsidRDefault="00BB6ECC" w:rsidP="00EC0DDD">
            <w:pPr>
              <w:tabs>
                <w:tab w:val="left" w:pos="0"/>
              </w:tabs>
              <w:rPr>
                <w:lang w:eastAsia="en-AU"/>
              </w:rPr>
            </w:pPr>
            <w:r w:rsidRPr="000006CE">
              <w:rPr>
                <w:lang w:eastAsia="en-AU"/>
              </w:rPr>
              <w:t> </w:t>
            </w:r>
          </w:p>
        </w:tc>
      </w:tr>
      <w:tr w:rsidR="00BB6ECC" w:rsidRPr="000006CE" w14:paraId="216B9475"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8B5797E" w14:textId="77777777" w:rsidR="00BB6ECC" w:rsidRPr="000006CE" w:rsidRDefault="00BB6ECC" w:rsidP="00EC0DDD">
            <w:pPr>
              <w:tabs>
                <w:tab w:val="left" w:pos="0"/>
              </w:tabs>
              <w:rPr>
                <w:lang w:eastAsia="en-AU"/>
              </w:rPr>
            </w:pPr>
            <w:r w:rsidRPr="000006CE">
              <w:rPr>
                <w:lang w:eastAsia="en-AU"/>
              </w:rPr>
              <w:t>Name of Grant/Sponsor</w:t>
            </w:r>
          </w:p>
          <w:p w14:paraId="55028ED2"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5E2DE308" w14:textId="77777777" w:rsidR="00BB6ECC" w:rsidRPr="000006CE" w:rsidRDefault="00BB6ECC" w:rsidP="00EC0DDD">
            <w:pPr>
              <w:tabs>
                <w:tab w:val="left" w:pos="0"/>
              </w:tabs>
              <w:rPr>
                <w:lang w:eastAsia="en-AU"/>
              </w:rPr>
            </w:pPr>
            <w:r w:rsidRPr="000006CE">
              <w:rPr>
                <w:lang w:eastAsia="en-AU"/>
              </w:rPr>
              <w:t> </w:t>
            </w:r>
          </w:p>
        </w:tc>
      </w:tr>
      <w:tr w:rsidR="00BB6ECC" w:rsidRPr="000006CE" w14:paraId="661AE38C" w14:textId="77777777" w:rsidTr="00EC0DDD">
        <w:trPr>
          <w:trHeight w:val="622"/>
        </w:trPr>
        <w:tc>
          <w:tcPr>
            <w:tcW w:w="3400" w:type="dxa"/>
            <w:tcBorders>
              <w:top w:val="single" w:sz="4" w:space="0" w:color="auto"/>
              <w:left w:val="single" w:sz="8" w:space="0" w:color="auto"/>
              <w:bottom w:val="single" w:sz="4" w:space="0" w:color="auto"/>
              <w:right w:val="single" w:sz="4" w:space="0" w:color="auto"/>
            </w:tcBorders>
            <w:shd w:val="pct5" w:color="auto" w:fill="auto"/>
            <w:vAlign w:val="center"/>
            <w:hideMark/>
          </w:tcPr>
          <w:p w14:paraId="372B0B38" w14:textId="32F2CFF5" w:rsidR="00BB6ECC" w:rsidRPr="000006CE" w:rsidRDefault="00BB6ECC" w:rsidP="00EC0DDD">
            <w:pPr>
              <w:tabs>
                <w:tab w:val="left" w:pos="0"/>
              </w:tabs>
              <w:rPr>
                <w:b/>
                <w:lang w:eastAsia="en-AU"/>
              </w:rPr>
            </w:pPr>
            <w:r w:rsidRPr="000006CE">
              <w:rPr>
                <w:b/>
                <w:lang w:eastAsia="en-AU"/>
              </w:rPr>
              <w:t>Researchers Department or Organisation</w:t>
            </w:r>
          </w:p>
        </w:tc>
        <w:tc>
          <w:tcPr>
            <w:tcW w:w="6000" w:type="dxa"/>
            <w:tcBorders>
              <w:top w:val="single" w:sz="4" w:space="0" w:color="auto"/>
              <w:left w:val="single" w:sz="4" w:space="0" w:color="auto"/>
              <w:bottom w:val="single" w:sz="4" w:space="0" w:color="auto"/>
              <w:right w:val="single" w:sz="8" w:space="0" w:color="auto"/>
            </w:tcBorders>
            <w:shd w:val="pct5" w:color="auto" w:fill="auto"/>
            <w:vAlign w:val="center"/>
            <w:hideMark/>
          </w:tcPr>
          <w:p w14:paraId="095A3E76" w14:textId="77777777" w:rsidR="00BB6ECC" w:rsidRPr="000006CE" w:rsidRDefault="00BB6ECC" w:rsidP="00EC0DDD">
            <w:pPr>
              <w:tabs>
                <w:tab w:val="left" w:pos="0"/>
              </w:tabs>
              <w:rPr>
                <w:lang w:eastAsia="en-AU"/>
              </w:rPr>
            </w:pPr>
            <w:r w:rsidRPr="000006CE">
              <w:rPr>
                <w:lang w:eastAsia="en-AU"/>
              </w:rPr>
              <w:t> </w:t>
            </w:r>
          </w:p>
        </w:tc>
      </w:tr>
      <w:tr w:rsidR="00BB6ECC" w:rsidRPr="000006CE" w14:paraId="1E918EEE" w14:textId="77777777" w:rsidTr="00627CF5">
        <w:trPr>
          <w:trHeight w:val="315"/>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09851EB" w14:textId="77777777" w:rsidR="00BB6ECC" w:rsidRPr="000006CE" w:rsidRDefault="00BB6ECC" w:rsidP="00EC0DDD">
            <w:pPr>
              <w:tabs>
                <w:tab w:val="left" w:pos="0"/>
              </w:tabs>
              <w:rPr>
                <w:lang w:eastAsia="en-AU"/>
              </w:rPr>
            </w:pPr>
            <w:r w:rsidRPr="000006CE">
              <w:rPr>
                <w:lang w:eastAsia="en-AU"/>
              </w:rPr>
              <w:t>Name of Grant/Sponsor</w:t>
            </w:r>
          </w:p>
          <w:p w14:paraId="5E8B78F7"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27AC7858" w14:textId="170BDB65" w:rsidR="00BB6ECC" w:rsidRPr="000006CE" w:rsidRDefault="00BB6ECC" w:rsidP="00EC0DDD">
            <w:pPr>
              <w:tabs>
                <w:tab w:val="left" w:pos="0"/>
              </w:tabs>
              <w:rPr>
                <w:lang w:eastAsia="en-AU"/>
              </w:rPr>
            </w:pPr>
            <w:r w:rsidRPr="000006CE">
              <w:rPr>
                <w:lang w:eastAsia="en-AU"/>
              </w:rPr>
              <w:t> </w:t>
            </w:r>
            <w:r w:rsidR="00D82F06">
              <w:rPr>
                <w:lang w:eastAsia="en-AU"/>
              </w:rPr>
              <w:t>Australian Urban Research Infrastructure Network</w:t>
            </w:r>
          </w:p>
        </w:tc>
      </w:tr>
      <w:tr w:rsidR="00D82F06" w:rsidRPr="000006CE" w14:paraId="0BE6F1C7" w14:textId="77777777" w:rsidTr="00EC0DDD">
        <w:trPr>
          <w:trHeight w:val="315"/>
        </w:trPr>
        <w:tc>
          <w:tcPr>
            <w:tcW w:w="3400" w:type="dxa"/>
            <w:tcBorders>
              <w:top w:val="single" w:sz="4" w:space="0" w:color="auto"/>
              <w:left w:val="single" w:sz="8" w:space="0" w:color="auto"/>
              <w:bottom w:val="single" w:sz="8" w:space="0" w:color="auto"/>
              <w:right w:val="single" w:sz="4" w:space="0" w:color="auto"/>
            </w:tcBorders>
            <w:shd w:val="clear" w:color="auto" w:fill="auto"/>
            <w:vAlign w:val="center"/>
          </w:tcPr>
          <w:p w14:paraId="2B2E4D77" w14:textId="45A14BD4" w:rsidR="00D82F06" w:rsidRPr="000006CE" w:rsidRDefault="00D82F06" w:rsidP="00D82F06">
            <w:pPr>
              <w:tabs>
                <w:tab w:val="left" w:pos="0"/>
              </w:tabs>
              <w:rPr>
                <w:lang w:eastAsia="en-AU"/>
              </w:rPr>
            </w:pPr>
            <w:r w:rsidRPr="000006CE">
              <w:rPr>
                <w:lang w:eastAsia="en-AU"/>
              </w:rPr>
              <w:t>Name of Grant/Sponsor</w:t>
            </w:r>
          </w:p>
        </w:tc>
        <w:tc>
          <w:tcPr>
            <w:tcW w:w="6000" w:type="dxa"/>
            <w:tcBorders>
              <w:top w:val="single" w:sz="4" w:space="0" w:color="auto"/>
              <w:left w:val="single" w:sz="4" w:space="0" w:color="auto"/>
              <w:bottom w:val="single" w:sz="8" w:space="0" w:color="auto"/>
              <w:right w:val="single" w:sz="8" w:space="0" w:color="auto"/>
            </w:tcBorders>
            <w:shd w:val="clear" w:color="auto" w:fill="auto"/>
            <w:vAlign w:val="center"/>
          </w:tcPr>
          <w:p w14:paraId="2A5EA4D9" w14:textId="71BF8B8C" w:rsidR="00D82F06" w:rsidRPr="000006CE" w:rsidRDefault="00D82F06" w:rsidP="00D82F06">
            <w:pPr>
              <w:tabs>
                <w:tab w:val="left" w:pos="0"/>
              </w:tabs>
              <w:rPr>
                <w:lang w:eastAsia="en-AU"/>
              </w:rPr>
            </w:pPr>
            <w:r>
              <w:rPr>
                <w:lang w:eastAsia="en-AU"/>
              </w:rPr>
              <w:t>Population Health Research Network</w:t>
            </w:r>
          </w:p>
        </w:tc>
      </w:tr>
    </w:tbl>
    <w:p w14:paraId="5124F476" w14:textId="538BAE0A" w:rsidR="00172DEB" w:rsidRDefault="00172DEB">
      <w:pPr>
        <w:spacing w:line="240" w:lineRule="auto"/>
      </w:pPr>
    </w:p>
    <w:p w14:paraId="30A0A042" w14:textId="77777777" w:rsidR="00172DEB" w:rsidRDefault="00172DEB">
      <w:pPr>
        <w:spacing w:line="240" w:lineRule="auto"/>
      </w:pPr>
      <w:r>
        <w:br w:type="page"/>
      </w:r>
    </w:p>
    <w:p w14:paraId="11C32EF5" w14:textId="77777777" w:rsidR="008B6551" w:rsidRPr="0038166F" w:rsidRDefault="00EC0DDD" w:rsidP="00EC0DDD">
      <w:pPr>
        <w:pStyle w:val="Heading1"/>
        <w:rPr>
          <w:color w:val="auto"/>
        </w:rPr>
      </w:pPr>
      <w:bookmarkStart w:id="98" w:name="_Toc79656371"/>
      <w:bookmarkStart w:id="99" w:name="_Toc89186198"/>
      <w:bookmarkEnd w:id="98"/>
      <w:r w:rsidRPr="0038166F">
        <w:rPr>
          <w:color w:val="auto"/>
        </w:rPr>
        <w:t>REFERENCES</w:t>
      </w:r>
      <w:bookmarkEnd w:id="99"/>
    </w:p>
    <w:p w14:paraId="07ED298D" w14:textId="77777777" w:rsidR="00836112" w:rsidRPr="00922B03" w:rsidDel="007C5CAF" w:rsidRDefault="00836112" w:rsidP="00674564"/>
    <w:p w14:paraId="1D0AEEEF" w14:textId="77777777" w:rsidR="00045948" w:rsidRDefault="00045948" w:rsidP="00045948">
      <w:r>
        <w:t>1</w:t>
      </w:r>
      <w:r>
        <w:tab/>
        <w:t>Barnett, G, Beaty, RM, Chen, D, McFallan, S, Meyers, J, Nguyen, M, Ren, Z, Spinks, A &amp; Wang, X 2013, Pathways to climate adapted and healthy low income housing, National Climate Adaptation Research Facility, Gold Coast, 95 pp.</w:t>
      </w:r>
    </w:p>
    <w:p w14:paraId="477D1174" w14:textId="77777777" w:rsidR="00045948" w:rsidRDefault="00045948" w:rsidP="00045948">
      <w:r>
        <w:t>2</w:t>
      </w:r>
      <w:r>
        <w:tab/>
        <w:t>Bodilis, C., Yenneti, K., Hawken, S. (2018): Heat Vulnerability Index for Sydney. Faculty of Built Environment, UNSW Sydney.</w:t>
      </w:r>
    </w:p>
    <w:p w14:paraId="241365AF" w14:textId="77777777" w:rsidR="00045948" w:rsidRDefault="00045948" w:rsidP="00045948">
      <w:r>
        <w:t>3</w:t>
      </w:r>
      <w:r>
        <w:tab/>
        <w:t>Centers for Disease Control and Prevention. (2020). National Environmental Public Health Tracking Network. CDC’s National Environmental Public Health Tracking Program. https://ephtracking.cdc.gov/</w:t>
      </w:r>
    </w:p>
    <w:p w14:paraId="1730BC8C" w14:textId="77777777" w:rsidR="00045948" w:rsidRDefault="00045948" w:rsidP="00045948">
      <w:r>
        <w:t>4</w:t>
      </w:r>
      <w:r>
        <w:tab/>
        <w:t>Climate Council. (2016). The silent killer: Climate change and the health impacts of extreme heat. Retrieved from https://www.climatecouncil.org.au/uploads/b6cd8665c633434e8d02910eee3ca87c.pdf</w:t>
      </w:r>
    </w:p>
    <w:p w14:paraId="43BE15C2" w14:textId="77777777" w:rsidR="00045948" w:rsidRDefault="00045948" w:rsidP="00045948">
      <w:r>
        <w:t>5</w:t>
      </w:r>
      <w:r>
        <w:tab/>
        <w:t>Coates, L., Haynes, K., O’Brien, J., McAneney, J., &amp; De Oliveira, F.D. (2014). Exploring 167 years of vulnerability: An examination of extreme heat events in Australia 1844–2010. ScienceDirect.com | Science, health and medical journals, full text articles and books. https://www.sciencedirect.com/science/article/pii/S1462901114000999</w:t>
      </w:r>
    </w:p>
    <w:p w14:paraId="6E559794" w14:textId="77777777" w:rsidR="00045948" w:rsidRDefault="00045948" w:rsidP="00045948">
      <w:r>
        <w:t>6</w:t>
      </w:r>
      <w:r>
        <w:tab/>
        <w:t>CRC for Water Sensitive Cities. (2016). Urban Heat, Heat Reduction and Public Health. Retrieved from https://watersensitivecities.org.au/wp-content/uploads/2016/08/Urban-Heat-Briefing_Final.pdf</w:t>
      </w:r>
    </w:p>
    <w:p w14:paraId="64A4FC61" w14:textId="7F35ABBD" w:rsidR="00045948" w:rsidRDefault="00045948" w:rsidP="00045948">
      <w:r>
        <w:t>7</w:t>
      </w:r>
      <w:r>
        <w:tab/>
        <w:t>Department of Health and Human Services. (2021). Heat health plan for Victoria. Retrieved from https://www.health.vic.gov.au/publications/heat-health-plan-for-victoria</w:t>
      </w:r>
    </w:p>
    <w:p w14:paraId="2872F992" w14:textId="77777777" w:rsidR="00045948" w:rsidRDefault="00045948" w:rsidP="00045948">
      <w:r>
        <w:t>8</w:t>
      </w:r>
      <w:r>
        <w:tab/>
        <w:t>Department of Planning, Industry and Environment. (2019). NSW heat vulnerability index to ABS statistical area level 1 2016 - NSW planning Portal. Retrieved from: https://www.planningportal.nsw.gov.au/opendata/dataset/nsw-heat-vulnerability-index-to-abs-statistical-area-level-1-2016</w:t>
      </w:r>
    </w:p>
    <w:p w14:paraId="5DDD11D5" w14:textId="77777777" w:rsidR="00045948" w:rsidRDefault="00045948" w:rsidP="00045948">
      <w:r>
        <w:t>9</w:t>
      </w:r>
      <w:r>
        <w:tab/>
        <w:t>Haines, A., &amp; Ebi, K. (2019). The Imperative for Climate Action to Protect Health. New England Journal of Medicine, 380(3), 263–273</w:t>
      </w:r>
    </w:p>
    <w:p w14:paraId="0501F046" w14:textId="77777777" w:rsidR="00045948" w:rsidRDefault="00045948" w:rsidP="00045948">
      <w:r>
        <w:t>10</w:t>
      </w:r>
      <w:r>
        <w:tab/>
        <w:t>L. Jian, PhD, B. Scalley, MPH, A. Xiao, PhD, J. Nairn, MS, T. Spicer, BS, P. Somerford, MPH, B. Ostendorf, T. Weeramanthri, MD, Is Excess Heat Factor a Good Indicator for Assessing Heatwave Related Health Outcomes in Western Australia?., International Journal of Epidemiology, Volume 44, Issue suppl_1, October 2015, Page i65, https://doi.org/10.1093/ije/dyv097.241</w:t>
      </w:r>
    </w:p>
    <w:p w14:paraId="366B6361" w14:textId="77777777" w:rsidR="00045948" w:rsidRDefault="00045948" w:rsidP="00045948">
      <w:r>
        <w:t>11</w:t>
      </w:r>
      <w:r>
        <w:tab/>
        <w:t xml:space="preserve">Loughnan M., Tapper N., Phan T., Lynch K., Mcinnes J. (2013). A spatial vulnerability analysis of urban populations during extreme heat events in Australian capital cities Final Report. </w:t>
      </w:r>
    </w:p>
    <w:p w14:paraId="50D051AF" w14:textId="77777777" w:rsidR="00045948" w:rsidRDefault="00045948" w:rsidP="00045948">
      <w:r>
        <w:t>12</w:t>
      </w:r>
      <w:r>
        <w:tab/>
        <w:t>Loughnan, M., J. Tapper, N., Phan, T., McInnes, J. (2014). Can a spatial index of heat-related vulnerability predict emergency service demand in Australian capital cities? International Journal of Emergency Services, 3(1), 6–33. https://doi.org/10.1108/ijes-10-2012-0044</w:t>
      </w:r>
    </w:p>
    <w:p w14:paraId="62DA916C" w14:textId="77777777" w:rsidR="00045948" w:rsidRDefault="00045948" w:rsidP="00045948">
      <w:r>
        <w:t>13</w:t>
      </w:r>
      <w:r>
        <w:tab/>
        <w:t>Nairn, J., Beaty, M., &amp; Varghese, B. M. (2021). Australia’s Black Summer heatwave impacts. Australian Journal of Emergency Management, 36(1), 17–20.</w:t>
      </w:r>
    </w:p>
    <w:p w14:paraId="7609B6D2" w14:textId="77777777" w:rsidR="00045948" w:rsidRDefault="00045948" w:rsidP="00045948">
      <w:r>
        <w:t>14</w:t>
      </w:r>
      <w:r>
        <w:tab/>
        <w:t xml:space="preserve">Nairn, John &amp; Fawcett, Robert. (2014). The Excess Heat Factor: A Metric for Heatwave Intensity and Its Use in Classifying Heatwave Severity. International journal of environmental research and public health. 12. 227-53. 10.3390/ijerph120100227. </w:t>
      </w:r>
    </w:p>
    <w:p w14:paraId="6DB78747" w14:textId="77777777" w:rsidR="00045948" w:rsidRDefault="00045948" w:rsidP="00045948">
      <w:r>
        <w:t>15</w:t>
      </w:r>
      <w:r>
        <w:tab/>
        <w:t>NCEconomics. (2018). Heatwaves in Victoria: A Vulnerability Assessment. Department of Environment, Land, Water and Planning</w:t>
      </w:r>
    </w:p>
    <w:p w14:paraId="34CDABB3" w14:textId="77777777" w:rsidR="00045948" w:rsidRDefault="00045948" w:rsidP="00045948">
      <w:r>
        <w:t>16</w:t>
      </w:r>
      <w:r>
        <w:tab/>
        <w:t>Nicholls L., McCann H., Strengers Y. &amp; Bosomworth K. (2017). Heatwaves, Homes &amp; Health: Why household vulnerability to extreme heat is an electricity policy issue. Centre for Urban Research. RMIT University, Melbourne.</w:t>
      </w:r>
    </w:p>
    <w:p w14:paraId="5140C413" w14:textId="77777777" w:rsidR="00045948" w:rsidRDefault="00045948" w:rsidP="00045948">
      <w:r>
        <w:t>17</w:t>
      </w:r>
      <w:r>
        <w:tab/>
        <w:t>NSW Health. (2020, December). Heat is a health risk - beat the heat. https://www.health.nsw.gov.au/environment/beattheheat/Pages/default.aspx</w:t>
      </w:r>
    </w:p>
    <w:p w14:paraId="3CAEE2C5" w14:textId="77777777" w:rsidR="00045948" w:rsidRDefault="00045948" w:rsidP="00045948">
      <w:r>
        <w:t>18</w:t>
      </w:r>
      <w:r>
        <w:tab/>
        <w:t>Ogie, R., &amp; Pradhan, B. (2020). Social vulnerability to natural hazards in Wollongong: comparing strength-based and traditional methods. Australian Journal of Emergency Management, 60–68.</w:t>
      </w:r>
    </w:p>
    <w:p w14:paraId="1C3E7F8D" w14:textId="77777777" w:rsidR="00045948" w:rsidRDefault="00045948" w:rsidP="00045948">
      <w:r w:rsidRPr="008C5E98">
        <w:rPr>
          <w:lang w:val="en-US"/>
        </w:rPr>
        <w:t>19</w:t>
      </w:r>
      <w:r w:rsidRPr="008C5E98">
        <w:rPr>
          <w:lang w:val="en-US"/>
        </w:rPr>
        <w:tab/>
        <w:t xml:space="preserve">Park, C., Ha, J., &amp; Lee, S. (2017). </w:t>
      </w:r>
      <w:r>
        <w:t>Association between Three-Dimensional Built Environment and Urban Air Temperature: Seasonal and Temporal Differences. Sustainability, 9(8), 1338. https://doi.org/10.3390/su9081338</w:t>
      </w:r>
    </w:p>
    <w:p w14:paraId="24B011DA" w14:textId="77777777" w:rsidR="00045948" w:rsidRDefault="00045948" w:rsidP="00045948">
      <w:r>
        <w:t>20</w:t>
      </w:r>
      <w:r>
        <w:tab/>
        <w:t>Pfautsch, S., Rouillard, S. (2019) Benchmarking heat in Parramatta, Sydney's Central River City. Western Sydney University, 56 p.</w:t>
      </w:r>
    </w:p>
    <w:p w14:paraId="11A99291" w14:textId="77777777" w:rsidR="00045948" w:rsidRDefault="00045948" w:rsidP="00045948">
      <w:r>
        <w:t>21</w:t>
      </w:r>
      <w:r>
        <w:tab/>
        <w:t>Physical Environment Research Network. (2021). Reducing Illness and Lives Lost from Heatwaves: Project Report. Canberra, Australia: Australian Government Data Integration Partnership for Australia. Retrieved from: https://www.pean.gov.au/sites/default/files/2021-07/BOM%20%282021%29%20Heatwaves%20report.pdf</w:t>
      </w:r>
    </w:p>
    <w:p w14:paraId="31688B42" w14:textId="77777777" w:rsidR="00045948" w:rsidRDefault="00045948" w:rsidP="00045948">
      <w:r>
        <w:t>22</w:t>
      </w:r>
      <w:r>
        <w:tab/>
        <w:t>Sun C, Hurley J, Amati M, Arundel J, Saunders A, Boruff B, Caccetta P (2019) Urban Vegetation, Urban Heat Islands and Heat Vulnerability Assessment in Melbourne, 2018. Clean Air and Urban Landscapes Hub, Melbourne, Australia</w:t>
      </w:r>
    </w:p>
    <w:p w14:paraId="12B340DD" w14:textId="77777777" w:rsidR="00045948" w:rsidRDefault="00045948" w:rsidP="00045948">
      <w:r>
        <w:t>23</w:t>
      </w:r>
      <w:r>
        <w:tab/>
        <w:t>Toloo, G., Yu, W., Aitken, P., FitzGerald, G., &amp; Tong, S. (2014). The impact of heatwaves on emergency department visits in Brisbane, Australia: a time series study. Critical Care, 18(2), R69. https://doi.org/10.1186/cc13826</w:t>
      </w:r>
    </w:p>
    <w:p w14:paraId="01CC289E" w14:textId="05EBB522" w:rsidR="00045948" w:rsidRDefault="00045948" w:rsidP="00045948">
      <w:r>
        <w:t>24</w:t>
      </w:r>
      <w:r>
        <w:tab/>
        <w:t xml:space="preserve">Wondmagegn, B. Y., Xiang, J., Dear, K., Williams, S., Hansen, A., Pisaniello, D., Nitschke, M., Nairn, J., Scalley, B., Varghese, B. M., Xiao, A., Jian, L., Tong, M., Bambrick, H., Karnon, J., &amp; Bi, P. (2021). Impact of heatwave intensity using excess heat factor on emergency department presentations and related healthcare costs in Adelaide, South Australia. Science of The Total Environment, 781, 146815. </w:t>
      </w:r>
      <w:r w:rsidR="008C5E98" w:rsidRPr="008C5E98">
        <w:t>https://doi.org/10.1016/j.scitotenv.2021.146815</w:t>
      </w:r>
    </w:p>
    <w:p w14:paraId="24878A4A" w14:textId="313707C6" w:rsidR="00CB5E7C" w:rsidRDefault="00CB5E7C" w:rsidP="00CB5E7C">
      <w:r>
        <w:t>25</w:t>
      </w:r>
      <w:r>
        <w:tab/>
        <w:t xml:space="preserve">Conlon, K. C., Mallen, E., Gronlund, C. J., Berrocal, V. J., Larsen, L., &amp; O’Neill, M. S. (2020). Mapping Human Vulnerability to Extreme Heat: A Critical Assessment of Heat Vulnerability Indices Created Using Principal Components Analysis. Environmental Health Perspectives, 128(9). </w:t>
      </w:r>
      <w:r w:rsidR="008C5E98" w:rsidRPr="008C5E98">
        <w:t>https://doi.org/10.1289/ehp4030</w:t>
      </w:r>
    </w:p>
    <w:p w14:paraId="41A5B193" w14:textId="5BF23D83" w:rsidR="008C5E98" w:rsidRPr="003740FC" w:rsidRDefault="008C5E98" w:rsidP="00CB5E7C">
      <w:r>
        <w:t>26</w:t>
      </w:r>
      <w:r>
        <w:tab/>
      </w:r>
      <w:r w:rsidRPr="008C5E98">
        <w:t>Guerreiro, S.B., Dawson, R.J., Kilsby, C., Lewis, E., and Ford, A. (2018). Future heat-waves, droughts and floods in 571 European cities. Environmental Research Letters, 13 (3), 034009.</w:t>
      </w:r>
    </w:p>
    <w:p w14:paraId="620AE937" w14:textId="753E3C7E" w:rsidR="007925BC" w:rsidRDefault="008C5E98" w:rsidP="00674564">
      <w:r>
        <w:t>27</w:t>
      </w:r>
      <w:r>
        <w:tab/>
      </w:r>
      <w:r w:rsidRPr="008C5E98">
        <w:t>Thacker, S., Barr, S., Pant, R., Hall, J.W., and Alderson, D. (2017) Geographic Hotspots of Critical National Infrastructure. Risk Analysis, 37(12), 2490-2505.</w:t>
      </w:r>
    </w:p>
    <w:p w14:paraId="6FA3AE0C" w14:textId="3E12D85E" w:rsidR="00E4636F" w:rsidRPr="00922B03" w:rsidRDefault="00E4636F" w:rsidP="00674564">
      <w:r w:rsidRPr="0048031C">
        <w:t>28</w:t>
      </w:r>
      <w:r w:rsidRPr="0048031C">
        <w:tab/>
        <w:t xml:space="preserve">Estoque, R. C., Ooba, M., Seposo, X. T., Togawa, T., Hijioka, Y., Takahashi, K., &amp;amp; Nakamura, S. (2020). </w:t>
      </w:r>
      <w:r w:rsidRPr="00E4636F">
        <w:t>Heat health risk assessment in Philippine cities using remotely sensed data&amp;nbsp;and social-ecological indicators. Nature Communications, 11(1). https://doi.org/10.1038/s41467-020-15218-8</w:t>
      </w:r>
    </w:p>
    <w:p w14:paraId="57A1DE89" w14:textId="77777777" w:rsidR="00650EDC" w:rsidRPr="00922B03" w:rsidRDefault="00650EDC" w:rsidP="00674564"/>
    <w:p w14:paraId="121E6A24" w14:textId="29117038" w:rsidR="00A71100" w:rsidRDefault="00A71100" w:rsidP="00045948"/>
    <w:p w14:paraId="12287839" w14:textId="77777777" w:rsidR="00BC7756" w:rsidRDefault="00BC7756" w:rsidP="00045948"/>
    <w:p w14:paraId="1284DA2B" w14:textId="77777777" w:rsidR="00BC7756" w:rsidRDefault="00BC7756" w:rsidP="00045948"/>
    <w:p w14:paraId="0C1EF126" w14:textId="77777777" w:rsidR="00BC7756" w:rsidRDefault="00BC7756" w:rsidP="00045948"/>
    <w:p w14:paraId="2E80B5EE" w14:textId="77777777" w:rsidR="00BC7756" w:rsidRDefault="00BC7756" w:rsidP="00045948"/>
    <w:p w14:paraId="67116A4C" w14:textId="77777777" w:rsidR="00BC7756" w:rsidRDefault="00BC7756" w:rsidP="00045948"/>
    <w:p w14:paraId="57505E44" w14:textId="77777777" w:rsidR="00BC7756" w:rsidRDefault="00BC7756" w:rsidP="00045948"/>
    <w:p w14:paraId="748E742B" w14:textId="77777777" w:rsidR="00BC7756" w:rsidRDefault="00BC7756" w:rsidP="00045948"/>
    <w:p w14:paraId="6F0AD6CF" w14:textId="77777777" w:rsidR="00BC7756" w:rsidRDefault="00BC7756" w:rsidP="00045948"/>
    <w:tbl>
      <w:tblPr>
        <w:tblStyle w:val="TableGrid"/>
        <w:tblW w:w="0" w:type="auto"/>
        <w:tblLook w:val="04A0" w:firstRow="1" w:lastRow="0" w:firstColumn="1" w:lastColumn="0" w:noHBand="0" w:noVBand="1"/>
      </w:tblPr>
      <w:tblGrid>
        <w:gridCol w:w="9628"/>
      </w:tblGrid>
      <w:tr w:rsidR="006904E8" w:rsidRPr="000006CE" w14:paraId="1F860136" w14:textId="77777777" w:rsidTr="00EC0DDD">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808080" w:themeFill="background1" w:themeFillShade="80"/>
            <w:vAlign w:val="center"/>
          </w:tcPr>
          <w:p w14:paraId="18556811" w14:textId="77777777" w:rsidR="006904E8" w:rsidRPr="0038166F" w:rsidRDefault="004F3F90" w:rsidP="004F3F90">
            <w:pPr>
              <w:jc w:val="center"/>
              <w:rPr>
                <w:b/>
                <w:color w:val="FFFFFF" w:themeColor="background1"/>
              </w:rPr>
            </w:pPr>
            <w:bookmarkStart w:id="100" w:name="_Toc405452620"/>
            <w:bookmarkStart w:id="101" w:name="_Toc405457032"/>
            <w:r w:rsidRPr="00A30C68">
              <w:rPr>
                <w:b/>
                <w:color w:val="FFFFFF" w:themeColor="background1"/>
                <w:sz w:val="32"/>
              </w:rPr>
              <w:t>DATA REQUEST SECTION</w:t>
            </w:r>
          </w:p>
        </w:tc>
      </w:tr>
    </w:tbl>
    <w:p w14:paraId="72E92E76" w14:textId="77777777" w:rsidR="004F3F90" w:rsidRPr="00BF6FB0" w:rsidRDefault="004F3F90">
      <w:pPr>
        <w:rPr>
          <w:sz w:val="14"/>
          <w:szCs w:val="14"/>
        </w:rPr>
      </w:pPr>
    </w:p>
    <w:p w14:paraId="696D9DDA" w14:textId="77777777" w:rsidR="00D65FB7" w:rsidRPr="0038166F" w:rsidRDefault="004F3F90" w:rsidP="004F3F90">
      <w:pPr>
        <w:pStyle w:val="Heading1"/>
        <w:spacing w:after="120"/>
        <w:rPr>
          <w:color w:val="auto"/>
        </w:rPr>
      </w:pPr>
      <w:bookmarkStart w:id="102" w:name="_Toc79656373"/>
      <w:bookmarkStart w:id="103" w:name="_Toc79656444"/>
      <w:bookmarkStart w:id="104" w:name="_Toc79656445"/>
      <w:bookmarkEnd w:id="102"/>
      <w:bookmarkEnd w:id="103"/>
      <w:bookmarkEnd w:id="104"/>
      <w:r w:rsidRPr="0038166F">
        <w:rPr>
          <w:caps w:val="0"/>
          <w:color w:val="auto"/>
        </w:rPr>
        <w:t xml:space="preserve"> </w:t>
      </w:r>
      <w:bookmarkStart w:id="105" w:name="_Toc89186199"/>
      <w:r w:rsidRPr="0038166F">
        <w:rPr>
          <w:caps w:val="0"/>
          <w:color w:val="auto"/>
        </w:rPr>
        <w:t>DATA LINKAGE</w:t>
      </w:r>
      <w:bookmarkEnd w:id="105"/>
    </w:p>
    <w:bookmarkEnd w:id="100"/>
    <w:bookmarkEnd w:id="101"/>
    <w:p w14:paraId="1AEE4998" w14:textId="6BBA8E8A" w:rsidR="00501AC0" w:rsidRPr="00CA06BF" w:rsidRDefault="00501AC0" w:rsidP="00922B03">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spacing w:val="15"/>
          <w:sz w:val="24"/>
          <w:lang w:val="en-US"/>
        </w:rPr>
      </w:pPr>
      <w:r w:rsidRPr="00CA06BF">
        <w:rPr>
          <w:spacing w:val="15"/>
          <w:sz w:val="24"/>
          <w:lang w:val="en-US"/>
        </w:rPr>
        <w:t>TYPE OF PROJECT</w:t>
      </w:r>
    </w:p>
    <w:p w14:paraId="671C20E6" w14:textId="2D447324" w:rsidR="00501AC0" w:rsidRPr="0038166F" w:rsidRDefault="00501AC0" w:rsidP="00501AC0">
      <w:pPr>
        <w:rPr>
          <w:sz w:val="12"/>
          <w:szCs w:val="12"/>
        </w:rPr>
      </w:pPr>
    </w:p>
    <w:tbl>
      <w:tblPr>
        <w:tblStyle w:val="TableGrid"/>
        <w:tblW w:w="0" w:type="auto"/>
        <w:tblLook w:val="04A0" w:firstRow="1" w:lastRow="0" w:firstColumn="1" w:lastColumn="0" w:noHBand="0" w:noVBand="1"/>
      </w:tblPr>
      <w:tblGrid>
        <w:gridCol w:w="9628"/>
      </w:tblGrid>
      <w:tr w:rsidR="00A30C68" w14:paraId="05F8817E" w14:textId="77777777" w:rsidTr="00D10E8B">
        <w:trPr>
          <w:cnfStyle w:val="000000100000" w:firstRow="0" w:lastRow="0" w:firstColumn="0" w:lastColumn="0" w:oddVBand="0" w:evenVBand="0" w:oddHBand="1" w:evenHBand="0" w:firstRowFirstColumn="0" w:firstRowLastColumn="0" w:lastRowFirstColumn="0" w:lastRowLastColumn="0"/>
        </w:trPr>
        <w:tc>
          <w:tcPr>
            <w:tcW w:w="9628" w:type="dxa"/>
            <w:shd w:val="clear" w:color="auto" w:fill="D9D9D9" w:themeFill="background1" w:themeFillShade="D9"/>
          </w:tcPr>
          <w:p w14:paraId="41236578" w14:textId="53A1A475" w:rsidR="00A30C68" w:rsidRPr="00B4046A" w:rsidRDefault="00A30C68" w:rsidP="00D10E8B">
            <w:pPr>
              <w:rPr>
                <w:i/>
                <w:iCs/>
              </w:rPr>
            </w:pPr>
            <w:r w:rsidRPr="00B4046A">
              <w:rPr>
                <w:i/>
                <w:iCs/>
              </w:rPr>
              <w:t xml:space="preserve">Does this project involve </w:t>
            </w:r>
            <w:r w:rsidR="00D05A28">
              <w:rPr>
                <w:i/>
                <w:iCs/>
              </w:rPr>
              <w:t xml:space="preserve">datasets </w:t>
            </w:r>
            <w:r w:rsidRPr="00B4046A">
              <w:rPr>
                <w:i/>
                <w:iCs/>
              </w:rPr>
              <w:t>no</w:t>
            </w:r>
            <w:r w:rsidR="00BF211A">
              <w:rPr>
                <w:i/>
                <w:iCs/>
              </w:rPr>
              <w:t>t</w:t>
            </w:r>
            <w:r w:rsidR="00D05A28">
              <w:rPr>
                <w:i/>
                <w:iCs/>
              </w:rPr>
              <w:t xml:space="preserve"> within </w:t>
            </w:r>
            <w:hyperlink r:id="rId21" w:history="1">
              <w:r w:rsidR="00D05A28" w:rsidRPr="00D05A28">
                <w:rPr>
                  <w:rStyle w:val="Hyperlink"/>
                  <w:i/>
                  <w:iCs/>
                </w:rPr>
                <w:t>CHeReL’s Master Linkage Key (</w:t>
              </w:r>
              <w:r w:rsidR="00D05A28" w:rsidRPr="00451E15">
                <w:rPr>
                  <w:rStyle w:val="Hyperlink"/>
                  <w:i/>
                  <w:iCs/>
                </w:rPr>
                <w:t>MLK</w:t>
              </w:r>
              <w:r w:rsidR="00D05A28" w:rsidRPr="00D05A28">
                <w:rPr>
                  <w:rStyle w:val="Hyperlink"/>
                  <w:i/>
                  <w:iCs/>
                </w:rPr>
                <w:t>)</w:t>
              </w:r>
            </w:hyperlink>
            <w:r w:rsidRPr="00B4046A">
              <w:rPr>
                <w:i/>
                <w:iCs/>
              </w:rPr>
              <w:t>?</w:t>
            </w:r>
          </w:p>
        </w:tc>
      </w:tr>
      <w:tr w:rsidR="00A30C68" w14:paraId="44DEE663" w14:textId="77777777" w:rsidTr="00D10E8B">
        <w:tc>
          <w:tcPr>
            <w:tcW w:w="9628" w:type="dxa"/>
          </w:tcPr>
          <w:p w14:paraId="298C6A89" w14:textId="1A4B4B87" w:rsidR="00A30C68" w:rsidRDefault="00A30C68" w:rsidP="00D10E8B">
            <w:r>
              <w:rPr>
                <w:rFonts w:ascii="Segoe UI Symbol" w:hAnsi="Segoe UI Symbol" w:cs="Segoe UI Symbol"/>
              </w:rPr>
              <w:t>☐</w:t>
            </w:r>
            <w:r>
              <w:t xml:space="preserve"> No - Please complete Section A &amp; B.1</w:t>
            </w:r>
          </w:p>
          <w:p w14:paraId="0ADFC03F" w14:textId="7DE60782" w:rsidR="00A30C68" w:rsidRDefault="000824EC" w:rsidP="00D10E8B">
            <w:r w:rsidRPr="004C4FFC">
              <w:rPr>
                <w:rFonts w:ascii="Segoe UI Symbol" w:hAnsi="Segoe UI Symbol"/>
                <w:b/>
              </w:rPr>
              <w:t>🗸</w:t>
            </w:r>
            <w:r w:rsidR="00A30C68">
              <w:t xml:space="preserve"> Yes - Please complete Section A &amp; B.1 &amp; B.2</w:t>
            </w:r>
          </w:p>
        </w:tc>
      </w:tr>
    </w:tbl>
    <w:p w14:paraId="1B1FA71E" w14:textId="77777777" w:rsidR="00A30C68" w:rsidRPr="0038166F" w:rsidRDefault="00A30C68" w:rsidP="0038166F">
      <w:pPr>
        <w:rPr>
          <w:sz w:val="12"/>
          <w:szCs w:val="12"/>
        </w:rPr>
      </w:pPr>
    </w:p>
    <w:tbl>
      <w:tblPr>
        <w:tblStyle w:val="TableGrid"/>
        <w:tblW w:w="0" w:type="auto"/>
        <w:tblLook w:val="04A0" w:firstRow="1" w:lastRow="0" w:firstColumn="1" w:lastColumn="0" w:noHBand="0" w:noVBand="1"/>
      </w:tblPr>
      <w:tblGrid>
        <w:gridCol w:w="9628"/>
      </w:tblGrid>
      <w:tr w:rsidR="00501AC0" w14:paraId="7AD8F6A5" w14:textId="77777777" w:rsidTr="0038166F">
        <w:trPr>
          <w:cnfStyle w:val="000000100000" w:firstRow="0" w:lastRow="0" w:firstColumn="0" w:lastColumn="0" w:oddVBand="0" w:evenVBand="0" w:oddHBand="1" w:evenHBand="0" w:firstRowFirstColumn="0" w:firstRowLastColumn="0" w:lastRowFirstColumn="0" w:lastRowLastColumn="0"/>
        </w:trPr>
        <w:tc>
          <w:tcPr>
            <w:tcW w:w="9628" w:type="dxa"/>
            <w:shd w:val="clear" w:color="auto" w:fill="D9D9D9" w:themeFill="background1" w:themeFillShade="D9"/>
          </w:tcPr>
          <w:p w14:paraId="091B6406" w14:textId="68BBF294" w:rsidR="00501AC0" w:rsidRPr="0038166F" w:rsidRDefault="00501AC0" w:rsidP="00501AC0">
            <w:pPr>
              <w:rPr>
                <w:i/>
                <w:iCs/>
              </w:rPr>
            </w:pPr>
            <w:r w:rsidRPr="0038166F">
              <w:rPr>
                <w:i/>
                <w:iCs/>
              </w:rPr>
              <w:t>Does the project involve family linkage (</w:t>
            </w:r>
            <w:r w:rsidR="00492F4B" w:rsidRPr="0038166F">
              <w:rPr>
                <w:i/>
                <w:iCs/>
              </w:rPr>
              <w:t>e.g.,</w:t>
            </w:r>
            <w:r w:rsidRPr="0038166F">
              <w:rPr>
                <w:i/>
                <w:iCs/>
              </w:rPr>
              <w:t xml:space="preserve"> mother-baby</w:t>
            </w:r>
            <w:r>
              <w:rPr>
                <w:i/>
                <w:iCs/>
              </w:rPr>
              <w:t>,</w:t>
            </w:r>
            <w:r>
              <w:t xml:space="preserve"> </w:t>
            </w:r>
            <w:r w:rsidRPr="0038166F">
              <w:rPr>
                <w:i/>
                <w:iCs/>
              </w:rPr>
              <w:t xml:space="preserve">mother-baby-sibling)? </w:t>
            </w:r>
          </w:p>
        </w:tc>
      </w:tr>
      <w:tr w:rsidR="00501AC0" w14:paraId="3AF5D0CF" w14:textId="77777777" w:rsidTr="00501AC0">
        <w:tc>
          <w:tcPr>
            <w:tcW w:w="9628" w:type="dxa"/>
          </w:tcPr>
          <w:p w14:paraId="51593925" w14:textId="2367F853" w:rsidR="00501AC0" w:rsidRDefault="000824EC" w:rsidP="00501AC0">
            <w:r w:rsidRPr="004C4FFC">
              <w:rPr>
                <w:rFonts w:ascii="Segoe UI Symbol" w:hAnsi="Segoe UI Symbol"/>
                <w:b/>
              </w:rPr>
              <w:t>🗸</w:t>
            </w:r>
            <w:r w:rsidR="00A30C68">
              <w:t xml:space="preserve"> No</w:t>
            </w:r>
            <w:r w:rsidR="00501AC0">
              <w:t xml:space="preserve"> - Please complete Section A &amp; B</w:t>
            </w:r>
            <w:r w:rsidR="00BD64F2">
              <w:t xml:space="preserve"> (B.1 &amp; B.2 as required)</w:t>
            </w:r>
            <w:r w:rsidR="00501AC0">
              <w:t xml:space="preserve"> </w:t>
            </w:r>
          </w:p>
          <w:p w14:paraId="707B082E" w14:textId="4E77F05D" w:rsidR="00501AC0" w:rsidRDefault="00501AC0" w:rsidP="00501AC0">
            <w:r>
              <w:rPr>
                <w:rFonts w:ascii="Segoe UI Symbol" w:hAnsi="Segoe UI Symbol" w:cs="Segoe UI Symbol"/>
              </w:rPr>
              <w:t>☐</w:t>
            </w:r>
            <w:r>
              <w:t xml:space="preserve"> Yes - Please complete Section A</w:t>
            </w:r>
            <w:r w:rsidR="00866A3F">
              <w:t xml:space="preserve"> </w:t>
            </w:r>
            <w:r>
              <w:t xml:space="preserve">&amp; </w:t>
            </w:r>
            <w:r w:rsidR="00C24979">
              <w:t>C (</w:t>
            </w:r>
            <w:r>
              <w:t>C</w:t>
            </w:r>
            <w:r w:rsidR="00536447">
              <w:t>.1 &amp; C.2</w:t>
            </w:r>
            <w:r w:rsidR="00BD64F2">
              <w:t xml:space="preserve"> as </w:t>
            </w:r>
            <w:r w:rsidR="00B44168">
              <w:t>required</w:t>
            </w:r>
            <w:r w:rsidR="00C24979">
              <w:t>)</w:t>
            </w:r>
            <w:r w:rsidR="00972B52">
              <w:t xml:space="preserve"> </w:t>
            </w:r>
            <w:r>
              <w:t xml:space="preserve"> </w:t>
            </w:r>
          </w:p>
        </w:tc>
      </w:tr>
    </w:tbl>
    <w:p w14:paraId="0B60E45B" w14:textId="3D2BE128" w:rsidR="00501AC0" w:rsidRDefault="00501AC0" w:rsidP="00501AC0">
      <w:pPr>
        <w:rPr>
          <w:sz w:val="12"/>
          <w:szCs w:val="12"/>
        </w:rPr>
      </w:pPr>
    </w:p>
    <w:tbl>
      <w:tblPr>
        <w:tblStyle w:val="TableGrid"/>
        <w:tblW w:w="0" w:type="auto"/>
        <w:tblLook w:val="04A0" w:firstRow="1" w:lastRow="0" w:firstColumn="1" w:lastColumn="0" w:noHBand="0" w:noVBand="1"/>
      </w:tblPr>
      <w:tblGrid>
        <w:gridCol w:w="9628"/>
      </w:tblGrid>
      <w:tr w:rsidR="000648B1" w:rsidRPr="00172DEB" w14:paraId="600744F9" w14:textId="77777777" w:rsidTr="00904D24">
        <w:trPr>
          <w:cnfStyle w:val="000000100000" w:firstRow="0" w:lastRow="0" w:firstColumn="0" w:lastColumn="0" w:oddVBand="0" w:evenVBand="0" w:oddHBand="1" w:evenHBand="0" w:firstRowFirstColumn="0" w:firstRowLastColumn="0" w:lastRowFirstColumn="0" w:lastRowLastColumn="0"/>
          <w:trHeight w:val="329"/>
        </w:trPr>
        <w:tc>
          <w:tcPr>
            <w:tcW w:w="9628" w:type="dxa"/>
            <w:tcBorders>
              <w:left w:val="single" w:sz="4" w:space="0" w:color="auto"/>
              <w:right w:val="single" w:sz="4" w:space="0" w:color="auto"/>
            </w:tcBorders>
            <w:shd w:val="clear" w:color="auto" w:fill="D9D9D9" w:themeFill="background1" w:themeFillShade="D9"/>
          </w:tcPr>
          <w:p w14:paraId="02A71CC4" w14:textId="26323477" w:rsidR="00235D34" w:rsidRPr="00172DEB" w:rsidRDefault="00AE0C4E" w:rsidP="00904D24">
            <w:pPr>
              <w:rPr>
                <w:i/>
              </w:rPr>
            </w:pPr>
            <w:r>
              <w:rPr>
                <w:i/>
              </w:rPr>
              <w:t xml:space="preserve">During which </w:t>
            </w:r>
            <w:r w:rsidR="00EB2842">
              <w:rPr>
                <w:i/>
              </w:rPr>
              <w:t xml:space="preserve">calendar </w:t>
            </w:r>
            <w:r w:rsidR="00235D34">
              <w:rPr>
                <w:i/>
              </w:rPr>
              <w:t xml:space="preserve">year </w:t>
            </w:r>
            <w:r>
              <w:rPr>
                <w:i/>
              </w:rPr>
              <w:t>do you require your first data linkage?</w:t>
            </w:r>
          </w:p>
        </w:tc>
      </w:tr>
      <w:tr w:rsidR="000648B1" w:rsidRPr="00172DEB" w14:paraId="1471C65B" w14:textId="77777777" w:rsidTr="003E2875">
        <w:trPr>
          <w:trHeight w:val="404"/>
        </w:trPr>
        <w:tc>
          <w:tcPr>
            <w:tcW w:w="9628" w:type="dxa"/>
            <w:tcBorders>
              <w:left w:val="single" w:sz="4" w:space="0" w:color="auto"/>
              <w:bottom w:val="single" w:sz="4" w:space="0" w:color="000000"/>
              <w:right w:val="single" w:sz="4" w:space="0" w:color="auto"/>
            </w:tcBorders>
          </w:tcPr>
          <w:p w14:paraId="586E2441" w14:textId="52584FC3" w:rsidR="000648B1" w:rsidRPr="000824EC" w:rsidRDefault="000824EC" w:rsidP="00904D24">
            <w:r>
              <w:t>2022</w:t>
            </w:r>
          </w:p>
        </w:tc>
      </w:tr>
    </w:tbl>
    <w:p w14:paraId="06E15497" w14:textId="77777777" w:rsidR="000648B1" w:rsidRDefault="000648B1" w:rsidP="00501AC0">
      <w:pPr>
        <w:rPr>
          <w:sz w:val="12"/>
          <w:szCs w:val="12"/>
        </w:rPr>
      </w:pPr>
    </w:p>
    <w:tbl>
      <w:tblPr>
        <w:tblStyle w:val="TableGrid"/>
        <w:tblW w:w="0" w:type="auto"/>
        <w:tblLook w:val="04A0" w:firstRow="1" w:lastRow="0" w:firstColumn="1" w:lastColumn="0" w:noHBand="0" w:noVBand="1"/>
      </w:tblPr>
      <w:tblGrid>
        <w:gridCol w:w="9628"/>
      </w:tblGrid>
      <w:tr w:rsidR="00091830" w:rsidRPr="00172DEB" w14:paraId="0D49FD4C" w14:textId="77777777" w:rsidTr="00451E15">
        <w:trPr>
          <w:cnfStyle w:val="000000100000" w:firstRow="0" w:lastRow="0" w:firstColumn="0" w:lastColumn="0" w:oddVBand="0" w:evenVBand="0" w:oddHBand="1" w:evenHBand="0" w:firstRowFirstColumn="0" w:firstRowLastColumn="0" w:lastRowFirstColumn="0" w:lastRowLastColumn="0"/>
          <w:trHeight w:val="329"/>
        </w:trPr>
        <w:tc>
          <w:tcPr>
            <w:tcW w:w="9628" w:type="dxa"/>
            <w:tcBorders>
              <w:left w:val="single" w:sz="4" w:space="0" w:color="auto"/>
              <w:right w:val="single" w:sz="4" w:space="0" w:color="auto"/>
            </w:tcBorders>
            <w:shd w:val="clear" w:color="auto" w:fill="D9D9D9" w:themeFill="background1" w:themeFillShade="D9"/>
          </w:tcPr>
          <w:p w14:paraId="60B4A5D0" w14:textId="6694EDF8" w:rsidR="00091830" w:rsidRPr="00172DEB" w:rsidRDefault="00091830" w:rsidP="00CD451B">
            <w:pPr>
              <w:rPr>
                <w:i/>
              </w:rPr>
            </w:pPr>
            <w:r w:rsidRPr="000D5F89">
              <w:rPr>
                <w:i/>
                <w:iCs/>
              </w:rPr>
              <w:t xml:space="preserve">Will updates </w:t>
            </w:r>
            <w:r w:rsidR="00C57A2C" w:rsidRPr="000D5F89">
              <w:rPr>
                <w:i/>
                <w:iCs/>
              </w:rPr>
              <w:t xml:space="preserve">to your Linkage </w:t>
            </w:r>
            <w:r w:rsidRPr="000D5F89">
              <w:rPr>
                <w:i/>
                <w:iCs/>
              </w:rPr>
              <w:t>be required?</w:t>
            </w:r>
          </w:p>
        </w:tc>
      </w:tr>
      <w:tr w:rsidR="00091830" w:rsidRPr="00172DEB" w14:paraId="7B715643" w14:textId="77777777" w:rsidTr="00451E15">
        <w:trPr>
          <w:trHeight w:val="560"/>
        </w:trPr>
        <w:tc>
          <w:tcPr>
            <w:tcW w:w="9628" w:type="dxa"/>
            <w:tcBorders>
              <w:left w:val="single" w:sz="4" w:space="0" w:color="auto"/>
              <w:right w:val="single" w:sz="4" w:space="0" w:color="auto"/>
            </w:tcBorders>
          </w:tcPr>
          <w:p w14:paraId="6A871331" w14:textId="5966F200" w:rsidR="00091830" w:rsidRPr="00172DEB" w:rsidRDefault="00520391" w:rsidP="00CD451B">
            <w:sdt>
              <w:sdtPr>
                <w:id w:val="-893353781"/>
                <w14:checkbox>
                  <w14:checked w14:val="1"/>
                  <w14:checkedState w14:val="2612" w14:font="MS Gothic"/>
                  <w14:uncheckedState w14:val="2610" w14:font="MS Gothic"/>
                </w14:checkbox>
              </w:sdtPr>
              <w:sdtEndPr/>
              <w:sdtContent>
                <w:r w:rsidR="000824EC">
                  <w:rPr>
                    <w:rFonts w:ascii="MS Gothic" w:eastAsia="MS Gothic" w:hAnsi="MS Gothic" w:hint="eastAsia"/>
                  </w:rPr>
                  <w:t>☒</w:t>
                </w:r>
              </w:sdtContent>
            </w:sdt>
            <w:r w:rsidR="00091830" w:rsidRPr="00172DEB">
              <w:t xml:space="preserve">  </w:t>
            </w:r>
            <w:r w:rsidR="00091830" w:rsidRPr="00DE3BE1">
              <w:t>No</w:t>
            </w:r>
          </w:p>
          <w:p w14:paraId="5AF81CAF" w14:textId="4BE9C949" w:rsidR="00091830" w:rsidRPr="00172DEB" w:rsidRDefault="00520391" w:rsidP="00CD451B">
            <w:sdt>
              <w:sdtPr>
                <w:id w:val="997931992"/>
                <w14:checkbox>
                  <w14:checked w14:val="0"/>
                  <w14:checkedState w14:val="2612" w14:font="MS Gothic"/>
                  <w14:uncheckedState w14:val="2610" w14:font="MS Gothic"/>
                </w14:checkbox>
              </w:sdtPr>
              <w:sdtEndPr/>
              <w:sdtContent>
                <w:r w:rsidR="00091830" w:rsidRPr="00172DEB">
                  <w:rPr>
                    <w:rFonts w:eastAsia="MS Gothic" w:hint="eastAsia"/>
                  </w:rPr>
                  <w:t>☐</w:t>
                </w:r>
              </w:sdtContent>
            </w:sdt>
            <w:r w:rsidR="00091830" w:rsidRPr="00172DEB">
              <w:t xml:space="preserve">  Yes (please specify</w:t>
            </w:r>
            <w:r w:rsidR="0011106E">
              <w:t xml:space="preserve"> </w:t>
            </w:r>
            <w:r w:rsidR="007206F4">
              <w:t xml:space="preserve">how/when </w:t>
            </w:r>
            <w:r w:rsidR="00492F4B" w:rsidRPr="00172DEB">
              <w:rPr>
                <w:i/>
              </w:rPr>
              <w:t>e.g.,</w:t>
            </w:r>
            <w:r w:rsidR="00091830" w:rsidRPr="00172DEB">
              <w:rPr>
                <w:i/>
              </w:rPr>
              <w:t xml:space="preserve"> “</w:t>
            </w:r>
            <w:r w:rsidR="00A76B2B">
              <w:rPr>
                <w:i/>
              </w:rPr>
              <w:t>annual extracts until 20</w:t>
            </w:r>
            <w:r w:rsidR="00DE2675">
              <w:rPr>
                <w:i/>
              </w:rPr>
              <w:t xml:space="preserve">28, </w:t>
            </w:r>
            <w:r w:rsidR="00091830" w:rsidRPr="00172DEB">
              <w:rPr>
                <w:i/>
              </w:rPr>
              <w:t>one further extract in 2025”)</w:t>
            </w:r>
          </w:p>
        </w:tc>
      </w:tr>
      <w:tr w:rsidR="00091830" w:rsidRPr="00172DEB" w14:paraId="218AC1D4" w14:textId="77777777" w:rsidTr="0057206E">
        <w:trPr>
          <w:cnfStyle w:val="000000100000" w:firstRow="0" w:lastRow="0" w:firstColumn="0" w:lastColumn="0" w:oddVBand="0" w:evenVBand="0" w:oddHBand="1" w:evenHBand="0" w:firstRowFirstColumn="0" w:firstRowLastColumn="0" w:lastRowFirstColumn="0" w:lastRowLastColumn="0"/>
          <w:trHeight w:val="385"/>
        </w:trPr>
        <w:tc>
          <w:tcPr>
            <w:tcW w:w="9628" w:type="dxa"/>
            <w:tcBorders>
              <w:left w:val="single" w:sz="4" w:space="0" w:color="auto"/>
              <w:bottom w:val="single" w:sz="4" w:space="0" w:color="000000"/>
              <w:right w:val="single" w:sz="4" w:space="0" w:color="auto"/>
            </w:tcBorders>
            <w:shd w:val="clear" w:color="auto" w:fill="auto"/>
          </w:tcPr>
          <w:p w14:paraId="46074FBC" w14:textId="48CF1043" w:rsidR="00091830" w:rsidRPr="00172DEB" w:rsidRDefault="0011106E" w:rsidP="00CD451B">
            <w:pPr>
              <w:rPr>
                <w:i/>
              </w:rPr>
            </w:pPr>
            <w:r w:rsidRPr="0011106E">
              <w:rPr>
                <w:i/>
              </w:rPr>
              <w:fldChar w:fldCharType="begin">
                <w:ffData>
                  <w:name w:val="Text356"/>
                  <w:enabled/>
                  <w:calcOnExit w:val="0"/>
                  <w:textInput/>
                </w:ffData>
              </w:fldChar>
            </w:r>
            <w:r w:rsidRPr="0011106E">
              <w:rPr>
                <w:i/>
              </w:rPr>
              <w:instrText xml:space="preserve"> FORMTEXT </w:instrText>
            </w:r>
            <w:r w:rsidRPr="0011106E">
              <w:rPr>
                <w:i/>
              </w:rPr>
            </w:r>
            <w:r w:rsidRPr="0011106E">
              <w:rPr>
                <w:i/>
              </w:rPr>
              <w:fldChar w:fldCharType="separate"/>
            </w:r>
            <w:r w:rsidRPr="0011106E">
              <w:rPr>
                <w:i/>
              </w:rPr>
              <w:t> </w:t>
            </w:r>
            <w:r w:rsidRPr="0011106E">
              <w:rPr>
                <w:i/>
              </w:rPr>
              <w:t> </w:t>
            </w:r>
            <w:r w:rsidRPr="0011106E">
              <w:rPr>
                <w:i/>
              </w:rPr>
              <w:t> </w:t>
            </w:r>
            <w:r w:rsidRPr="0011106E">
              <w:rPr>
                <w:i/>
              </w:rPr>
              <w:t> </w:t>
            </w:r>
            <w:r w:rsidRPr="0011106E">
              <w:rPr>
                <w:i/>
              </w:rPr>
              <w:t> </w:t>
            </w:r>
            <w:r w:rsidRPr="0011106E">
              <w:rPr>
                <w:i/>
              </w:rPr>
              <w:fldChar w:fldCharType="end"/>
            </w:r>
          </w:p>
        </w:tc>
      </w:tr>
    </w:tbl>
    <w:p w14:paraId="09362110" w14:textId="77777777" w:rsidR="00091830" w:rsidRPr="0038166F" w:rsidRDefault="00091830" w:rsidP="00501AC0">
      <w:pPr>
        <w:rPr>
          <w:sz w:val="12"/>
          <w:szCs w:val="12"/>
        </w:rPr>
      </w:pPr>
    </w:p>
    <w:p w14:paraId="56DC3A96" w14:textId="2EEEE792" w:rsidR="00922B03" w:rsidRPr="00CA06BF" w:rsidRDefault="00172DEB" w:rsidP="00CA06BF">
      <w:pPr>
        <w:pStyle w:val="Heading4"/>
        <w:spacing w:after="120"/>
        <w:rPr>
          <w:caps w:val="0"/>
        </w:rPr>
      </w:pPr>
      <w:r w:rsidRPr="00CA06BF">
        <w:rPr>
          <w:caps w:val="0"/>
        </w:rPr>
        <w:t xml:space="preserve">(SECTION A) </w:t>
      </w:r>
      <w:bookmarkStart w:id="106" w:name="_Hlk77325661"/>
      <w:r w:rsidR="00C0732F" w:rsidRPr="00CA06BF">
        <w:rPr>
          <w:caps w:val="0"/>
        </w:rPr>
        <w:t>C</w:t>
      </w:r>
      <w:r w:rsidR="00922B03" w:rsidRPr="00CA06BF">
        <w:rPr>
          <w:caps w:val="0"/>
        </w:rPr>
        <w:t>OHORT AND RESTRICTIONS</w:t>
      </w:r>
      <w:r w:rsidR="00C0732F" w:rsidRPr="00CA06BF">
        <w:rPr>
          <w:caps w:val="0"/>
        </w:rPr>
        <w:t xml:space="preserve"> </w:t>
      </w:r>
      <w:r w:rsidR="00CA06BF">
        <w:rPr>
          <w:caps w:val="0"/>
        </w:rPr>
        <w:t>FOR</w:t>
      </w:r>
      <w:r w:rsidR="00C0732F" w:rsidRPr="00CA06BF">
        <w:rPr>
          <w:caps w:val="0"/>
        </w:rPr>
        <w:t xml:space="preserve"> LINKAGE</w:t>
      </w:r>
    </w:p>
    <w:tbl>
      <w:tblPr>
        <w:tblStyle w:val="TableGrid"/>
        <w:tblW w:w="9660" w:type="dxa"/>
        <w:tblLayout w:type="fixed"/>
        <w:tblLook w:val="04A0" w:firstRow="1" w:lastRow="0" w:firstColumn="1" w:lastColumn="0" w:noHBand="0" w:noVBand="1"/>
      </w:tblPr>
      <w:tblGrid>
        <w:gridCol w:w="1985"/>
        <w:gridCol w:w="1848"/>
        <w:gridCol w:w="1706"/>
        <w:gridCol w:w="4121"/>
      </w:tblGrid>
      <w:tr w:rsidR="00922B03" w:rsidRPr="00922B03" w14:paraId="327693FD" w14:textId="77777777" w:rsidTr="6014AD0E">
        <w:trPr>
          <w:cnfStyle w:val="000000100000" w:firstRow="0" w:lastRow="0" w:firstColumn="0" w:lastColumn="0" w:oddVBand="0" w:evenVBand="0" w:oddHBand="1" w:evenHBand="0" w:firstRowFirstColumn="0" w:firstRowLastColumn="0" w:lastRowFirstColumn="0" w:lastRowLastColumn="0"/>
          <w:trHeight w:val="454"/>
        </w:trPr>
        <w:tc>
          <w:tcPr>
            <w:tcW w:w="9660" w:type="dxa"/>
            <w:gridSpan w:val="4"/>
            <w:tcBorders>
              <w:bottom w:val="single" w:sz="4" w:space="0" w:color="auto"/>
            </w:tcBorders>
            <w:shd w:val="clear" w:color="auto" w:fill="D9D9D9" w:themeFill="background1" w:themeFillShade="D9"/>
            <w:vAlign w:val="center"/>
          </w:tcPr>
          <w:bookmarkEnd w:id="106"/>
          <w:p w14:paraId="45679972" w14:textId="37C72E24" w:rsidR="00922B03" w:rsidRPr="00922B03" w:rsidRDefault="00922B03" w:rsidP="00922B03">
            <w:pPr>
              <w:rPr>
                <w:i/>
              </w:rPr>
            </w:pPr>
            <w:r w:rsidRPr="00922B03">
              <w:rPr>
                <w:i/>
              </w:rPr>
              <w:t>Approximately how many individuals are in the cohort</w:t>
            </w:r>
            <w:r w:rsidR="00BC62AC">
              <w:rPr>
                <w:i/>
              </w:rPr>
              <w:t>(s)</w:t>
            </w:r>
            <w:r w:rsidRPr="00922B03">
              <w:rPr>
                <w:i/>
              </w:rPr>
              <w:t>?</w:t>
            </w:r>
          </w:p>
        </w:tc>
      </w:tr>
      <w:tr w:rsidR="00922B03" w:rsidRPr="00922B03" w14:paraId="5BC83DF2" w14:textId="77777777" w:rsidTr="6014AD0E">
        <w:trPr>
          <w:trHeight w:val="60"/>
        </w:trPr>
        <w:tc>
          <w:tcPr>
            <w:tcW w:w="9660" w:type="dxa"/>
            <w:gridSpan w:val="4"/>
            <w:tcBorders>
              <w:top w:val="single" w:sz="4" w:space="0" w:color="auto"/>
            </w:tcBorders>
            <w:vAlign w:val="center"/>
          </w:tcPr>
          <w:p w14:paraId="0A182821" w14:textId="6EF01FA2" w:rsidR="00922B03" w:rsidRPr="00922B03" w:rsidRDefault="00F755C0" w:rsidP="00922B03">
            <w:r>
              <w:t>Estimated 10,000+</w:t>
            </w:r>
          </w:p>
        </w:tc>
      </w:tr>
      <w:tr w:rsidR="00922B03" w:rsidRPr="00922B03" w14:paraId="32DD1A41" w14:textId="77777777" w:rsidTr="6014AD0E">
        <w:trPr>
          <w:cnfStyle w:val="000000100000" w:firstRow="0" w:lastRow="0" w:firstColumn="0" w:lastColumn="0" w:oddVBand="0" w:evenVBand="0" w:oddHBand="1" w:evenHBand="0" w:firstRowFirstColumn="0" w:firstRowLastColumn="0" w:lastRowFirstColumn="0" w:lastRowLastColumn="0"/>
          <w:trHeight w:val="624"/>
        </w:trPr>
        <w:tc>
          <w:tcPr>
            <w:tcW w:w="9660" w:type="dxa"/>
            <w:gridSpan w:val="4"/>
            <w:tcBorders>
              <w:bottom w:val="single" w:sz="4" w:space="0" w:color="auto"/>
            </w:tcBorders>
            <w:shd w:val="clear" w:color="auto" w:fill="D9D9D9" w:themeFill="background1" w:themeFillShade="D9"/>
            <w:vAlign w:val="center"/>
          </w:tcPr>
          <w:p w14:paraId="2BFD6374" w14:textId="19B933FA" w:rsidR="00922B03" w:rsidRPr="00922B03" w:rsidRDefault="00922B03" w:rsidP="00922B03">
            <w:pPr>
              <w:spacing w:line="240" w:lineRule="auto"/>
              <w:rPr>
                <w:i/>
              </w:rPr>
            </w:pPr>
            <w:r w:rsidRPr="00922B03">
              <w:rPr>
                <w:i/>
              </w:rPr>
              <w:t xml:space="preserve">List </w:t>
            </w:r>
            <w:r w:rsidR="00A30C68">
              <w:rPr>
                <w:i/>
              </w:rPr>
              <w:t>all</w:t>
            </w:r>
            <w:r w:rsidRPr="00922B03">
              <w:rPr>
                <w:i/>
              </w:rPr>
              <w:t xml:space="preserve"> datasets to be used to define your cohort</w:t>
            </w:r>
            <w:r w:rsidR="00442D3B">
              <w:rPr>
                <w:i/>
              </w:rPr>
              <w:t>(s)</w:t>
            </w:r>
            <w:r w:rsidR="008E4F70">
              <w:rPr>
                <w:i/>
              </w:rPr>
              <w:t xml:space="preserve"> for linkage</w:t>
            </w:r>
          </w:p>
        </w:tc>
      </w:tr>
      <w:tr w:rsidR="00DE2675" w:rsidRPr="00922B03" w14:paraId="7FF84AD8" w14:textId="2B671FA9" w:rsidTr="6014AD0E">
        <w:trPr>
          <w:trHeight w:val="443"/>
        </w:trPr>
        <w:tc>
          <w:tcPr>
            <w:tcW w:w="1985" w:type="dxa"/>
            <w:tcBorders>
              <w:top w:val="single" w:sz="4" w:space="0" w:color="auto"/>
            </w:tcBorders>
            <w:shd w:val="clear" w:color="auto" w:fill="F2F2F2" w:themeFill="background1" w:themeFillShade="F2"/>
            <w:vAlign w:val="center"/>
          </w:tcPr>
          <w:p w14:paraId="73308910" w14:textId="3F9C4D25" w:rsidR="005B406F" w:rsidRPr="001830A2" w:rsidRDefault="00377409" w:rsidP="00922B03">
            <w:pPr>
              <w:rPr>
                <w:b/>
                <w:bCs/>
                <w:i/>
              </w:rPr>
            </w:pPr>
            <w:r w:rsidRPr="001830A2">
              <w:rPr>
                <w:b/>
                <w:bCs/>
                <w:i/>
              </w:rPr>
              <w:t>Dataset</w:t>
            </w:r>
          </w:p>
        </w:tc>
        <w:tc>
          <w:tcPr>
            <w:tcW w:w="1848" w:type="dxa"/>
            <w:tcBorders>
              <w:top w:val="single" w:sz="4" w:space="0" w:color="auto"/>
            </w:tcBorders>
            <w:shd w:val="clear" w:color="auto" w:fill="F2F2F2" w:themeFill="background1" w:themeFillShade="F2"/>
            <w:vAlign w:val="center"/>
          </w:tcPr>
          <w:p w14:paraId="2E365017" w14:textId="565DD2CA" w:rsidR="005B406F" w:rsidRPr="001830A2" w:rsidRDefault="00377409" w:rsidP="00922B03">
            <w:pPr>
              <w:rPr>
                <w:b/>
                <w:bCs/>
                <w:i/>
              </w:rPr>
            </w:pPr>
            <w:r w:rsidRPr="001830A2">
              <w:rPr>
                <w:b/>
                <w:bCs/>
                <w:i/>
              </w:rPr>
              <w:t>Start Date</w:t>
            </w:r>
          </w:p>
        </w:tc>
        <w:tc>
          <w:tcPr>
            <w:tcW w:w="1706" w:type="dxa"/>
            <w:tcBorders>
              <w:top w:val="single" w:sz="4" w:space="0" w:color="auto"/>
            </w:tcBorders>
            <w:shd w:val="clear" w:color="auto" w:fill="F2F2F2" w:themeFill="background1" w:themeFillShade="F2"/>
            <w:vAlign w:val="center"/>
          </w:tcPr>
          <w:p w14:paraId="74AB56F2" w14:textId="5679D43C" w:rsidR="005B406F" w:rsidRPr="001830A2" w:rsidRDefault="00377409" w:rsidP="00922B03">
            <w:pPr>
              <w:rPr>
                <w:b/>
                <w:bCs/>
                <w:i/>
              </w:rPr>
            </w:pPr>
            <w:r w:rsidRPr="001830A2">
              <w:rPr>
                <w:b/>
                <w:bCs/>
                <w:i/>
              </w:rPr>
              <w:t>End Date</w:t>
            </w:r>
          </w:p>
        </w:tc>
        <w:tc>
          <w:tcPr>
            <w:tcW w:w="4121" w:type="dxa"/>
            <w:tcBorders>
              <w:top w:val="single" w:sz="4" w:space="0" w:color="auto"/>
            </w:tcBorders>
            <w:shd w:val="clear" w:color="auto" w:fill="F2F2F2" w:themeFill="background1" w:themeFillShade="F2"/>
            <w:vAlign w:val="center"/>
          </w:tcPr>
          <w:p w14:paraId="6C3384E3" w14:textId="21FB5F76" w:rsidR="005B406F" w:rsidRPr="001830A2" w:rsidRDefault="00F25E98" w:rsidP="00922B03">
            <w:pPr>
              <w:rPr>
                <w:b/>
                <w:bCs/>
                <w:i/>
              </w:rPr>
            </w:pPr>
            <w:r w:rsidRPr="001830A2">
              <w:rPr>
                <w:b/>
                <w:bCs/>
                <w:i/>
              </w:rPr>
              <w:t>Any additional information</w:t>
            </w:r>
          </w:p>
        </w:tc>
      </w:tr>
      <w:tr w:rsidR="009B40BB" w:rsidRPr="00922B03" w14:paraId="2D10EFD7" w14:textId="77777777" w:rsidTr="6014AD0E">
        <w:trPr>
          <w:cnfStyle w:val="000000100000" w:firstRow="0" w:lastRow="0" w:firstColumn="0" w:lastColumn="0" w:oddVBand="0" w:evenVBand="0" w:oddHBand="1" w:evenHBand="0" w:firstRowFirstColumn="0" w:firstRowLastColumn="0" w:lastRowFirstColumn="0" w:lastRowLastColumn="0"/>
          <w:trHeight w:val="64"/>
        </w:trPr>
        <w:tc>
          <w:tcPr>
            <w:tcW w:w="1985" w:type="dxa"/>
            <w:tcBorders>
              <w:top w:val="single" w:sz="4" w:space="0" w:color="auto"/>
            </w:tcBorders>
            <w:shd w:val="clear" w:color="auto" w:fill="auto"/>
            <w:vAlign w:val="center"/>
          </w:tcPr>
          <w:p w14:paraId="2D4BD26B" w14:textId="2444E6B2" w:rsidR="009B40BB" w:rsidRPr="001E1910" w:rsidDel="005B406F" w:rsidRDefault="009B40BB" w:rsidP="006168CE">
            <w:pPr>
              <w:pStyle w:val="NoSpacing"/>
              <w:rPr>
                <w:sz w:val="24"/>
                <w:szCs w:val="24"/>
                <w:lang w:eastAsia="en-AU"/>
              </w:rPr>
            </w:pPr>
            <w:r w:rsidRPr="001E1910">
              <w:rPr>
                <w:sz w:val="24"/>
                <w:szCs w:val="24"/>
              </w:rPr>
              <w:t>NSW Admitted Patient Data Collection</w:t>
            </w:r>
          </w:p>
        </w:tc>
        <w:tc>
          <w:tcPr>
            <w:tcW w:w="1848" w:type="dxa"/>
            <w:tcBorders>
              <w:top w:val="single" w:sz="4" w:space="0" w:color="auto"/>
            </w:tcBorders>
            <w:shd w:val="clear" w:color="auto" w:fill="auto"/>
            <w:vAlign w:val="center"/>
          </w:tcPr>
          <w:p w14:paraId="50D40C1E" w14:textId="5F644374" w:rsidR="009B40BB" w:rsidDel="005B406F" w:rsidRDefault="009B40BB" w:rsidP="006168CE">
            <w:pPr>
              <w:pStyle w:val="NoSpacing"/>
              <w:rPr>
                <w:lang w:eastAsia="en-AU"/>
              </w:rPr>
            </w:pPr>
            <w:r>
              <w:rPr>
                <w:lang w:eastAsia="en-AU"/>
              </w:rPr>
              <w:t>201</w:t>
            </w:r>
            <w:r w:rsidR="00BB2FD2">
              <w:rPr>
                <w:lang w:eastAsia="en-AU"/>
              </w:rPr>
              <w:t>6</w:t>
            </w:r>
          </w:p>
        </w:tc>
        <w:tc>
          <w:tcPr>
            <w:tcW w:w="1706" w:type="dxa"/>
            <w:tcBorders>
              <w:top w:val="single" w:sz="4" w:space="0" w:color="auto"/>
            </w:tcBorders>
            <w:shd w:val="clear" w:color="auto" w:fill="auto"/>
            <w:vAlign w:val="center"/>
          </w:tcPr>
          <w:p w14:paraId="71E1B78B" w14:textId="5B4364D2" w:rsidR="009B40BB" w:rsidDel="005B406F" w:rsidRDefault="009B40BB" w:rsidP="006168CE">
            <w:pPr>
              <w:pStyle w:val="NoSpacing"/>
              <w:rPr>
                <w:lang w:eastAsia="en-AU"/>
              </w:rPr>
            </w:pPr>
            <w:r>
              <w:rPr>
                <w:lang w:eastAsia="en-AU"/>
              </w:rPr>
              <w:t>2021</w:t>
            </w:r>
          </w:p>
        </w:tc>
        <w:tc>
          <w:tcPr>
            <w:tcW w:w="4121" w:type="dxa"/>
            <w:vMerge w:val="restart"/>
            <w:tcBorders>
              <w:top w:val="single" w:sz="4" w:space="0" w:color="auto"/>
            </w:tcBorders>
            <w:shd w:val="clear" w:color="auto" w:fill="auto"/>
            <w:vAlign w:val="center"/>
          </w:tcPr>
          <w:p w14:paraId="38126BB6" w14:textId="2C708319" w:rsidR="009B40BB" w:rsidRDefault="009B40BB" w:rsidP="001E1910">
            <w:pPr>
              <w:pStyle w:val="NoSpacing"/>
              <w:rPr>
                <w:lang w:eastAsia="en-AU"/>
              </w:rPr>
            </w:pPr>
          </w:p>
          <w:p w14:paraId="5EDF5042" w14:textId="77777777" w:rsidR="00015B2A" w:rsidRDefault="009B40BB" w:rsidP="00AD471E">
            <w:pPr>
              <w:pStyle w:val="Normal2"/>
              <w:spacing w:line="240" w:lineRule="auto"/>
              <w:rPr>
                <w:i w:val="0"/>
              </w:rPr>
            </w:pPr>
            <w:r w:rsidRPr="00B61CA5">
              <w:rPr>
                <w:i w:val="0"/>
                <w:iCs/>
                <w:color w:val="000000" w:themeColor="text1"/>
              </w:rPr>
              <w:t xml:space="preserve">The cohort is </w:t>
            </w:r>
            <w:r>
              <w:rPr>
                <w:i w:val="0"/>
                <w:iCs/>
                <w:color w:val="000000" w:themeColor="text1"/>
              </w:rPr>
              <w:t>population of all ages living (at the time of ANY presentation / admission / death) in major urban areas in NSW (please see attachment titled Health Liveability Study Areas with map and list of identified areas using SA1s</w:t>
            </w:r>
            <w:r w:rsidR="00015B2A">
              <w:rPr>
                <w:i w:val="0"/>
                <w:iCs/>
                <w:color w:val="000000" w:themeColor="text1"/>
              </w:rPr>
              <w:t>, see excel file “study area geocodes”</w:t>
            </w:r>
            <w:r>
              <w:rPr>
                <w:i w:val="0"/>
                <w:iCs/>
                <w:color w:val="000000" w:themeColor="text1"/>
              </w:rPr>
              <w:t>) who pre</w:t>
            </w:r>
            <w:r w:rsidRPr="00955FDC">
              <w:rPr>
                <w:i w:val="0"/>
                <w:iCs/>
                <w:color w:val="000000" w:themeColor="text1"/>
              </w:rPr>
              <w:t xml:space="preserve">sented to </w:t>
            </w:r>
            <w:r w:rsidRPr="00955FDC">
              <w:rPr>
                <w:i w:val="0"/>
              </w:rPr>
              <w:t xml:space="preserve">a NSW Emergency Department, admitted to hospital or died between </w:t>
            </w:r>
            <w:r w:rsidR="00982DA5">
              <w:rPr>
                <w:i w:val="0"/>
              </w:rPr>
              <w:t xml:space="preserve">1 Jan </w:t>
            </w:r>
            <w:r w:rsidRPr="00955FDC">
              <w:rPr>
                <w:i w:val="0"/>
              </w:rPr>
              <w:t xml:space="preserve">2016 and </w:t>
            </w:r>
            <w:r w:rsidR="00982DA5">
              <w:rPr>
                <w:i w:val="0"/>
              </w:rPr>
              <w:t xml:space="preserve">31 Dec </w:t>
            </w:r>
            <w:r w:rsidRPr="00955FDC">
              <w:rPr>
                <w:i w:val="0"/>
              </w:rPr>
              <w:t>2021.</w:t>
            </w:r>
            <w:r>
              <w:rPr>
                <w:i w:val="0"/>
              </w:rPr>
              <w:t xml:space="preserve">  </w:t>
            </w:r>
          </w:p>
          <w:p w14:paraId="5E1D89E8" w14:textId="77777777" w:rsidR="00015B2A" w:rsidRDefault="00015B2A" w:rsidP="00AD471E">
            <w:pPr>
              <w:pStyle w:val="Normal2"/>
              <w:spacing w:line="240" w:lineRule="auto"/>
              <w:rPr>
                <w:i w:val="0"/>
              </w:rPr>
            </w:pPr>
          </w:p>
          <w:p w14:paraId="0DF68B8E" w14:textId="35BB1F1C" w:rsidR="009B40BB" w:rsidRDefault="1C44BA7C" w:rsidP="6014AD0E">
            <w:pPr>
              <w:pStyle w:val="Normal2"/>
              <w:spacing w:line="240" w:lineRule="auto"/>
              <w:rPr>
                <w:i w:val="0"/>
                <w:color w:val="000000" w:themeColor="text1"/>
              </w:rPr>
            </w:pPr>
            <w:r w:rsidRPr="6014AD0E">
              <w:rPr>
                <w:i w:val="0"/>
              </w:rPr>
              <w:t xml:space="preserve">For each identified patient, we require all their Emergency Department and hospitalisation data dating back to </w:t>
            </w:r>
            <w:r w:rsidR="5E9116C5" w:rsidRPr="6014AD0E">
              <w:rPr>
                <w:i w:val="0"/>
              </w:rPr>
              <w:t xml:space="preserve">1 Jan </w:t>
            </w:r>
            <w:r w:rsidRPr="6014AD0E">
              <w:rPr>
                <w:i w:val="0"/>
              </w:rPr>
              <w:t xml:space="preserve">2011 in order for us to determine the medical history with a minimum of a </w:t>
            </w:r>
            <w:r w:rsidR="05C43F9A" w:rsidRPr="6014AD0E">
              <w:rPr>
                <w:i w:val="0"/>
              </w:rPr>
              <w:t>10</w:t>
            </w:r>
            <w:r w:rsidRPr="6014AD0E">
              <w:rPr>
                <w:i w:val="0"/>
              </w:rPr>
              <w:t>-year look-back.</w:t>
            </w:r>
          </w:p>
          <w:p w14:paraId="32DB95DC" w14:textId="38F8B3B1" w:rsidR="009B40BB" w:rsidDel="005B406F" w:rsidRDefault="009B40BB" w:rsidP="001E1910">
            <w:pPr>
              <w:pStyle w:val="NoSpacing"/>
              <w:rPr>
                <w:lang w:eastAsia="en-AU"/>
              </w:rPr>
            </w:pPr>
          </w:p>
        </w:tc>
      </w:tr>
      <w:tr w:rsidR="009B40BB" w:rsidRPr="00922B03" w14:paraId="24168598" w14:textId="77777777" w:rsidTr="6014AD0E">
        <w:trPr>
          <w:trHeight w:val="64"/>
        </w:trPr>
        <w:tc>
          <w:tcPr>
            <w:tcW w:w="1985" w:type="dxa"/>
            <w:tcBorders>
              <w:top w:val="single" w:sz="4" w:space="0" w:color="auto"/>
            </w:tcBorders>
            <w:shd w:val="clear" w:color="auto" w:fill="auto"/>
            <w:vAlign w:val="center"/>
          </w:tcPr>
          <w:p w14:paraId="4C5C43FE" w14:textId="247CAEEE" w:rsidR="009B40BB" w:rsidRPr="001E1910" w:rsidDel="005B406F" w:rsidRDefault="009B40BB" w:rsidP="006168CE">
            <w:pPr>
              <w:pStyle w:val="NoSpacing"/>
              <w:rPr>
                <w:sz w:val="24"/>
                <w:szCs w:val="24"/>
                <w:lang w:eastAsia="en-AU"/>
              </w:rPr>
            </w:pPr>
            <w:r w:rsidRPr="001E1910">
              <w:rPr>
                <w:sz w:val="24"/>
                <w:szCs w:val="24"/>
                <w:lang w:eastAsia="en-AU"/>
              </w:rPr>
              <w:t xml:space="preserve">NSW </w:t>
            </w:r>
            <w:r>
              <w:rPr>
                <w:sz w:val="24"/>
                <w:szCs w:val="24"/>
                <w:lang w:eastAsia="en-AU"/>
              </w:rPr>
              <w:t xml:space="preserve">Registry of Births, Deaths and Marriages </w:t>
            </w:r>
          </w:p>
        </w:tc>
        <w:tc>
          <w:tcPr>
            <w:tcW w:w="1848" w:type="dxa"/>
            <w:tcBorders>
              <w:top w:val="single" w:sz="4" w:space="0" w:color="auto"/>
            </w:tcBorders>
            <w:shd w:val="clear" w:color="auto" w:fill="auto"/>
            <w:vAlign w:val="center"/>
          </w:tcPr>
          <w:p w14:paraId="0AA95772" w14:textId="6F2F33B1" w:rsidR="009B40BB" w:rsidDel="005B406F" w:rsidRDefault="009B40BB" w:rsidP="006168CE">
            <w:pPr>
              <w:pStyle w:val="NoSpacing"/>
              <w:rPr>
                <w:lang w:eastAsia="en-AU"/>
              </w:rPr>
            </w:pPr>
            <w:r>
              <w:rPr>
                <w:lang w:eastAsia="en-AU"/>
              </w:rPr>
              <w:t>2016</w:t>
            </w:r>
          </w:p>
        </w:tc>
        <w:tc>
          <w:tcPr>
            <w:tcW w:w="1706" w:type="dxa"/>
            <w:tcBorders>
              <w:top w:val="single" w:sz="4" w:space="0" w:color="auto"/>
            </w:tcBorders>
            <w:shd w:val="clear" w:color="auto" w:fill="auto"/>
            <w:vAlign w:val="center"/>
          </w:tcPr>
          <w:p w14:paraId="1D8C60AC" w14:textId="2E431EBB" w:rsidR="009B40BB" w:rsidDel="005B406F" w:rsidRDefault="009B40BB" w:rsidP="006168CE">
            <w:pPr>
              <w:pStyle w:val="NoSpacing"/>
              <w:rPr>
                <w:lang w:eastAsia="en-AU"/>
              </w:rPr>
            </w:pPr>
            <w:r>
              <w:rPr>
                <w:lang w:eastAsia="en-AU"/>
              </w:rPr>
              <w:t>2021</w:t>
            </w:r>
          </w:p>
        </w:tc>
        <w:tc>
          <w:tcPr>
            <w:tcW w:w="4121" w:type="dxa"/>
            <w:vMerge/>
            <w:vAlign w:val="center"/>
          </w:tcPr>
          <w:p w14:paraId="2D655910" w14:textId="222643D2" w:rsidR="009B40BB" w:rsidDel="005B406F" w:rsidRDefault="009B40BB" w:rsidP="001E1910">
            <w:pPr>
              <w:pStyle w:val="NoSpacing"/>
              <w:rPr>
                <w:lang w:eastAsia="en-AU"/>
              </w:rPr>
            </w:pPr>
          </w:p>
        </w:tc>
      </w:tr>
      <w:tr w:rsidR="009B40BB" w:rsidRPr="00922B03" w14:paraId="78BBBA06" w14:textId="77777777" w:rsidTr="6014AD0E">
        <w:trPr>
          <w:cnfStyle w:val="000000100000" w:firstRow="0" w:lastRow="0" w:firstColumn="0" w:lastColumn="0" w:oddVBand="0" w:evenVBand="0" w:oddHBand="1" w:evenHBand="0" w:firstRowFirstColumn="0" w:firstRowLastColumn="0" w:lastRowFirstColumn="0" w:lastRowLastColumn="0"/>
          <w:trHeight w:val="64"/>
        </w:trPr>
        <w:tc>
          <w:tcPr>
            <w:tcW w:w="1985" w:type="dxa"/>
            <w:tcBorders>
              <w:top w:val="single" w:sz="4" w:space="0" w:color="auto"/>
            </w:tcBorders>
            <w:shd w:val="clear" w:color="auto" w:fill="auto"/>
            <w:vAlign w:val="center"/>
          </w:tcPr>
          <w:p w14:paraId="0A2574BF" w14:textId="4F7C6EE5" w:rsidR="009B40BB" w:rsidDel="005B406F" w:rsidRDefault="009B40BB" w:rsidP="006168CE">
            <w:pPr>
              <w:pStyle w:val="NoSpacing"/>
              <w:rPr>
                <w:lang w:eastAsia="en-AU"/>
              </w:rPr>
            </w:pPr>
            <w:r w:rsidRPr="7D0F550A">
              <w:rPr>
                <w:sz w:val="24"/>
                <w:szCs w:val="24"/>
              </w:rPr>
              <w:t>NSW Emergency Department Data Collection (from 2005)</w:t>
            </w:r>
          </w:p>
        </w:tc>
        <w:tc>
          <w:tcPr>
            <w:tcW w:w="1848" w:type="dxa"/>
            <w:tcBorders>
              <w:top w:val="single" w:sz="4" w:space="0" w:color="auto"/>
            </w:tcBorders>
            <w:shd w:val="clear" w:color="auto" w:fill="auto"/>
            <w:vAlign w:val="center"/>
          </w:tcPr>
          <w:p w14:paraId="59FC8A1E" w14:textId="5E4FA89E" w:rsidR="009B40BB" w:rsidDel="005B406F" w:rsidRDefault="009B40BB" w:rsidP="006168CE">
            <w:pPr>
              <w:pStyle w:val="NoSpacing"/>
              <w:rPr>
                <w:lang w:eastAsia="en-AU"/>
              </w:rPr>
            </w:pPr>
            <w:r>
              <w:rPr>
                <w:lang w:eastAsia="en-AU"/>
              </w:rPr>
              <w:t>201</w:t>
            </w:r>
            <w:r w:rsidR="00D137CD">
              <w:rPr>
                <w:lang w:eastAsia="en-AU"/>
              </w:rPr>
              <w:t>6</w:t>
            </w:r>
          </w:p>
        </w:tc>
        <w:tc>
          <w:tcPr>
            <w:tcW w:w="1706" w:type="dxa"/>
            <w:tcBorders>
              <w:top w:val="single" w:sz="4" w:space="0" w:color="auto"/>
            </w:tcBorders>
            <w:shd w:val="clear" w:color="auto" w:fill="auto"/>
            <w:vAlign w:val="center"/>
          </w:tcPr>
          <w:p w14:paraId="484B8CB8" w14:textId="629F4FE1" w:rsidR="009B40BB" w:rsidDel="005B406F" w:rsidRDefault="009B40BB" w:rsidP="006168CE">
            <w:pPr>
              <w:pStyle w:val="NoSpacing"/>
              <w:rPr>
                <w:lang w:eastAsia="en-AU"/>
              </w:rPr>
            </w:pPr>
            <w:r>
              <w:rPr>
                <w:lang w:eastAsia="en-AU"/>
              </w:rPr>
              <w:t>2021</w:t>
            </w:r>
          </w:p>
        </w:tc>
        <w:tc>
          <w:tcPr>
            <w:tcW w:w="4121" w:type="dxa"/>
            <w:vMerge/>
            <w:vAlign w:val="center"/>
          </w:tcPr>
          <w:p w14:paraId="1562574C" w14:textId="3113E2F4" w:rsidR="009B40BB" w:rsidDel="005B406F" w:rsidRDefault="009B40BB" w:rsidP="006168CE">
            <w:pPr>
              <w:pStyle w:val="NoSpacing"/>
              <w:rPr>
                <w:lang w:eastAsia="en-AU"/>
              </w:rPr>
            </w:pPr>
          </w:p>
        </w:tc>
      </w:tr>
      <w:tr w:rsidR="00922B03" w:rsidRPr="00922B03" w14:paraId="34803FCA" w14:textId="77777777" w:rsidTr="6014AD0E">
        <w:trPr>
          <w:trHeight w:val="454"/>
        </w:trPr>
        <w:tc>
          <w:tcPr>
            <w:tcW w:w="9660" w:type="dxa"/>
            <w:gridSpan w:val="4"/>
            <w:tcBorders>
              <w:bottom w:val="single" w:sz="4" w:space="0" w:color="auto"/>
            </w:tcBorders>
            <w:shd w:val="clear" w:color="auto" w:fill="D9D9D9" w:themeFill="background1" w:themeFillShade="D9"/>
            <w:vAlign w:val="center"/>
          </w:tcPr>
          <w:p w14:paraId="735C3C3F" w14:textId="0B282FF8" w:rsidR="00922B03" w:rsidRPr="00922B03" w:rsidRDefault="00922B03" w:rsidP="00922B03">
            <w:pPr>
              <w:rPr>
                <w:i/>
              </w:rPr>
            </w:pPr>
            <w:r w:rsidRPr="00922B03">
              <w:rPr>
                <w:i/>
              </w:rPr>
              <w:t xml:space="preserve">If your cohort is defined by </w:t>
            </w:r>
            <w:r w:rsidR="00516741">
              <w:rPr>
                <w:i/>
              </w:rPr>
              <w:t>diagnosis</w:t>
            </w:r>
            <w:r w:rsidR="00EF0C79">
              <w:rPr>
                <w:i/>
              </w:rPr>
              <w:t>/procedure</w:t>
            </w:r>
            <w:r w:rsidRPr="00922B03">
              <w:rPr>
                <w:i/>
              </w:rPr>
              <w:t xml:space="preserve"> codes </w:t>
            </w:r>
            <w:r w:rsidR="00EF0C79">
              <w:rPr>
                <w:i/>
              </w:rPr>
              <w:t>(</w:t>
            </w:r>
            <w:r w:rsidR="00004313">
              <w:rPr>
                <w:i/>
              </w:rPr>
              <w:t>e.g.,</w:t>
            </w:r>
            <w:r w:rsidR="00EF0C79">
              <w:rPr>
                <w:i/>
              </w:rPr>
              <w:t xml:space="preserve"> ICD, ACHI, SNOMED) </w:t>
            </w:r>
            <w:r w:rsidRPr="00922B03">
              <w:rPr>
                <w:i/>
              </w:rPr>
              <w:t>please select:</w:t>
            </w:r>
          </w:p>
        </w:tc>
      </w:tr>
      <w:tr w:rsidR="00922B03" w:rsidRPr="00922B03" w14:paraId="5F5F163D" w14:textId="77777777" w:rsidTr="6014AD0E">
        <w:trPr>
          <w:cnfStyle w:val="000000100000" w:firstRow="0" w:lastRow="0" w:firstColumn="0" w:lastColumn="0" w:oddVBand="0" w:evenVBand="0" w:oddHBand="1" w:evenHBand="0" w:firstRowFirstColumn="0" w:firstRowLastColumn="0" w:lastRowFirstColumn="0" w:lastRowLastColumn="0"/>
          <w:trHeight w:val="540"/>
        </w:trPr>
        <w:tc>
          <w:tcPr>
            <w:tcW w:w="9660" w:type="dxa"/>
            <w:gridSpan w:val="4"/>
            <w:tcBorders>
              <w:top w:val="single" w:sz="4" w:space="0" w:color="auto"/>
            </w:tcBorders>
            <w:shd w:val="clear" w:color="auto" w:fill="auto"/>
            <w:vAlign w:val="center"/>
          </w:tcPr>
          <w:p w14:paraId="371BE873" w14:textId="31048C2B" w:rsidR="00922B03" w:rsidRPr="00922B03" w:rsidRDefault="00520391" w:rsidP="00922B03">
            <w:sdt>
              <w:sdtPr>
                <w:id w:val="133923366"/>
                <w14:checkbox>
                  <w14:checked w14:val="0"/>
                  <w14:checkedState w14:val="2612" w14:font="MS Gothic"/>
                  <w14:uncheckedState w14:val="2610" w14:font="MS Gothic"/>
                </w14:checkbox>
              </w:sdtPr>
              <w:sdtEndPr/>
              <w:sdtContent>
                <w:r w:rsidR="009B2543">
                  <w:rPr>
                    <w:rFonts w:ascii="MS Gothic" w:eastAsia="MS Gothic" w:hAnsi="MS Gothic" w:hint="eastAsia"/>
                  </w:rPr>
                  <w:t>☐</w:t>
                </w:r>
              </w:sdtContent>
            </w:sdt>
            <w:r w:rsidR="00922B03" w:rsidRPr="00922B03">
              <w:t xml:space="preserve">  Principal diagnosis/procedure codes only OR  </w:t>
            </w:r>
          </w:p>
          <w:p w14:paraId="44B142DE" w14:textId="77777777" w:rsidR="00922B03" w:rsidRPr="00922B03" w:rsidRDefault="00520391" w:rsidP="00922B03">
            <w:sdt>
              <w:sdtPr>
                <w:id w:val="956449851"/>
                <w14:checkbox>
                  <w14:checked w14:val="0"/>
                  <w14:checkedState w14:val="2612" w14:font="MS Gothic"/>
                  <w14:uncheckedState w14:val="2610" w14:font="MS Gothic"/>
                </w14:checkbox>
              </w:sdtPr>
              <w:sdtEndPr/>
              <w:sdtContent>
                <w:r w:rsidR="00922B03" w:rsidRPr="00922B03">
                  <w:rPr>
                    <w:rFonts w:eastAsia="MS Gothic" w:hint="eastAsia"/>
                  </w:rPr>
                  <w:t>☐</w:t>
                </w:r>
              </w:sdtContent>
            </w:sdt>
            <w:r w:rsidR="00922B03" w:rsidRPr="00922B03">
              <w:t xml:space="preserve">  Any of the multiple diagnosis/procedure codes within a record</w:t>
            </w:r>
          </w:p>
        </w:tc>
      </w:tr>
      <w:tr w:rsidR="00922B03" w:rsidRPr="00922B03" w14:paraId="3695A74D" w14:textId="77777777" w:rsidTr="6014AD0E">
        <w:trPr>
          <w:trHeight w:val="300"/>
        </w:trPr>
        <w:tc>
          <w:tcPr>
            <w:tcW w:w="9660" w:type="dxa"/>
            <w:gridSpan w:val="4"/>
            <w:tcBorders>
              <w:bottom w:val="single" w:sz="4" w:space="0" w:color="auto"/>
            </w:tcBorders>
            <w:shd w:val="clear" w:color="auto" w:fill="D9D9D9" w:themeFill="background1" w:themeFillShade="D9"/>
            <w:vAlign w:val="center"/>
          </w:tcPr>
          <w:p w14:paraId="5DE508F6" w14:textId="64260856" w:rsidR="00922B03" w:rsidRPr="00922B03" w:rsidRDefault="00922B03" w:rsidP="00922B03">
            <w:pPr>
              <w:rPr>
                <w:i/>
              </w:rPr>
            </w:pPr>
            <w:r w:rsidRPr="00922B03">
              <w:rPr>
                <w:i/>
              </w:rPr>
              <w:t xml:space="preserve">Please </w:t>
            </w:r>
            <w:r w:rsidR="00A30C68">
              <w:rPr>
                <w:i/>
              </w:rPr>
              <w:t xml:space="preserve">describe </w:t>
            </w:r>
            <w:r w:rsidRPr="00922B03">
              <w:rPr>
                <w:i/>
              </w:rPr>
              <w:t xml:space="preserve">codes </w:t>
            </w:r>
            <w:r w:rsidR="00BA7375" w:rsidRPr="00922B03">
              <w:rPr>
                <w:i/>
              </w:rPr>
              <w:t>required and</w:t>
            </w:r>
            <w:r w:rsidRPr="00922B03">
              <w:rPr>
                <w:i/>
              </w:rPr>
              <w:t xml:space="preserve"> attach </w:t>
            </w:r>
            <w:r w:rsidR="00A30C68">
              <w:rPr>
                <w:i/>
              </w:rPr>
              <w:t>a list in</w:t>
            </w:r>
            <w:r w:rsidRPr="00922B03">
              <w:rPr>
                <w:i/>
              </w:rPr>
              <w:t xml:space="preserve"> excel </w:t>
            </w:r>
            <w:r w:rsidR="00A30C68">
              <w:rPr>
                <w:i/>
              </w:rPr>
              <w:t xml:space="preserve">format </w:t>
            </w:r>
            <w:r w:rsidRPr="00922B03">
              <w:rPr>
                <w:i/>
              </w:rPr>
              <w:t>(filename – abbreviation_cohort</w:t>
            </w:r>
            <w:r w:rsidR="005D7159">
              <w:rPr>
                <w:i/>
              </w:rPr>
              <w:t>_</w:t>
            </w:r>
            <w:r w:rsidRPr="00922B03">
              <w:rPr>
                <w:i/>
              </w:rPr>
              <w:t>cod</w:t>
            </w:r>
            <w:r w:rsidR="00004313">
              <w:rPr>
                <w:i/>
              </w:rPr>
              <w:t>e_</w:t>
            </w:r>
            <w:r w:rsidRPr="00922B03">
              <w:rPr>
                <w:i/>
              </w:rPr>
              <w:t>list_date.xlsx)</w:t>
            </w:r>
          </w:p>
        </w:tc>
      </w:tr>
      <w:tr w:rsidR="00922B03" w:rsidRPr="00922B03" w14:paraId="7F185AAD" w14:textId="77777777" w:rsidTr="6014AD0E">
        <w:trPr>
          <w:cnfStyle w:val="000000100000" w:firstRow="0" w:lastRow="0" w:firstColumn="0" w:lastColumn="0" w:oddVBand="0" w:evenVBand="0" w:oddHBand="1" w:evenHBand="0" w:firstRowFirstColumn="0" w:firstRowLastColumn="0" w:lastRowFirstColumn="0" w:lastRowLastColumn="0"/>
          <w:trHeight w:val="1266"/>
        </w:trPr>
        <w:tc>
          <w:tcPr>
            <w:tcW w:w="9660" w:type="dxa"/>
            <w:gridSpan w:val="4"/>
            <w:tcBorders>
              <w:top w:val="single" w:sz="4" w:space="0" w:color="auto"/>
            </w:tcBorders>
            <w:shd w:val="clear" w:color="auto" w:fill="auto"/>
          </w:tcPr>
          <w:p w14:paraId="12F06940" w14:textId="7E4A8D50" w:rsidR="00BA7375" w:rsidRDefault="00BA7375" w:rsidP="00A30C68">
            <w:pPr>
              <w:spacing w:before="120" w:after="120"/>
              <w:rPr>
                <w:i/>
              </w:rPr>
            </w:pPr>
            <w:r w:rsidRPr="00922B03">
              <w:rPr>
                <w:i/>
              </w:rPr>
              <w:t>(</w:t>
            </w:r>
            <w:r w:rsidR="00004313" w:rsidRPr="00922B03">
              <w:rPr>
                <w:i/>
              </w:rPr>
              <w:t>e.g.,</w:t>
            </w:r>
            <w:r w:rsidRPr="00922B03">
              <w:rPr>
                <w:i/>
              </w:rPr>
              <w:t xml:space="preserve"> from the APDC - all separations during 2002 with the following ICD diagnoses)</w:t>
            </w:r>
          </w:p>
          <w:p w14:paraId="263FF7F6" w14:textId="5E3B0D9B" w:rsidR="00922B03" w:rsidRPr="00922B03" w:rsidRDefault="00AE77C6" w:rsidP="00A30C68">
            <w:pPr>
              <w:spacing w:before="120" w:after="120"/>
              <w:rPr>
                <w:i/>
              </w:rPr>
            </w:pPr>
            <w:r>
              <w:rPr>
                <w:i/>
              </w:rPr>
              <w:t>N/A</w:t>
            </w:r>
          </w:p>
        </w:tc>
      </w:tr>
    </w:tbl>
    <w:p w14:paraId="32CBDE95" w14:textId="77777777" w:rsidR="00172DEB" w:rsidRDefault="00172DEB">
      <w:pPr>
        <w:spacing w:line="240" w:lineRule="auto"/>
        <w:rPr>
          <w:caps/>
          <w:spacing w:val="15"/>
          <w:sz w:val="24"/>
          <w:lang w:val="en-US"/>
        </w:rPr>
      </w:pPr>
      <w:r>
        <w:rPr>
          <w:caps/>
          <w:spacing w:val="15"/>
          <w:sz w:val="24"/>
          <w:lang w:val="en-US"/>
        </w:rPr>
        <w:br w:type="page"/>
      </w:r>
    </w:p>
    <w:p w14:paraId="493A1387" w14:textId="62624FFE" w:rsidR="00E53AC3" w:rsidRDefault="004F3F90" w:rsidP="008A3536">
      <w:pPr>
        <w:pStyle w:val="Heading4"/>
        <w:spacing w:after="120"/>
      </w:pPr>
      <w:r w:rsidRPr="00922B03">
        <w:rPr>
          <w:caps w:val="0"/>
        </w:rPr>
        <w:t xml:space="preserve">(SECTION B) </w:t>
      </w:r>
      <w:r w:rsidR="00172DEB" w:rsidRPr="000006CE">
        <w:t xml:space="preserve">What </w:t>
      </w:r>
      <w:r w:rsidR="00172DEB">
        <w:t xml:space="preserve">data </w:t>
      </w:r>
      <w:r w:rsidR="00172DEB" w:rsidRPr="00922B03">
        <w:t xml:space="preserve">collections are being </w:t>
      </w:r>
      <w:r w:rsidR="00172DEB">
        <w:t>linked to your cohort</w:t>
      </w:r>
      <w:r w:rsidR="00172DEB" w:rsidRPr="00922B03">
        <w:t>?</w:t>
      </w:r>
    </w:p>
    <w:tbl>
      <w:tblPr>
        <w:tblStyle w:val="TableGrid"/>
        <w:tblW w:w="0" w:type="auto"/>
        <w:tblLook w:val="04A0" w:firstRow="1" w:lastRow="0" w:firstColumn="1" w:lastColumn="0" w:noHBand="0" w:noVBand="1"/>
      </w:tblPr>
      <w:tblGrid>
        <w:gridCol w:w="9628"/>
      </w:tblGrid>
      <w:tr w:rsidR="00A30C68" w:rsidRPr="00922B03" w14:paraId="6B2E48EC" w14:textId="77777777" w:rsidTr="2AE44876">
        <w:trPr>
          <w:cnfStyle w:val="000000100000" w:firstRow="0" w:lastRow="0" w:firstColumn="0" w:lastColumn="0" w:oddVBand="0" w:evenVBand="0" w:oddHBand="1" w:evenHBand="0" w:firstRowFirstColumn="0" w:firstRowLastColumn="0" w:lastRowFirstColumn="0" w:lastRowLastColumn="0"/>
          <w:trHeight w:val="355"/>
        </w:trPr>
        <w:tc>
          <w:tcPr>
            <w:tcW w:w="9628" w:type="dxa"/>
            <w:tcBorders>
              <w:bottom w:val="single" w:sz="4" w:space="0" w:color="auto"/>
            </w:tcBorders>
            <w:shd w:val="clear" w:color="auto" w:fill="D9D9D9" w:themeFill="background1" w:themeFillShade="D9"/>
            <w:vAlign w:val="center"/>
          </w:tcPr>
          <w:p w14:paraId="4E9CA9E3" w14:textId="77777777" w:rsidR="00A30C68" w:rsidRPr="00922B03" w:rsidRDefault="00A30C68" w:rsidP="00D10E8B">
            <w:pPr>
              <w:rPr>
                <w:i/>
              </w:rPr>
            </w:pPr>
            <w:r w:rsidRPr="00922B03">
              <w:rPr>
                <w:i/>
              </w:rPr>
              <w:t>Do you require:</w:t>
            </w:r>
          </w:p>
        </w:tc>
      </w:tr>
      <w:tr w:rsidR="00A30C68" w:rsidRPr="00922B03" w14:paraId="2B51DB34" w14:textId="77777777" w:rsidTr="2AE44876">
        <w:trPr>
          <w:trHeight w:val="750"/>
        </w:trPr>
        <w:tc>
          <w:tcPr>
            <w:tcW w:w="9628" w:type="dxa"/>
            <w:tcBorders>
              <w:top w:val="single" w:sz="4" w:space="0" w:color="auto"/>
            </w:tcBorders>
            <w:vAlign w:val="center"/>
          </w:tcPr>
          <w:p w14:paraId="69B06F4E" w14:textId="1A85C8F5" w:rsidR="00A30C68" w:rsidRPr="00922B03" w:rsidRDefault="00520391" w:rsidP="00D10E8B">
            <w:sdt>
              <w:sdtPr>
                <w:id w:val="-480774465"/>
                <w14:checkbox>
                  <w14:checked w14:val="1"/>
                  <w14:checkedState w14:val="2612" w14:font="MS Gothic"/>
                  <w14:uncheckedState w14:val="2610" w14:font="MS Gothic"/>
                </w14:checkbox>
              </w:sdtPr>
              <w:sdtEndPr/>
              <w:sdtContent>
                <w:r w:rsidR="00FC276A">
                  <w:rPr>
                    <w:rFonts w:ascii="MS Gothic" w:eastAsia="MS Gothic" w:hAnsi="MS Gothic" w:hint="eastAsia"/>
                  </w:rPr>
                  <w:t>☒</w:t>
                </w:r>
              </w:sdtContent>
            </w:sdt>
            <w:r w:rsidR="00A30C68" w:rsidRPr="00922B03">
              <w:t xml:space="preserve">  All linked records required for these individuals</w:t>
            </w:r>
            <w:r w:rsidR="00A30C68">
              <w:t xml:space="preserve"> (</w:t>
            </w:r>
            <w:r w:rsidR="005D7159">
              <w:t>e.g.,</w:t>
            </w:r>
            <w:r w:rsidR="00A30C68">
              <w:t xml:space="preserve"> all APDC records relating to all morbidity)</w:t>
            </w:r>
          </w:p>
          <w:p w14:paraId="11438075" w14:textId="6E1829FC" w:rsidR="00922648" w:rsidRDefault="00520391" w:rsidP="00B16EED">
            <w:sdt>
              <w:sdtPr>
                <w:id w:val="2042231626"/>
                <w14:checkbox>
                  <w14:checked w14:val="0"/>
                  <w14:checkedState w14:val="2612" w14:font="MS Gothic"/>
                  <w14:uncheckedState w14:val="2610" w14:font="MS Gothic"/>
                </w14:checkbox>
              </w:sdtPr>
              <w:sdtEndPr/>
              <w:sdtContent>
                <w:r w:rsidR="00A30C68" w:rsidRPr="00922B03">
                  <w:rPr>
                    <w:rFonts w:eastAsia="MS Gothic" w:hint="eastAsia"/>
                  </w:rPr>
                  <w:t>☐</w:t>
                </w:r>
              </w:sdtContent>
            </w:sdt>
            <w:r w:rsidR="00A30C68" w:rsidRPr="00922B03">
              <w:t xml:space="preserve">  Only records relating to the specified condition</w:t>
            </w:r>
            <w:r w:rsidR="00A30C68">
              <w:t xml:space="preserve"> (</w:t>
            </w:r>
            <w:r w:rsidR="005D7159">
              <w:t>e.g.,</w:t>
            </w:r>
            <w:r w:rsidR="00A30C68">
              <w:t xml:space="preserve"> APDC records relating only to CVD)</w:t>
            </w:r>
            <w:r w:rsidR="00772935">
              <w:t>.</w:t>
            </w:r>
            <w:r w:rsidR="009A233F">
              <w:t xml:space="preserve"> </w:t>
            </w:r>
            <w:r w:rsidR="00772935">
              <w:t>Please</w:t>
            </w:r>
            <w:r w:rsidR="009A233F">
              <w:t> </w:t>
            </w:r>
            <w:r w:rsidR="00772935">
              <w:t>specify:</w:t>
            </w:r>
            <w:r w:rsidR="009A233F">
              <w:t> </w:t>
            </w:r>
          </w:p>
          <w:p w14:paraId="4B9814E7" w14:textId="77777777" w:rsidR="00912B30" w:rsidRPr="00912B30" w:rsidRDefault="00912B30" w:rsidP="00912B30">
            <w:pPr>
              <w:spacing w:line="240" w:lineRule="auto"/>
              <w:ind w:left="360"/>
              <w:rPr>
                <w:iCs/>
                <w:highlight w:val="yellow"/>
                <w:lang w:val="en-US"/>
              </w:rPr>
            </w:pPr>
          </w:p>
          <w:p w14:paraId="040F159B" w14:textId="14C9448D" w:rsidR="00B16EED" w:rsidRPr="00B16EED" w:rsidRDefault="00B16EED" w:rsidP="00B16EED">
            <w:pPr>
              <w:spacing w:line="240" w:lineRule="auto"/>
              <w:ind w:left="360"/>
              <w:rPr>
                <w:iCs/>
                <w:lang w:val="en-US"/>
              </w:rPr>
            </w:pPr>
            <w:r w:rsidRPr="00B16EED">
              <w:rPr>
                <w:iCs/>
                <w:lang w:val="en-US"/>
              </w:rPr>
              <w:t>The following data is readily available in AURIN and will be linked to the requested data (except for 2021 ABS Census data which will be ingested after the release in June 2022)</w:t>
            </w:r>
            <w:r w:rsidR="00015B2A">
              <w:rPr>
                <w:iCs/>
                <w:lang w:val="en-US"/>
              </w:rPr>
              <w:t xml:space="preserve">. </w:t>
            </w:r>
            <w:r w:rsidR="00015B2A" w:rsidRPr="00DE3BE1">
              <w:rPr>
                <w:i/>
                <w:lang w:val="en-US"/>
              </w:rPr>
              <w:t xml:space="preserve">Please note: </w:t>
            </w:r>
            <w:r w:rsidR="00015B2A" w:rsidRPr="00DE3BE1">
              <w:rPr>
                <w:i/>
              </w:rPr>
              <w:t>all the AURIN datasets are aggregated to some area level without any person-level record and thus are not person identifiable</w:t>
            </w:r>
          </w:p>
          <w:p w14:paraId="51BC8D23" w14:textId="77777777" w:rsidR="00B16EED" w:rsidRPr="00B16EED" w:rsidRDefault="00B16EED" w:rsidP="00B16EED">
            <w:pPr>
              <w:spacing w:line="240" w:lineRule="auto"/>
              <w:ind w:left="360"/>
              <w:rPr>
                <w:iCs/>
                <w:highlight w:val="yellow"/>
                <w:lang w:val="en-US"/>
              </w:rPr>
            </w:pPr>
          </w:p>
          <w:tbl>
            <w:tblPr>
              <w:tblW w:w="9360" w:type="dxa"/>
              <w:tblLook w:val="04A0" w:firstRow="1" w:lastRow="0" w:firstColumn="1" w:lastColumn="0" w:noHBand="0" w:noVBand="1"/>
            </w:tblPr>
            <w:tblGrid>
              <w:gridCol w:w="9360"/>
            </w:tblGrid>
            <w:tr w:rsidR="00B16EED" w:rsidRPr="00B16EED" w14:paraId="3334F419" w14:textId="77777777" w:rsidTr="2AE44876">
              <w:trPr>
                <w:trHeight w:val="300"/>
              </w:trPr>
              <w:tc>
                <w:tcPr>
                  <w:tcW w:w="9360" w:type="dxa"/>
                  <w:tcBorders>
                    <w:top w:val="nil"/>
                    <w:left w:val="nil"/>
                    <w:bottom w:val="nil"/>
                    <w:right w:val="nil"/>
                  </w:tcBorders>
                  <w:shd w:val="clear" w:color="auto" w:fill="auto"/>
                  <w:noWrap/>
                  <w:vAlign w:val="bottom"/>
                  <w:hideMark/>
                </w:tcPr>
                <w:p w14:paraId="497F4989" w14:textId="471B5BA4" w:rsidR="00B16EED" w:rsidRPr="00B16EED" w:rsidRDefault="3155FE2E" w:rsidP="00B16EED">
                  <w:pPr>
                    <w:numPr>
                      <w:ilvl w:val="0"/>
                      <w:numId w:val="24"/>
                    </w:numPr>
                    <w:spacing w:line="240" w:lineRule="auto"/>
                    <w:contextualSpacing/>
                    <w:rPr>
                      <w:rFonts w:cs="Calibri"/>
                      <w:color w:val="000000"/>
                      <w:lang w:val="en-US"/>
                    </w:rPr>
                  </w:pPr>
                  <w:r w:rsidRPr="2AE44876">
                    <w:rPr>
                      <w:rFonts w:cs="Calibri"/>
                      <w:color w:val="000000" w:themeColor="text1"/>
                      <w:lang w:val="en-US"/>
                    </w:rPr>
                    <w:t xml:space="preserve">ABS - SEIFA Index (SA1) for 2011, 2016 and 2021* (awaiting release) </w:t>
                  </w:r>
                </w:p>
              </w:tc>
            </w:tr>
            <w:tr w:rsidR="00B16EED" w:rsidRPr="00B16EED" w14:paraId="3C853DAE" w14:textId="77777777" w:rsidTr="2AE44876">
              <w:trPr>
                <w:trHeight w:val="300"/>
              </w:trPr>
              <w:tc>
                <w:tcPr>
                  <w:tcW w:w="9360" w:type="dxa"/>
                  <w:tcBorders>
                    <w:top w:val="nil"/>
                    <w:left w:val="nil"/>
                    <w:bottom w:val="nil"/>
                    <w:right w:val="nil"/>
                  </w:tcBorders>
                  <w:shd w:val="clear" w:color="auto" w:fill="auto"/>
                  <w:noWrap/>
                  <w:vAlign w:val="bottom"/>
                  <w:hideMark/>
                </w:tcPr>
                <w:p w14:paraId="4AE362AD" w14:textId="4CF7F90C" w:rsidR="72D7F7F6" w:rsidRPr="005321A6" w:rsidRDefault="72D7F7F6" w:rsidP="2AE44876">
                  <w:pPr>
                    <w:numPr>
                      <w:ilvl w:val="0"/>
                      <w:numId w:val="24"/>
                    </w:numPr>
                    <w:spacing w:line="240" w:lineRule="auto"/>
                    <w:contextualSpacing/>
                    <w:rPr>
                      <w:rFonts w:eastAsia="Calibri" w:cs="Calibri"/>
                      <w:lang w:val="en-US"/>
                    </w:rPr>
                  </w:pPr>
                  <w:r w:rsidRPr="2AE44876">
                    <w:rPr>
                      <w:rFonts w:eastAsia="Calibri" w:cs="Calibri"/>
                      <w:color w:val="000000" w:themeColor="text1"/>
                      <w:lang w:val="en-US"/>
                    </w:rPr>
                    <w:t>ABS – Census Data G01 Selected Person Characteristics by Sex (SA1) for 2011, 2016 and 2021* (awaiting release)</w:t>
                  </w:r>
                </w:p>
                <w:p w14:paraId="601A0DC9" w14:textId="2832D6B5" w:rsidR="00A3271A" w:rsidRDefault="00A3271A" w:rsidP="2AE44876">
                  <w:pPr>
                    <w:numPr>
                      <w:ilvl w:val="0"/>
                      <w:numId w:val="24"/>
                    </w:numPr>
                    <w:spacing w:line="240" w:lineRule="auto"/>
                    <w:contextualSpacing/>
                    <w:rPr>
                      <w:rFonts w:eastAsia="Calibri" w:cs="Calibri"/>
                      <w:lang w:val="en-US"/>
                    </w:rPr>
                  </w:pPr>
                  <w:r>
                    <w:rPr>
                      <w:rFonts w:eastAsia="Calibri" w:cs="Calibri"/>
                      <w:lang w:val="en-US"/>
                    </w:rPr>
                    <w:t xml:space="preserve">ABS – Census Data </w:t>
                  </w:r>
                  <w:r w:rsidRPr="00A3271A">
                    <w:rPr>
                      <w:rFonts w:eastAsia="Calibri" w:cs="Calibri"/>
                      <w:lang w:val="en-US"/>
                    </w:rPr>
                    <w:t>G07 Indigenous Status by Age by Sex</w:t>
                  </w:r>
                  <w:r>
                    <w:rPr>
                      <w:rFonts w:eastAsia="Calibri" w:cs="Calibri"/>
                      <w:lang w:val="en-US"/>
                    </w:rPr>
                    <w:t xml:space="preserve"> (SA1) for 2011,</w:t>
                  </w:r>
                  <w:r w:rsidRPr="00A3271A">
                    <w:rPr>
                      <w:rFonts w:eastAsia="Calibri" w:cs="Calibri"/>
                      <w:lang w:val="en-US"/>
                    </w:rPr>
                    <w:t xml:space="preserve"> 2016</w:t>
                  </w:r>
                  <w:r>
                    <w:rPr>
                      <w:rFonts w:eastAsia="Calibri" w:cs="Calibri"/>
                      <w:lang w:val="en-US"/>
                    </w:rPr>
                    <w:t xml:space="preserve"> and 2021 * (awaiting release) Note: used as back-up to control statistical model.</w:t>
                  </w:r>
                </w:p>
                <w:p w14:paraId="11852911"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DataG39 Dwelling Structure by Household Composition and Family Structure (SA1) for 2011, 2016 and 2021* (awaiting release) </w:t>
                  </w:r>
                </w:p>
              </w:tc>
            </w:tr>
            <w:tr w:rsidR="00B16EED" w:rsidRPr="00B16EED" w14:paraId="21E4C67B" w14:textId="77777777" w:rsidTr="2AE44876">
              <w:trPr>
                <w:trHeight w:val="300"/>
              </w:trPr>
              <w:tc>
                <w:tcPr>
                  <w:tcW w:w="9360" w:type="dxa"/>
                  <w:tcBorders>
                    <w:top w:val="nil"/>
                    <w:left w:val="nil"/>
                    <w:bottom w:val="nil"/>
                    <w:right w:val="nil"/>
                  </w:tcBorders>
                  <w:shd w:val="clear" w:color="auto" w:fill="auto"/>
                  <w:noWrap/>
                  <w:vAlign w:val="bottom"/>
                  <w:hideMark/>
                </w:tcPr>
                <w:p w14:paraId="5E9C0125"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DataG21 Unpaid Assistance to a Person with a Disability by Age by Sex (SA1) for 2011, 2016 and 2021* (awaiting release) </w:t>
                  </w:r>
                </w:p>
              </w:tc>
            </w:tr>
            <w:tr w:rsidR="00B16EED" w:rsidRPr="00B16EED" w14:paraId="50FF6948" w14:textId="77777777" w:rsidTr="2AE44876">
              <w:trPr>
                <w:trHeight w:val="300"/>
              </w:trPr>
              <w:tc>
                <w:tcPr>
                  <w:tcW w:w="9360" w:type="dxa"/>
                  <w:tcBorders>
                    <w:top w:val="nil"/>
                    <w:left w:val="nil"/>
                    <w:bottom w:val="nil"/>
                    <w:right w:val="nil"/>
                  </w:tcBorders>
                  <w:shd w:val="clear" w:color="auto" w:fill="auto"/>
                  <w:noWrap/>
                  <w:vAlign w:val="bottom"/>
                  <w:hideMark/>
                </w:tcPr>
                <w:p w14:paraId="609F0E96"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G22a Unpaid Child Care by Age by Sex (SA1) for 2011, 2016 and 2021* (awaiting release) </w:t>
                  </w:r>
                </w:p>
              </w:tc>
            </w:tr>
            <w:tr w:rsidR="00B16EED" w:rsidRPr="00B16EED" w14:paraId="76710024" w14:textId="77777777" w:rsidTr="2AE44876">
              <w:trPr>
                <w:trHeight w:val="300"/>
              </w:trPr>
              <w:tc>
                <w:tcPr>
                  <w:tcW w:w="9360" w:type="dxa"/>
                  <w:tcBorders>
                    <w:top w:val="nil"/>
                    <w:left w:val="nil"/>
                    <w:bottom w:val="nil"/>
                    <w:right w:val="nil"/>
                  </w:tcBorders>
                  <w:shd w:val="clear" w:color="auto" w:fill="auto"/>
                  <w:noWrap/>
                  <w:vAlign w:val="bottom"/>
                  <w:hideMark/>
                </w:tcPr>
                <w:p w14:paraId="7176D25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G22b Unpaid Child Care by Age by Sex (SA1) for 2011, 2016 and 2021* (awaiting release) </w:t>
                  </w:r>
                </w:p>
              </w:tc>
            </w:tr>
            <w:tr w:rsidR="00B16EED" w:rsidRPr="00B16EED" w14:paraId="14F969E0" w14:textId="77777777" w:rsidTr="2AE44876">
              <w:trPr>
                <w:trHeight w:val="300"/>
              </w:trPr>
              <w:tc>
                <w:tcPr>
                  <w:tcW w:w="9360" w:type="dxa"/>
                  <w:tcBorders>
                    <w:top w:val="nil"/>
                    <w:left w:val="nil"/>
                    <w:bottom w:val="nil"/>
                    <w:right w:val="nil"/>
                  </w:tcBorders>
                  <w:shd w:val="clear" w:color="auto" w:fill="auto"/>
                  <w:noWrap/>
                  <w:vAlign w:val="bottom"/>
                  <w:hideMark/>
                </w:tcPr>
                <w:p w14:paraId="681F547F" w14:textId="77777777" w:rsidR="00B16EED" w:rsidRPr="00B16EED" w:rsidRDefault="00B16EED" w:rsidP="00B16EED">
                  <w:pPr>
                    <w:numPr>
                      <w:ilvl w:val="0"/>
                      <w:numId w:val="24"/>
                    </w:numPr>
                    <w:spacing w:line="240" w:lineRule="auto"/>
                    <w:contextualSpacing/>
                    <w:rPr>
                      <w:rFonts w:cs="Calibri"/>
                      <w:color w:val="000000"/>
                      <w:lang w:val="en-US"/>
                    </w:rPr>
                  </w:pPr>
                  <w:r w:rsidRPr="2AE44876">
                    <w:rPr>
                      <w:rFonts w:cs="Calibri"/>
                      <w:color w:val="000000" w:themeColor="text1"/>
                      <w:lang w:val="en-US"/>
                    </w:rPr>
                    <w:t xml:space="preserve">ABS - Census Data G23a Relationship in Household by Age by Sex (SA1) for 2011, 2016 and 2021* (awaiting release) </w:t>
                  </w:r>
                </w:p>
              </w:tc>
            </w:tr>
            <w:tr w:rsidR="00B16EED" w:rsidRPr="00B16EED" w14:paraId="4BC2B27A" w14:textId="77777777" w:rsidTr="2AE44876">
              <w:trPr>
                <w:trHeight w:val="300"/>
              </w:trPr>
              <w:tc>
                <w:tcPr>
                  <w:tcW w:w="9360" w:type="dxa"/>
                  <w:tcBorders>
                    <w:top w:val="nil"/>
                    <w:left w:val="nil"/>
                    <w:bottom w:val="nil"/>
                    <w:right w:val="nil"/>
                  </w:tcBorders>
                  <w:shd w:val="clear" w:color="auto" w:fill="auto"/>
                  <w:noWrap/>
                  <w:vAlign w:val="bottom"/>
                  <w:hideMark/>
                </w:tcPr>
                <w:p w14:paraId="3F5F72C4"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G23b Relationship in Household by Age by Sex (SA1) for 2011, 2016 and 2021* (awaiting release) </w:t>
                  </w:r>
                </w:p>
              </w:tc>
            </w:tr>
            <w:tr w:rsidR="00B16EED" w:rsidRPr="00B16EED" w14:paraId="1CE3E4FD" w14:textId="77777777" w:rsidTr="2AE44876">
              <w:trPr>
                <w:trHeight w:val="300"/>
              </w:trPr>
              <w:tc>
                <w:tcPr>
                  <w:tcW w:w="9360" w:type="dxa"/>
                  <w:tcBorders>
                    <w:top w:val="nil"/>
                    <w:left w:val="nil"/>
                    <w:bottom w:val="nil"/>
                    <w:right w:val="nil"/>
                  </w:tcBorders>
                  <w:shd w:val="clear" w:color="auto" w:fill="auto"/>
                  <w:noWrap/>
                  <w:vAlign w:val="bottom"/>
                  <w:hideMark/>
                </w:tcPr>
                <w:p w14:paraId="0745D408" w14:textId="77777777" w:rsidR="00B16EED" w:rsidRPr="00B16EED" w:rsidRDefault="00B16EED" w:rsidP="00B16EED">
                  <w:pPr>
                    <w:numPr>
                      <w:ilvl w:val="0"/>
                      <w:numId w:val="24"/>
                    </w:numPr>
                    <w:spacing w:line="240" w:lineRule="auto"/>
                    <w:contextualSpacing/>
                    <w:rPr>
                      <w:rFonts w:cs="Calibri"/>
                      <w:color w:val="000000"/>
                      <w:lang w:val="en-US"/>
                    </w:rPr>
                  </w:pPr>
                  <w:r w:rsidRPr="2AE44876">
                    <w:rPr>
                      <w:rFonts w:cs="Calibri"/>
                      <w:color w:val="000000" w:themeColor="text1"/>
                      <w:lang w:val="en-US"/>
                    </w:rPr>
                    <w:t xml:space="preserve">ABS - Census Data G43a Labour Force Status by Age by Sex (SA1) for 2011, 2016 and 2021* (awaiting release) </w:t>
                  </w:r>
                </w:p>
              </w:tc>
            </w:tr>
            <w:tr w:rsidR="00B16EED" w:rsidRPr="00B16EED" w14:paraId="0E2225B2" w14:textId="77777777" w:rsidTr="2AE44876">
              <w:trPr>
                <w:trHeight w:val="300"/>
              </w:trPr>
              <w:tc>
                <w:tcPr>
                  <w:tcW w:w="9360" w:type="dxa"/>
                  <w:tcBorders>
                    <w:top w:val="nil"/>
                    <w:left w:val="nil"/>
                    <w:bottom w:val="nil"/>
                    <w:right w:val="nil"/>
                  </w:tcBorders>
                  <w:shd w:val="clear" w:color="auto" w:fill="auto"/>
                  <w:noWrap/>
                  <w:vAlign w:val="bottom"/>
                  <w:hideMark/>
                </w:tcPr>
                <w:p w14:paraId="6DD48C95"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G43b Labour Force Status by Age by Sex (SA1) for 2011, 2016 and 2021* (awaiting release) </w:t>
                  </w:r>
                </w:p>
              </w:tc>
            </w:tr>
            <w:tr w:rsidR="00B16EED" w:rsidRPr="00B16EED" w14:paraId="39BA6402" w14:textId="77777777" w:rsidTr="2AE44876">
              <w:trPr>
                <w:trHeight w:val="300"/>
              </w:trPr>
              <w:tc>
                <w:tcPr>
                  <w:tcW w:w="9360" w:type="dxa"/>
                  <w:tcBorders>
                    <w:top w:val="nil"/>
                    <w:left w:val="nil"/>
                    <w:bottom w:val="nil"/>
                    <w:right w:val="nil"/>
                  </w:tcBorders>
                  <w:shd w:val="clear" w:color="auto" w:fill="auto"/>
                  <w:noWrap/>
                  <w:vAlign w:val="bottom"/>
                  <w:hideMark/>
                </w:tcPr>
                <w:p w14:paraId="4F0CD0F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G45a Labour Force Status by Sex of Parents by Age of Dependent Children for One Parent Families (SA1) for 2011, 2016 and 2021* (awaiting release) </w:t>
                  </w:r>
                </w:p>
              </w:tc>
            </w:tr>
            <w:tr w:rsidR="00B16EED" w:rsidRPr="00B16EED" w14:paraId="6EE4D0E5" w14:textId="77777777" w:rsidTr="2AE44876">
              <w:trPr>
                <w:trHeight w:val="300"/>
              </w:trPr>
              <w:tc>
                <w:tcPr>
                  <w:tcW w:w="9360" w:type="dxa"/>
                  <w:tcBorders>
                    <w:top w:val="nil"/>
                    <w:left w:val="nil"/>
                    <w:bottom w:val="nil"/>
                    <w:right w:val="nil"/>
                  </w:tcBorders>
                  <w:shd w:val="clear" w:color="auto" w:fill="auto"/>
                  <w:noWrap/>
                  <w:vAlign w:val="bottom"/>
                  <w:hideMark/>
                </w:tcPr>
                <w:p w14:paraId="3E9B825C" w14:textId="77777777" w:rsidR="00B16EED" w:rsidRPr="00B16EED" w:rsidRDefault="3155FE2E" w:rsidP="00B16EED">
                  <w:pPr>
                    <w:numPr>
                      <w:ilvl w:val="0"/>
                      <w:numId w:val="24"/>
                    </w:numPr>
                    <w:spacing w:line="240" w:lineRule="auto"/>
                    <w:contextualSpacing/>
                    <w:rPr>
                      <w:rFonts w:cs="Calibri"/>
                      <w:color w:val="000000"/>
                      <w:lang w:val="en-US"/>
                    </w:rPr>
                  </w:pPr>
                  <w:r w:rsidRPr="2AE44876">
                    <w:rPr>
                      <w:rFonts w:cs="Calibri"/>
                      <w:color w:val="000000" w:themeColor="text1"/>
                      <w:lang w:val="en-US"/>
                    </w:rPr>
                    <w:t xml:space="preserve">ABS - Census Data G45b Labour Force Status by Sex of Parents by Age of Dependent Children for One Parent Families (SA1) for 2011, 2016 and 2021* (awaiting release) </w:t>
                  </w:r>
                </w:p>
              </w:tc>
            </w:tr>
            <w:tr w:rsidR="00B16EED" w:rsidRPr="00B16EED" w14:paraId="2F7B7D99" w14:textId="77777777" w:rsidTr="2AE44876">
              <w:trPr>
                <w:trHeight w:val="300"/>
              </w:trPr>
              <w:tc>
                <w:tcPr>
                  <w:tcW w:w="9360" w:type="dxa"/>
                  <w:tcBorders>
                    <w:top w:val="nil"/>
                    <w:left w:val="nil"/>
                    <w:bottom w:val="nil"/>
                    <w:right w:val="nil"/>
                  </w:tcBorders>
                  <w:shd w:val="clear" w:color="auto" w:fill="auto"/>
                  <w:noWrap/>
                  <w:vAlign w:val="bottom"/>
                  <w:hideMark/>
                </w:tcPr>
                <w:p w14:paraId="5B2EDA59"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G46a Non-School Qualification-Level of Education by Age by Sex (SA1) for 2011, 2016 and 2021* (awaiting release) </w:t>
                  </w:r>
                </w:p>
              </w:tc>
            </w:tr>
            <w:tr w:rsidR="00B16EED" w:rsidRPr="00B16EED" w14:paraId="78AE8166" w14:textId="77777777" w:rsidTr="2AE44876">
              <w:trPr>
                <w:trHeight w:val="300"/>
              </w:trPr>
              <w:tc>
                <w:tcPr>
                  <w:tcW w:w="9360" w:type="dxa"/>
                  <w:tcBorders>
                    <w:top w:val="nil"/>
                    <w:left w:val="nil"/>
                    <w:bottom w:val="nil"/>
                    <w:right w:val="nil"/>
                  </w:tcBorders>
                  <w:shd w:val="clear" w:color="auto" w:fill="auto"/>
                  <w:noWrap/>
                  <w:vAlign w:val="bottom"/>
                  <w:hideMark/>
                </w:tcPr>
                <w:p w14:paraId="2F8E1453"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G46b Non-School Qualification-Level of Education by Age by Sex (SA1) for 2011, 2016 and 2021* (awaiting release) </w:t>
                  </w:r>
                </w:p>
              </w:tc>
            </w:tr>
            <w:tr w:rsidR="00B16EED" w:rsidRPr="00B16EED" w14:paraId="7E0311D2" w14:textId="77777777" w:rsidTr="2AE44876">
              <w:trPr>
                <w:trHeight w:val="300"/>
              </w:trPr>
              <w:tc>
                <w:tcPr>
                  <w:tcW w:w="9360" w:type="dxa"/>
                  <w:tcBorders>
                    <w:top w:val="nil"/>
                    <w:left w:val="nil"/>
                    <w:bottom w:val="nil"/>
                    <w:right w:val="nil"/>
                  </w:tcBorders>
                  <w:shd w:val="clear" w:color="auto" w:fill="auto"/>
                  <w:noWrap/>
                  <w:vAlign w:val="bottom"/>
                  <w:hideMark/>
                </w:tcPr>
                <w:p w14:paraId="59A730A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G16a Highest Year of School Completed by Age by Sex (SA1) for 2011, 2016 and 2021* (awaiting release) </w:t>
                  </w:r>
                </w:p>
              </w:tc>
            </w:tr>
            <w:tr w:rsidR="00B16EED" w:rsidRPr="00B16EED" w14:paraId="73B6EB01" w14:textId="77777777" w:rsidTr="2AE44876">
              <w:trPr>
                <w:trHeight w:val="300"/>
              </w:trPr>
              <w:tc>
                <w:tcPr>
                  <w:tcW w:w="9360" w:type="dxa"/>
                  <w:tcBorders>
                    <w:top w:val="nil"/>
                    <w:left w:val="nil"/>
                    <w:bottom w:val="nil"/>
                    <w:right w:val="nil"/>
                  </w:tcBorders>
                  <w:shd w:val="clear" w:color="auto" w:fill="auto"/>
                  <w:noWrap/>
                  <w:vAlign w:val="bottom"/>
                  <w:hideMark/>
                </w:tcPr>
                <w:p w14:paraId="56CF8F3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G16b Highest Year of School Completed by Age by Sex (SA1) for 2011, 2016 and 2021* (awaiting release) </w:t>
                  </w:r>
                </w:p>
              </w:tc>
            </w:tr>
            <w:tr w:rsidR="00B16EED" w:rsidRPr="00B16EED" w14:paraId="1963AEC6" w14:textId="77777777" w:rsidTr="2AE44876">
              <w:trPr>
                <w:trHeight w:val="300"/>
              </w:trPr>
              <w:tc>
                <w:tcPr>
                  <w:tcW w:w="9360" w:type="dxa"/>
                  <w:tcBorders>
                    <w:top w:val="nil"/>
                    <w:left w:val="nil"/>
                    <w:bottom w:val="nil"/>
                    <w:right w:val="nil"/>
                  </w:tcBorders>
                  <w:shd w:val="clear" w:color="auto" w:fill="auto"/>
                  <w:noWrap/>
                  <w:vAlign w:val="bottom"/>
                  <w:hideMark/>
                </w:tcPr>
                <w:p w14:paraId="4B626904"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G33 Tenure and Landlord Type by Dwelling Structure (SA1) for 2011, 2016 and 2021* (awaiting release) </w:t>
                  </w:r>
                </w:p>
              </w:tc>
            </w:tr>
            <w:tr w:rsidR="00B16EED" w:rsidRPr="00B16EED" w14:paraId="319205E8" w14:textId="77777777" w:rsidTr="2AE44876">
              <w:trPr>
                <w:trHeight w:val="300"/>
              </w:trPr>
              <w:tc>
                <w:tcPr>
                  <w:tcW w:w="9360" w:type="dxa"/>
                  <w:tcBorders>
                    <w:top w:val="nil"/>
                    <w:left w:val="nil"/>
                    <w:bottom w:val="nil"/>
                    <w:right w:val="nil"/>
                  </w:tcBorders>
                  <w:shd w:val="clear" w:color="auto" w:fill="auto"/>
                  <w:noWrap/>
                  <w:vAlign w:val="bottom"/>
                  <w:hideMark/>
                </w:tcPr>
                <w:p w14:paraId="2034A01F"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G28 Total Family Income (Weekly) by Family Composition (SA1) for 2011, 2016 and 2021* (awaiting release) </w:t>
                  </w:r>
                </w:p>
                <w:p w14:paraId="0B58C9E6"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OSM – OpenStreetMap – Lines (Australia) 2017, 2018, 2020</w:t>
                  </w:r>
                </w:p>
                <w:p w14:paraId="684633A0"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OSM – OpenStreetMap – RoadNetwork (Australia) 2020</w:t>
                  </w:r>
                </w:p>
                <w:p w14:paraId="68376E5E"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Geoscience Australia – NEXIS – Residential Building Exposure (SA1) 2015, 2016, 2017, 2020</w:t>
                  </w:r>
                </w:p>
              </w:tc>
            </w:tr>
            <w:tr w:rsidR="00B16EED" w:rsidRPr="00B16EED" w14:paraId="021D1EF2" w14:textId="77777777" w:rsidTr="2AE44876">
              <w:trPr>
                <w:trHeight w:val="300"/>
              </w:trPr>
              <w:tc>
                <w:tcPr>
                  <w:tcW w:w="9360" w:type="dxa"/>
                  <w:tcBorders>
                    <w:top w:val="nil"/>
                    <w:left w:val="nil"/>
                    <w:bottom w:val="nil"/>
                    <w:right w:val="nil"/>
                  </w:tcBorders>
                  <w:shd w:val="clear" w:color="auto" w:fill="auto"/>
                  <w:noWrap/>
                  <w:vAlign w:val="bottom"/>
                  <w:hideMark/>
                </w:tcPr>
                <w:p w14:paraId="49F9757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Income (Including Government Allowances) (SA2) 2011-2019</w:t>
                  </w:r>
                </w:p>
              </w:tc>
            </w:tr>
            <w:tr w:rsidR="00B16EED" w:rsidRPr="00B16EED" w14:paraId="49C04071" w14:textId="77777777" w:rsidTr="2AE44876">
              <w:trPr>
                <w:trHeight w:val="300"/>
              </w:trPr>
              <w:tc>
                <w:tcPr>
                  <w:tcW w:w="9360" w:type="dxa"/>
                  <w:tcBorders>
                    <w:top w:val="nil"/>
                    <w:left w:val="nil"/>
                    <w:bottom w:val="nil"/>
                    <w:right w:val="nil"/>
                  </w:tcBorders>
                  <w:shd w:val="clear" w:color="auto" w:fill="auto"/>
                  <w:noWrap/>
                  <w:vAlign w:val="bottom"/>
                  <w:hideMark/>
                </w:tcPr>
                <w:p w14:paraId="3238D7E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Family &amp; Community (SA2) 2011-2018</w:t>
                  </w:r>
                </w:p>
              </w:tc>
            </w:tr>
            <w:tr w:rsidR="00B16EED" w:rsidRPr="00B16EED" w14:paraId="7A5B480C" w14:textId="77777777" w:rsidTr="2AE44876">
              <w:trPr>
                <w:trHeight w:val="300"/>
              </w:trPr>
              <w:tc>
                <w:tcPr>
                  <w:tcW w:w="9360" w:type="dxa"/>
                  <w:tcBorders>
                    <w:top w:val="nil"/>
                    <w:left w:val="nil"/>
                    <w:bottom w:val="nil"/>
                    <w:right w:val="nil"/>
                  </w:tcBorders>
                  <w:shd w:val="clear" w:color="auto" w:fill="auto"/>
                  <w:noWrap/>
                  <w:vAlign w:val="bottom"/>
                  <w:hideMark/>
                </w:tcPr>
                <w:p w14:paraId="6F75195F"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Health &amp; Disability (SA2) 2011-2018</w:t>
                  </w:r>
                </w:p>
              </w:tc>
            </w:tr>
            <w:tr w:rsidR="00B16EED" w:rsidRPr="00B16EED" w14:paraId="4BEF347A" w14:textId="77777777" w:rsidTr="2AE44876">
              <w:trPr>
                <w:trHeight w:val="300"/>
              </w:trPr>
              <w:tc>
                <w:tcPr>
                  <w:tcW w:w="9360" w:type="dxa"/>
                  <w:tcBorders>
                    <w:top w:val="nil"/>
                    <w:left w:val="nil"/>
                    <w:bottom w:val="nil"/>
                    <w:right w:val="nil"/>
                  </w:tcBorders>
                  <w:shd w:val="clear" w:color="auto" w:fill="auto"/>
                  <w:noWrap/>
                  <w:vAlign w:val="bottom"/>
                  <w:hideMark/>
                </w:tcPr>
                <w:p w14:paraId="1AE7DBF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Persons Born Overseas (SA2) 2011-2016</w:t>
                  </w:r>
                </w:p>
              </w:tc>
            </w:tr>
            <w:tr w:rsidR="00B16EED" w:rsidRPr="00B16EED" w14:paraId="1AF529CC" w14:textId="77777777" w:rsidTr="2AE44876">
              <w:trPr>
                <w:trHeight w:val="300"/>
              </w:trPr>
              <w:tc>
                <w:tcPr>
                  <w:tcW w:w="9360" w:type="dxa"/>
                  <w:tcBorders>
                    <w:top w:val="nil"/>
                    <w:left w:val="nil"/>
                    <w:bottom w:val="nil"/>
                    <w:right w:val="nil"/>
                  </w:tcBorders>
                  <w:shd w:val="clear" w:color="auto" w:fill="auto"/>
                  <w:noWrap/>
                  <w:vAlign w:val="bottom"/>
                  <w:hideMark/>
                </w:tcPr>
                <w:p w14:paraId="32BD15A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Regional Population Population Estimates by Age and Sex (SA2) 2019, 2018, 2017</w:t>
                  </w:r>
                </w:p>
              </w:tc>
            </w:tr>
            <w:tr w:rsidR="00B16EED" w:rsidRPr="00B16EED" w14:paraId="2B2E3C60" w14:textId="77777777" w:rsidTr="2AE44876">
              <w:trPr>
                <w:trHeight w:val="300"/>
              </w:trPr>
              <w:tc>
                <w:tcPr>
                  <w:tcW w:w="9360" w:type="dxa"/>
                  <w:tcBorders>
                    <w:top w:val="nil"/>
                    <w:left w:val="nil"/>
                    <w:bottom w:val="nil"/>
                    <w:right w:val="nil"/>
                  </w:tcBorders>
                  <w:shd w:val="clear" w:color="auto" w:fill="auto"/>
                  <w:noWrap/>
                  <w:vAlign w:val="bottom"/>
                  <w:hideMark/>
                </w:tcPr>
                <w:p w14:paraId="4A51476F"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NATSEM Social and Economic Indicators - Synthetic Estimates (SA2) 2016</w:t>
                  </w:r>
                </w:p>
              </w:tc>
            </w:tr>
            <w:tr w:rsidR="00B16EED" w:rsidRPr="00B16EED" w14:paraId="4A6EDE98" w14:textId="77777777" w:rsidTr="2AE44876">
              <w:trPr>
                <w:trHeight w:val="300"/>
              </w:trPr>
              <w:tc>
                <w:tcPr>
                  <w:tcW w:w="9360" w:type="dxa"/>
                  <w:tcBorders>
                    <w:top w:val="nil"/>
                    <w:left w:val="nil"/>
                    <w:bottom w:val="nil"/>
                    <w:right w:val="nil"/>
                  </w:tcBorders>
                  <w:shd w:val="clear" w:color="auto" w:fill="auto"/>
                  <w:noWrap/>
                  <w:vAlign w:val="bottom"/>
                  <w:hideMark/>
                </w:tcPr>
                <w:p w14:paraId="08B78C6B" w14:textId="77777777" w:rsid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NATSEM Financial Indicators - Synthetic Estimates (SA2) 2016</w:t>
                  </w:r>
                </w:p>
                <w:p w14:paraId="04928C70" w14:textId="77777777" w:rsidR="00450656" w:rsidRPr="00B16EED" w:rsidRDefault="00450656" w:rsidP="00450656">
                  <w:pPr>
                    <w:numPr>
                      <w:ilvl w:val="0"/>
                      <w:numId w:val="24"/>
                    </w:numPr>
                    <w:spacing w:line="240" w:lineRule="auto"/>
                    <w:contextualSpacing/>
                    <w:rPr>
                      <w:rFonts w:cs="Calibri"/>
                      <w:color w:val="000000"/>
                      <w:lang w:val="en-US"/>
                    </w:rPr>
                  </w:pPr>
                  <w:r w:rsidRPr="00B16EED">
                    <w:rPr>
                      <w:rFonts w:cs="Calibri"/>
                      <w:color w:val="000000"/>
                      <w:lang w:val="en-US"/>
                    </w:rPr>
                    <w:t>NATSEM Dependency rate (SA2) 2016</w:t>
                  </w:r>
                </w:p>
                <w:p w14:paraId="27CEFA8E" w14:textId="11131B24" w:rsidR="00450656" w:rsidRPr="00B16EED" w:rsidRDefault="00450656" w:rsidP="00450656">
                  <w:pPr>
                    <w:spacing w:line="240" w:lineRule="auto"/>
                    <w:ind w:left="720"/>
                    <w:contextualSpacing/>
                    <w:rPr>
                      <w:rFonts w:cs="Calibri"/>
                      <w:color w:val="000000"/>
                      <w:lang w:val="en-US"/>
                    </w:rPr>
                  </w:pPr>
                </w:p>
              </w:tc>
            </w:tr>
            <w:tr w:rsidR="00B16EED" w:rsidRPr="00B16EED" w14:paraId="2F8528DA" w14:textId="77777777" w:rsidTr="2AE44876">
              <w:trPr>
                <w:trHeight w:val="300"/>
              </w:trPr>
              <w:tc>
                <w:tcPr>
                  <w:tcW w:w="9360" w:type="dxa"/>
                  <w:tcBorders>
                    <w:top w:val="nil"/>
                    <w:left w:val="nil"/>
                    <w:bottom w:val="nil"/>
                    <w:right w:val="nil"/>
                  </w:tcBorders>
                  <w:shd w:val="clear" w:color="auto" w:fill="auto"/>
                  <w:noWrap/>
                  <w:vAlign w:val="bottom"/>
                  <w:hideMark/>
                </w:tcPr>
                <w:p w14:paraId="1A5E523A"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PHIDU Prevalence of selected chronic diseases and conditions (estimates) (PHA) 2011-2012, 2017-2018</w:t>
                  </w:r>
                </w:p>
              </w:tc>
            </w:tr>
            <w:tr w:rsidR="00B16EED" w:rsidRPr="00B16EED" w14:paraId="3250051B" w14:textId="77777777" w:rsidTr="2AE44876">
              <w:trPr>
                <w:trHeight w:val="300"/>
              </w:trPr>
              <w:tc>
                <w:tcPr>
                  <w:tcW w:w="9360" w:type="dxa"/>
                  <w:tcBorders>
                    <w:top w:val="nil"/>
                    <w:left w:val="nil"/>
                    <w:bottom w:val="nil"/>
                    <w:right w:val="nil"/>
                  </w:tcBorders>
                  <w:shd w:val="clear" w:color="auto" w:fill="auto"/>
                  <w:noWrap/>
                  <w:vAlign w:val="bottom"/>
                  <w:hideMark/>
                </w:tcPr>
                <w:p w14:paraId="20A14B3F" w14:textId="77777777" w:rsid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PHIDU Prevalence of selected health risk factors (estimates) (PHA) 2014-2015, 2017-2018</w:t>
                  </w:r>
                </w:p>
                <w:p w14:paraId="3F5B45BE" w14:textId="288AA9EF"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Home and Community Care Program (PHA) 2014-2015</w:t>
                  </w:r>
                </w:p>
                <w:p w14:paraId="7C03E0CC" w14:textId="77777777"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Admissions - Same-day Renal Dialysis (PHA) 2017-2018</w:t>
                  </w:r>
                </w:p>
                <w:p w14:paraId="286359DC" w14:textId="77777777"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Housing and Transport (PHA) 2016-2020</w:t>
                  </w:r>
                </w:p>
                <w:p w14:paraId="14F2CDD8" w14:textId="2BE59DCC"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Income Support Recipients (PHA) 2017-2020</w:t>
                  </w:r>
                </w:p>
                <w:p w14:paraId="052931BF" w14:textId="77777777"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Personal and Financial Stressors (PHA) 2014</w:t>
                  </w:r>
                </w:p>
                <w:p w14:paraId="58C654A3" w14:textId="504B6C8D"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Access to Services (PHA) 2014</w:t>
                  </w:r>
                </w:p>
                <w:p w14:paraId="3FA5C563" w14:textId="77777777"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Home and Community Care Program (PHA) 2014-2015</w:t>
                  </w:r>
                </w:p>
                <w:p w14:paraId="227D0C5D" w14:textId="42DA1D05" w:rsidR="001C3C89" w:rsidRPr="00B16EED" w:rsidRDefault="001C3C89" w:rsidP="00B16EED">
                  <w:pPr>
                    <w:numPr>
                      <w:ilvl w:val="0"/>
                      <w:numId w:val="24"/>
                    </w:numPr>
                    <w:spacing w:line="240" w:lineRule="auto"/>
                    <w:contextualSpacing/>
                    <w:rPr>
                      <w:rFonts w:cs="Calibri"/>
                      <w:color w:val="000000"/>
                      <w:lang w:val="en-US"/>
                    </w:rPr>
                  </w:pPr>
                  <w:r w:rsidRPr="001C3C89">
                    <w:rPr>
                      <w:rFonts w:cs="Calibri"/>
                      <w:color w:val="000000"/>
                      <w:lang w:val="en-US"/>
                    </w:rPr>
                    <w:t>National Health Services Directory (NHSD) (Point) 2020</w:t>
                  </w:r>
                </w:p>
              </w:tc>
            </w:tr>
            <w:tr w:rsidR="00B16EED" w:rsidRPr="00B16EED" w14:paraId="5AA2FFB9" w14:textId="77777777" w:rsidTr="2AE44876">
              <w:trPr>
                <w:trHeight w:val="300"/>
              </w:trPr>
              <w:tc>
                <w:tcPr>
                  <w:tcW w:w="9360" w:type="dxa"/>
                  <w:tcBorders>
                    <w:top w:val="nil"/>
                    <w:left w:val="nil"/>
                    <w:bottom w:val="nil"/>
                    <w:right w:val="nil"/>
                  </w:tcBorders>
                  <w:shd w:val="clear" w:color="auto" w:fill="auto"/>
                  <w:noWrap/>
                  <w:vAlign w:val="bottom"/>
                </w:tcPr>
                <w:p w14:paraId="4189B2F4" w14:textId="77777777" w:rsidR="00B16EED" w:rsidRPr="00B16EED" w:rsidRDefault="00B16EED" w:rsidP="00450656">
                  <w:pPr>
                    <w:spacing w:line="240" w:lineRule="auto"/>
                    <w:ind w:left="720"/>
                    <w:contextualSpacing/>
                    <w:rPr>
                      <w:rFonts w:cs="Calibri"/>
                      <w:color w:val="000000"/>
                      <w:lang w:val="en-US"/>
                    </w:rPr>
                  </w:pPr>
                </w:p>
              </w:tc>
            </w:tr>
          </w:tbl>
          <w:p w14:paraId="3A39482E" w14:textId="77777777" w:rsidR="00B16EED" w:rsidRPr="00B16EED" w:rsidRDefault="00B16EED" w:rsidP="00B16EED">
            <w:pPr>
              <w:spacing w:line="240" w:lineRule="auto"/>
              <w:ind w:left="360"/>
              <w:rPr>
                <w:iCs/>
                <w:highlight w:val="yellow"/>
                <w:lang w:val="en-US"/>
              </w:rPr>
            </w:pPr>
          </w:p>
          <w:p w14:paraId="4292DCBC" w14:textId="77777777" w:rsidR="00B16EED" w:rsidRPr="00B16EED" w:rsidRDefault="00B16EED" w:rsidP="00B16EED">
            <w:pPr>
              <w:spacing w:line="240" w:lineRule="auto"/>
              <w:ind w:left="360"/>
              <w:rPr>
                <w:iCs/>
                <w:lang w:val="en-US"/>
              </w:rPr>
            </w:pPr>
            <w:r w:rsidRPr="00B16EED">
              <w:rPr>
                <w:iCs/>
                <w:lang w:val="en-US"/>
              </w:rPr>
              <w:t>The following datasets will be provided to AURIN from external sources and extracted to SA1 level data (e.g. raster, grid, pointcloud data)</w:t>
            </w:r>
          </w:p>
          <w:p w14:paraId="172AF1D7" w14:textId="77777777" w:rsidR="00B16EED" w:rsidRPr="00B16EED" w:rsidRDefault="00B16EED" w:rsidP="00B16EED">
            <w:pPr>
              <w:spacing w:line="240" w:lineRule="auto"/>
              <w:ind w:left="360"/>
              <w:rPr>
                <w:iCs/>
                <w:highlight w:val="yellow"/>
                <w:lang w:val="en-US"/>
              </w:rPr>
            </w:pPr>
          </w:p>
          <w:p w14:paraId="552CB4CC" w14:textId="0462EF2D"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BOM - Australian Hydrological Geospatial Fabric (AHGF) – (</w:t>
            </w:r>
            <w:r w:rsidR="004C4093">
              <w:rPr>
                <w:rFonts w:cs="Calibri"/>
                <w:color w:val="000000"/>
                <w:lang w:val="en-US"/>
              </w:rPr>
              <w:t>2011 – 2020</w:t>
            </w:r>
            <w:r w:rsidRPr="00B16EED">
              <w:rPr>
                <w:rFonts w:cs="Calibri"/>
                <w:color w:val="000000"/>
                <w:lang w:val="en-US"/>
              </w:rPr>
              <w:t>)</w:t>
            </w:r>
          </w:p>
          <w:p w14:paraId="0327EFCD" w14:textId="627E4559"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MODIS – Normalized Difference Vegetation Index (NDVI) – (2000 onwards)</w:t>
            </w:r>
          </w:p>
          <w:p w14:paraId="2E274684" w14:textId="00378D4D" w:rsid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MODIS – Land Surface Temperature (LST) – (</w:t>
            </w:r>
            <w:r w:rsidR="004C4093">
              <w:rPr>
                <w:rFonts w:cs="Calibri"/>
                <w:color w:val="000000"/>
                <w:lang w:val="en-US"/>
              </w:rPr>
              <w:t>2011 – 2020</w:t>
            </w:r>
            <w:r w:rsidRPr="00B16EED">
              <w:rPr>
                <w:rFonts w:cs="Calibri"/>
                <w:color w:val="000000"/>
                <w:lang w:val="en-US"/>
              </w:rPr>
              <w:t>)</w:t>
            </w:r>
          </w:p>
          <w:p w14:paraId="1E0D66D7" w14:textId="77777777" w:rsidR="003473FE" w:rsidRDefault="003473FE" w:rsidP="003473FE">
            <w:pPr>
              <w:numPr>
                <w:ilvl w:val="0"/>
                <w:numId w:val="24"/>
              </w:numPr>
              <w:spacing w:line="240" w:lineRule="auto"/>
              <w:contextualSpacing/>
              <w:rPr>
                <w:rFonts w:cs="Calibri"/>
                <w:color w:val="000000"/>
                <w:lang w:val="en-US"/>
              </w:rPr>
            </w:pPr>
            <w:r>
              <w:rPr>
                <w:rFonts w:cs="Calibri"/>
                <w:color w:val="000000"/>
                <w:lang w:val="en-US"/>
              </w:rPr>
              <w:t>Landsat 8 – Land Surface Temperature (LST)</w:t>
            </w:r>
          </w:p>
          <w:p w14:paraId="032F014E" w14:textId="77777777" w:rsidR="003473FE" w:rsidRDefault="003473FE" w:rsidP="003473FE">
            <w:pPr>
              <w:numPr>
                <w:ilvl w:val="0"/>
                <w:numId w:val="24"/>
              </w:numPr>
              <w:spacing w:line="240" w:lineRule="auto"/>
              <w:contextualSpacing/>
              <w:rPr>
                <w:rFonts w:cs="Calibri"/>
                <w:color w:val="000000"/>
                <w:lang w:val="en-US"/>
              </w:rPr>
            </w:pPr>
            <w:r>
              <w:rPr>
                <w:rFonts w:cs="Calibri"/>
                <w:color w:val="000000"/>
                <w:lang w:val="en-US"/>
              </w:rPr>
              <w:t>BOM – Daily temperature data (2011 – 2020)</w:t>
            </w:r>
          </w:p>
          <w:p w14:paraId="387DB0FA" w14:textId="77777777" w:rsidR="00450656" w:rsidRDefault="00450656" w:rsidP="00450656">
            <w:pPr>
              <w:numPr>
                <w:ilvl w:val="0"/>
                <w:numId w:val="24"/>
              </w:numPr>
              <w:spacing w:line="240" w:lineRule="auto"/>
              <w:contextualSpacing/>
              <w:rPr>
                <w:rFonts w:cs="Calibri"/>
                <w:color w:val="000000"/>
                <w:lang w:val="en-US"/>
              </w:rPr>
            </w:pPr>
            <w:r w:rsidRPr="00B16EED">
              <w:rPr>
                <w:rFonts w:cs="Calibri"/>
                <w:color w:val="000000"/>
                <w:lang w:val="en-US"/>
              </w:rPr>
              <w:t>Microsoft – Building footprints (Australia) – 2018</w:t>
            </w:r>
          </w:p>
          <w:p w14:paraId="40D24AE4" w14:textId="77777777" w:rsidR="009B3DBC" w:rsidRPr="009B3DBC" w:rsidRDefault="00450656" w:rsidP="003565BA">
            <w:pPr>
              <w:numPr>
                <w:ilvl w:val="0"/>
                <w:numId w:val="24"/>
              </w:numPr>
              <w:spacing w:line="240" w:lineRule="auto"/>
              <w:contextualSpacing/>
              <w:rPr>
                <w:lang w:val="en-US"/>
              </w:rPr>
            </w:pPr>
            <w:r w:rsidRPr="00B16EED">
              <w:rPr>
                <w:rFonts w:cs="Calibri"/>
                <w:color w:val="000000"/>
                <w:lang w:val="en-US"/>
              </w:rPr>
              <w:t>NSW Spatial Services - AHD – Pointclouds (</w:t>
            </w:r>
            <w:r w:rsidR="004C4093">
              <w:rPr>
                <w:rFonts w:cs="Calibri"/>
                <w:color w:val="000000"/>
                <w:lang w:val="en-US"/>
              </w:rPr>
              <w:t>2011 – 2020</w:t>
            </w:r>
            <w:r w:rsidRPr="00B16EED">
              <w:rPr>
                <w:rFonts w:cs="Calibri"/>
                <w:color w:val="000000"/>
                <w:lang w:val="en-US"/>
              </w:rPr>
              <w:t>)</w:t>
            </w:r>
          </w:p>
          <w:p w14:paraId="4C98A703" w14:textId="792CA567" w:rsidR="00922648" w:rsidRPr="005321A6" w:rsidRDefault="00450656" w:rsidP="003565BA">
            <w:pPr>
              <w:numPr>
                <w:ilvl w:val="0"/>
                <w:numId w:val="24"/>
              </w:numPr>
              <w:spacing w:line="240" w:lineRule="auto"/>
              <w:contextualSpacing/>
              <w:rPr>
                <w:lang w:val="en-US"/>
              </w:rPr>
            </w:pPr>
            <w:r w:rsidRPr="005321A6">
              <w:rPr>
                <w:rFonts w:cs="Calibri"/>
                <w:color w:val="000000"/>
                <w:lang w:val="en-US"/>
              </w:rPr>
              <w:t xml:space="preserve">Geoscience Australia – DEA Land Cover (Landsat) – </w:t>
            </w:r>
            <w:r w:rsidR="00B25439" w:rsidRPr="005321A6">
              <w:rPr>
                <w:rFonts w:cs="Calibri"/>
                <w:color w:val="000000"/>
                <w:lang w:val="en-US"/>
              </w:rPr>
              <w:t>(2011 – 2020)</w:t>
            </w:r>
          </w:p>
          <w:p w14:paraId="30AB00FE" w14:textId="44AA1948" w:rsidR="00922648" w:rsidRPr="00922B03" w:rsidRDefault="00922648" w:rsidP="00922648"/>
        </w:tc>
      </w:tr>
    </w:tbl>
    <w:p w14:paraId="56C13C55" w14:textId="77777777" w:rsidR="00A30C68" w:rsidRPr="0038166F" w:rsidRDefault="00A30C68" w:rsidP="0038166F">
      <w:pPr>
        <w:rPr>
          <w:lang w:val="en-US"/>
        </w:rPr>
      </w:pPr>
    </w:p>
    <w:p w14:paraId="6DA8949D" w14:textId="3FA18ADD" w:rsidR="00501AC0" w:rsidRPr="0038166F" w:rsidRDefault="00501AC0" w:rsidP="0038166F">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spacing w:after="120"/>
        <w:outlineLvl w:val="3"/>
        <w:rPr>
          <w:caps/>
          <w:spacing w:val="15"/>
          <w:sz w:val="24"/>
          <w:lang w:val="en-US"/>
        </w:rPr>
      </w:pPr>
      <w:r w:rsidRPr="00501AC0">
        <w:rPr>
          <w:spacing w:val="15"/>
          <w:sz w:val="24"/>
          <w:lang w:val="en-US"/>
        </w:rPr>
        <w:t>(SECTION B</w:t>
      </w:r>
      <w:r>
        <w:rPr>
          <w:spacing w:val="15"/>
          <w:sz w:val="24"/>
          <w:lang w:val="en-US"/>
        </w:rPr>
        <w:t>.1</w:t>
      </w:r>
      <w:r w:rsidRPr="00501AC0">
        <w:rPr>
          <w:spacing w:val="15"/>
          <w:sz w:val="24"/>
          <w:lang w:val="en-US"/>
        </w:rPr>
        <w:t xml:space="preserve">) </w:t>
      </w:r>
      <w:r w:rsidRPr="00501AC0">
        <w:rPr>
          <w:caps/>
          <w:spacing w:val="15"/>
          <w:sz w:val="24"/>
          <w:lang w:val="en-US"/>
        </w:rPr>
        <w:t>EXTRACT FROM CHEREL MLK COLLECTIONS</w:t>
      </w:r>
    </w:p>
    <w:tbl>
      <w:tblPr>
        <w:tblStyle w:val="TableGrid1"/>
        <w:tblpPr w:leftFromText="181" w:rightFromText="181" w:vertAnchor="text" w:horzAnchor="margin" w:tblpXSpec="center" w:tblpY="1"/>
        <w:tblOverlap w:val="never"/>
        <w:tblW w:w="5151" w:type="pct"/>
        <w:jc w:val="center"/>
        <w:tblLayout w:type="fixed"/>
        <w:tblLook w:val="0000" w:firstRow="0" w:lastRow="0" w:firstColumn="0" w:lastColumn="0" w:noHBand="0" w:noVBand="0"/>
      </w:tblPr>
      <w:tblGrid>
        <w:gridCol w:w="567"/>
        <w:gridCol w:w="6660"/>
        <w:gridCol w:w="1416"/>
        <w:gridCol w:w="1276"/>
      </w:tblGrid>
      <w:tr w:rsidR="00007F70" w:rsidRPr="000006CE" w14:paraId="13EE5ED7" w14:textId="77777777" w:rsidTr="6014AD0E">
        <w:trPr>
          <w:cnfStyle w:val="000000100000" w:firstRow="0" w:lastRow="0" w:firstColumn="0" w:lastColumn="0" w:oddVBand="0" w:evenVBand="0" w:oddHBand="1" w:evenHBand="0" w:firstRowFirstColumn="0" w:firstRowLastColumn="0" w:lastRowFirstColumn="0" w:lastRowLastColumn="0"/>
          <w:cantSplit/>
          <w:trHeight w:val="269"/>
          <w:jc w:val="center"/>
        </w:trPr>
        <w:tc>
          <w:tcPr>
            <w:tcW w:w="3643" w:type="pct"/>
            <w:gridSpan w:val="2"/>
            <w:vMerge w:val="restart"/>
            <w:shd w:val="clear" w:color="auto" w:fill="FFFFFF" w:themeFill="background1"/>
            <w:vAlign w:val="center"/>
          </w:tcPr>
          <w:p w14:paraId="19CBEBCE" w14:textId="79B563D2" w:rsidR="00007F70" w:rsidRPr="0038166F" w:rsidRDefault="00007F70" w:rsidP="00007F70">
            <w:pPr>
              <w:pStyle w:val="Normal2"/>
              <w:rPr>
                <w:b/>
                <w:bCs/>
                <w:i w:val="0"/>
                <w:iCs/>
              </w:rPr>
            </w:pPr>
            <w:r>
              <w:rPr>
                <w:b/>
                <w:bCs/>
                <w:i w:val="0"/>
                <w:iCs/>
                <w:sz w:val="24"/>
                <w:lang w:val="en-US"/>
              </w:rPr>
              <w:t>MLK Data Collections</w:t>
            </w:r>
          </w:p>
        </w:tc>
        <w:tc>
          <w:tcPr>
            <w:tcW w:w="1357" w:type="pct"/>
            <w:gridSpan w:val="2"/>
            <w:shd w:val="clear" w:color="auto" w:fill="FFFFFF" w:themeFill="background1"/>
            <w:vAlign w:val="center"/>
          </w:tcPr>
          <w:p w14:paraId="3F21EF84" w14:textId="64384640" w:rsidR="00007F70" w:rsidRPr="000006CE" w:rsidRDefault="00007F70" w:rsidP="00D22742">
            <w:pPr>
              <w:pStyle w:val="Normal2"/>
              <w:jc w:val="center"/>
            </w:pPr>
            <w:r>
              <w:t>Dates</w:t>
            </w:r>
          </w:p>
        </w:tc>
      </w:tr>
      <w:tr w:rsidR="00007F70" w:rsidRPr="000006CE" w14:paraId="5DFEDCB4" w14:textId="77777777" w:rsidTr="6014AD0E">
        <w:trPr>
          <w:cantSplit/>
          <w:trHeight w:val="374"/>
          <w:jc w:val="center"/>
        </w:trPr>
        <w:tc>
          <w:tcPr>
            <w:tcW w:w="3643" w:type="pct"/>
            <w:gridSpan w:val="2"/>
            <w:vMerge/>
          </w:tcPr>
          <w:p w14:paraId="3AB92750" w14:textId="27506EA4" w:rsidR="00007F70" w:rsidRPr="000006CE" w:rsidRDefault="00007F70" w:rsidP="00D22742">
            <w:pPr>
              <w:rPr>
                <w:lang w:val="en-US"/>
              </w:rPr>
            </w:pPr>
          </w:p>
        </w:tc>
        <w:tc>
          <w:tcPr>
            <w:tcW w:w="714" w:type="pct"/>
            <w:shd w:val="clear" w:color="auto" w:fill="FFFFFF" w:themeFill="background1"/>
            <w:vAlign w:val="center"/>
          </w:tcPr>
          <w:p w14:paraId="6C25ED4B" w14:textId="77777777" w:rsidR="00007F70" w:rsidRPr="000006CE" w:rsidRDefault="00007F70" w:rsidP="00D22742">
            <w:pPr>
              <w:pStyle w:val="Normal2"/>
              <w:jc w:val="center"/>
            </w:pPr>
            <w:r w:rsidRPr="000006CE">
              <w:t xml:space="preserve">From </w:t>
            </w:r>
          </w:p>
          <w:p w14:paraId="060D5029" w14:textId="3E13B806" w:rsidR="00007F70" w:rsidRPr="000006CE" w:rsidRDefault="00007F70" w:rsidP="00D22742">
            <w:pPr>
              <w:pStyle w:val="Normal2"/>
              <w:jc w:val="center"/>
              <w:rPr>
                <w:sz w:val="18"/>
              </w:rPr>
            </w:pPr>
            <w:r w:rsidRPr="004B2514">
              <w:rPr>
                <w:sz w:val="14"/>
                <w:szCs w:val="20"/>
              </w:rPr>
              <w:t>(</w:t>
            </w:r>
            <w:r w:rsidR="005D7159" w:rsidRPr="004B2514">
              <w:rPr>
                <w:sz w:val="14"/>
                <w:szCs w:val="20"/>
              </w:rPr>
              <w:t>e.g.,</w:t>
            </w:r>
            <w:r w:rsidRPr="004B2514">
              <w:rPr>
                <w:sz w:val="14"/>
                <w:szCs w:val="20"/>
              </w:rPr>
              <w:t xml:space="preserve"> Jul 2001)</w:t>
            </w:r>
          </w:p>
        </w:tc>
        <w:tc>
          <w:tcPr>
            <w:tcW w:w="643" w:type="pct"/>
            <w:vAlign w:val="center"/>
          </w:tcPr>
          <w:p w14:paraId="47C8D663" w14:textId="77777777" w:rsidR="00007F70" w:rsidRPr="000006CE" w:rsidRDefault="00007F70" w:rsidP="00D22742">
            <w:pPr>
              <w:pStyle w:val="Normal2"/>
              <w:jc w:val="center"/>
            </w:pPr>
            <w:r w:rsidRPr="000006CE">
              <w:t xml:space="preserve">To </w:t>
            </w:r>
          </w:p>
          <w:p w14:paraId="7ED57538" w14:textId="4612952C" w:rsidR="00007F70" w:rsidRPr="000006CE" w:rsidRDefault="00007F70" w:rsidP="00D22742">
            <w:pPr>
              <w:pStyle w:val="Normal2"/>
              <w:jc w:val="center"/>
              <w:rPr>
                <w:sz w:val="18"/>
              </w:rPr>
            </w:pPr>
            <w:r w:rsidRPr="000006CE">
              <w:rPr>
                <w:sz w:val="14"/>
              </w:rPr>
              <w:t>(</w:t>
            </w:r>
            <w:r w:rsidR="005D7159" w:rsidRPr="000006CE">
              <w:rPr>
                <w:sz w:val="14"/>
              </w:rPr>
              <w:t>e.g</w:t>
            </w:r>
            <w:r w:rsidR="005D7159">
              <w:rPr>
                <w:sz w:val="14"/>
              </w:rPr>
              <w:t>.,</w:t>
            </w:r>
            <w:r w:rsidRPr="000006CE">
              <w:rPr>
                <w:sz w:val="14"/>
              </w:rPr>
              <w:t xml:space="preserve"> </w:t>
            </w:r>
            <w:r>
              <w:rPr>
                <w:sz w:val="14"/>
              </w:rPr>
              <w:t xml:space="preserve">Dec </w:t>
            </w:r>
            <w:r w:rsidR="00E64614" w:rsidRPr="000006CE">
              <w:rPr>
                <w:sz w:val="14"/>
              </w:rPr>
              <w:t>20</w:t>
            </w:r>
            <w:r w:rsidR="00E64614">
              <w:rPr>
                <w:sz w:val="14"/>
              </w:rPr>
              <w:t xml:space="preserve">20 </w:t>
            </w:r>
            <w:r>
              <w:rPr>
                <w:sz w:val="14"/>
              </w:rPr>
              <w:t>/ Latest Available</w:t>
            </w:r>
            <w:r w:rsidRPr="000006CE">
              <w:rPr>
                <w:sz w:val="14"/>
              </w:rPr>
              <w:t>)</w:t>
            </w:r>
          </w:p>
        </w:tc>
      </w:tr>
      <w:tr w:rsidR="00007F70" w:rsidRPr="000006CE" w14:paraId="41142D6F"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0F4447C1" w14:textId="04B892A4" w:rsidR="00007F70" w:rsidRPr="000006CE" w:rsidRDefault="00520391" w:rsidP="006722AE">
            <w:pPr>
              <w:rPr>
                <w:sz w:val="24"/>
                <w:szCs w:val="20"/>
              </w:rPr>
            </w:pPr>
            <w:sdt>
              <w:sdtPr>
                <w:rPr>
                  <w:sz w:val="24"/>
                  <w:szCs w:val="20"/>
                </w:rPr>
                <w:id w:val="1172371889"/>
                <w14:checkbox>
                  <w14:checked w14:val="1"/>
                  <w14:checkedState w14:val="2612" w14:font="MS Gothic"/>
                  <w14:uncheckedState w14:val="2610" w14:font="MS Gothic"/>
                </w14:checkbox>
              </w:sdtPr>
              <w:sdtEndPr/>
              <w:sdtContent>
                <w:r w:rsidR="00D4283B">
                  <w:rPr>
                    <w:rFonts w:ascii="MS Gothic" w:eastAsia="MS Gothic" w:hAnsi="MS Gothic" w:hint="eastAsia"/>
                    <w:sz w:val="24"/>
                    <w:szCs w:val="20"/>
                  </w:rPr>
                  <w:t>☒</w:t>
                </w:r>
              </w:sdtContent>
            </w:sdt>
          </w:p>
        </w:tc>
        <w:tc>
          <w:tcPr>
            <w:tcW w:w="3357" w:type="pct"/>
            <w:vAlign w:val="center"/>
          </w:tcPr>
          <w:p w14:paraId="00F9E340" w14:textId="11A8AEBD" w:rsidR="00007F70" w:rsidRPr="00922B03" w:rsidRDefault="00007F70" w:rsidP="004746F7">
            <w:pPr>
              <w:rPr>
                <w:rFonts w:asciiTheme="minorHAnsi" w:hAnsiTheme="minorHAnsi" w:cstheme="minorHAnsi"/>
                <w:sz w:val="24"/>
                <w:szCs w:val="20"/>
              </w:rPr>
            </w:pPr>
            <w:r w:rsidRPr="000006CE">
              <w:rPr>
                <w:sz w:val="24"/>
                <w:szCs w:val="20"/>
              </w:rPr>
              <w:t xml:space="preserve">NSW Admitted Patient Data Collection </w:t>
            </w:r>
            <w:r w:rsidRPr="000006CE">
              <w:rPr>
                <w:rFonts w:asciiTheme="minorHAnsi" w:hAnsiTheme="minorHAnsi" w:cstheme="minorHAnsi"/>
                <w:sz w:val="24"/>
                <w:szCs w:val="20"/>
              </w:rPr>
              <w:t>(from Jul 2001)</w:t>
            </w:r>
          </w:p>
          <w:p w14:paraId="7AFA894C" w14:textId="2270AAEC" w:rsidR="00007F70" w:rsidRPr="00922B03" w:rsidRDefault="00007F70" w:rsidP="004746F7">
            <w:pPr>
              <w:ind w:left="-7"/>
              <w:rPr>
                <w:sz w:val="20"/>
                <w:szCs w:val="20"/>
              </w:rPr>
            </w:pPr>
            <w:r w:rsidRPr="00922B03">
              <w:rPr>
                <w:rFonts w:asciiTheme="minorHAnsi" w:hAnsiTheme="minorHAnsi" w:cstheme="minorHAnsi"/>
                <w:sz w:val="24"/>
                <w:szCs w:val="20"/>
              </w:rPr>
              <w:t>Based on:</w:t>
            </w:r>
            <w:r w:rsidR="00FF10DD" w:rsidRPr="00FF10DD">
              <w:rPr>
                <w:rFonts w:asciiTheme="minorHAnsi" w:hAnsiTheme="minorHAnsi" w:cstheme="minorHAnsi"/>
                <w:sz w:val="24"/>
                <w:szCs w:val="20"/>
              </w:rPr>
              <w:tab/>
            </w:r>
            <w:sdt>
              <w:sdtPr>
                <w:rPr>
                  <w:rFonts w:asciiTheme="minorHAnsi" w:hAnsiTheme="minorHAnsi" w:cstheme="minorHAnsi"/>
                  <w:sz w:val="24"/>
                  <w:szCs w:val="20"/>
                </w:rPr>
                <w:id w:val="1154795867"/>
                <w14:checkbox>
                  <w14:checked w14:val="1"/>
                  <w14:checkedState w14:val="2612" w14:font="MS Gothic"/>
                  <w14:uncheckedState w14:val="2610" w14:font="MS Gothic"/>
                </w14:checkbox>
              </w:sdtPr>
              <w:sdtEndPr/>
              <w:sdtContent>
                <w:r w:rsidR="00D4283B">
                  <w:rPr>
                    <w:rFonts w:ascii="MS Gothic" w:eastAsia="MS Gothic" w:hAnsi="MS Gothic" w:cstheme="minorHAnsi" w:hint="eastAsia"/>
                    <w:sz w:val="24"/>
                    <w:szCs w:val="20"/>
                  </w:rPr>
                  <w:t>☒</w:t>
                </w:r>
              </w:sdtContent>
            </w:sdt>
            <w:r>
              <w:rPr>
                <w:rFonts w:asciiTheme="minorHAnsi" w:hAnsiTheme="minorHAnsi" w:cstheme="minorHAnsi"/>
                <w:sz w:val="24"/>
                <w:szCs w:val="20"/>
              </w:rPr>
              <w:t xml:space="preserve"> </w:t>
            </w:r>
            <w:r w:rsidRPr="00922B03">
              <w:rPr>
                <w:rFonts w:asciiTheme="minorHAnsi" w:hAnsiTheme="minorHAnsi" w:cstheme="minorHAnsi"/>
                <w:sz w:val="24"/>
                <w:szCs w:val="20"/>
              </w:rPr>
              <w:t>Admission date</w:t>
            </w:r>
            <w:r w:rsidR="00FF10DD" w:rsidRPr="00FF10DD">
              <w:rPr>
                <w:rFonts w:asciiTheme="minorHAnsi" w:hAnsiTheme="minorHAnsi" w:cstheme="minorHAnsi"/>
                <w:sz w:val="24"/>
                <w:szCs w:val="20"/>
              </w:rPr>
              <w:tab/>
            </w:r>
            <w:r w:rsidRPr="00922B03">
              <w:rPr>
                <w:rFonts w:asciiTheme="minorHAnsi" w:hAnsiTheme="minorHAnsi" w:cstheme="minorHAnsi"/>
                <w:b/>
                <w:sz w:val="24"/>
                <w:szCs w:val="20"/>
              </w:rPr>
              <w:t>OR</w:t>
            </w:r>
            <w:r w:rsidR="00FF10DD" w:rsidRPr="00FF10DD">
              <w:rPr>
                <w:rFonts w:asciiTheme="minorHAnsi" w:hAnsiTheme="minorHAnsi" w:cstheme="minorHAnsi"/>
                <w:sz w:val="24"/>
                <w:szCs w:val="20"/>
              </w:rPr>
              <w:tab/>
            </w:r>
            <w:sdt>
              <w:sdtPr>
                <w:rPr>
                  <w:rFonts w:asciiTheme="minorHAnsi" w:hAnsiTheme="minorHAnsi" w:cstheme="minorHAnsi"/>
                  <w:sz w:val="24"/>
                  <w:szCs w:val="20"/>
                </w:rPr>
                <w:id w:val="275222669"/>
                <w14:checkbox>
                  <w14:checked w14:val="0"/>
                  <w14:checkedState w14:val="2612" w14:font="MS Gothic"/>
                  <w14:uncheckedState w14:val="2610" w14:font="MS Gothic"/>
                </w14:checkbox>
              </w:sdtPr>
              <w:sdtEndPr/>
              <w:sdtContent>
                <w:r w:rsidRPr="00922B03">
                  <w:rPr>
                    <w:rFonts w:ascii="MS Gothic" w:eastAsia="MS Gothic" w:hAnsi="MS Gothic" w:cs="MS Gothic" w:hint="eastAsia"/>
                    <w:sz w:val="24"/>
                    <w:szCs w:val="20"/>
                  </w:rPr>
                  <w:t>☐</w:t>
                </w:r>
              </w:sdtContent>
            </w:sdt>
            <w:r>
              <w:rPr>
                <w:rFonts w:asciiTheme="minorHAnsi" w:hAnsiTheme="minorHAnsi" w:cstheme="minorHAnsi"/>
                <w:sz w:val="24"/>
                <w:szCs w:val="20"/>
              </w:rPr>
              <w:t xml:space="preserve"> </w:t>
            </w:r>
            <w:r w:rsidRPr="00922B03">
              <w:rPr>
                <w:rFonts w:asciiTheme="minorHAnsi" w:hAnsiTheme="minorHAnsi" w:cstheme="minorHAnsi"/>
                <w:sz w:val="24"/>
                <w:szCs w:val="20"/>
              </w:rPr>
              <w:t>Separation date</w:t>
            </w:r>
          </w:p>
        </w:tc>
        <w:tc>
          <w:tcPr>
            <w:tcW w:w="714" w:type="pct"/>
            <w:vAlign w:val="center"/>
          </w:tcPr>
          <w:p w14:paraId="787214BA" w14:textId="0B62D414" w:rsidR="00007F70" w:rsidRPr="009B2A4E" w:rsidRDefault="00AB2619" w:rsidP="009B2A4E">
            <w:pPr>
              <w:spacing w:line="240" w:lineRule="auto"/>
              <w:jc w:val="center"/>
            </w:pPr>
            <w:r>
              <w:t>2006</w:t>
            </w:r>
          </w:p>
        </w:tc>
        <w:tc>
          <w:tcPr>
            <w:tcW w:w="643" w:type="pct"/>
            <w:vAlign w:val="center"/>
          </w:tcPr>
          <w:p w14:paraId="4B9227F8" w14:textId="0453CF5A" w:rsidR="00007F70" w:rsidRPr="009B2A4E" w:rsidRDefault="00F1014A" w:rsidP="009B2A4E">
            <w:pPr>
              <w:spacing w:line="240" w:lineRule="auto"/>
              <w:jc w:val="center"/>
            </w:pPr>
            <w:r>
              <w:rPr>
                <w:rStyle w:val="cf01"/>
              </w:rPr>
              <w:t>latest available</w:t>
            </w:r>
          </w:p>
        </w:tc>
      </w:tr>
      <w:tr w:rsidR="001375F8" w14:paraId="4FDE9C15" w14:textId="77777777" w:rsidTr="6014AD0E">
        <w:trPr>
          <w:cantSplit/>
          <w:trHeight w:val="454"/>
          <w:jc w:val="center"/>
        </w:trPr>
        <w:tc>
          <w:tcPr>
            <w:tcW w:w="286" w:type="pct"/>
            <w:vAlign w:val="center"/>
          </w:tcPr>
          <w:p w14:paraId="6C7DE277" w14:textId="0C91BF44" w:rsidR="001375F8" w:rsidRPr="7D0F550A" w:rsidRDefault="00520391" w:rsidP="001375F8">
            <w:pPr>
              <w:rPr>
                <w:sz w:val="24"/>
                <w:szCs w:val="24"/>
              </w:rPr>
            </w:pPr>
            <w:sdt>
              <w:sdtPr>
                <w:rPr>
                  <w:rFonts w:asciiTheme="minorHAnsi" w:hAnsiTheme="minorHAnsi" w:cstheme="minorHAnsi"/>
                  <w:sz w:val="24"/>
                  <w:szCs w:val="20"/>
                </w:rPr>
                <w:id w:val="721104210"/>
                <w14:checkbox>
                  <w14:checked w14:val="1"/>
                  <w14:checkedState w14:val="2612" w14:font="MS Gothic"/>
                  <w14:uncheckedState w14:val="2610" w14:font="MS Gothic"/>
                </w14:checkbox>
              </w:sdtPr>
              <w:sdtEndPr/>
              <w:sdtContent>
                <w:r w:rsidR="00636938">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98E0E75" w14:textId="258B4FB7" w:rsidR="001375F8" w:rsidRDefault="001375F8" w:rsidP="001375F8">
            <w:pPr>
              <w:rPr>
                <w:sz w:val="24"/>
                <w:szCs w:val="24"/>
              </w:rPr>
            </w:pPr>
            <w:r w:rsidRPr="7D0F550A">
              <w:rPr>
                <w:sz w:val="24"/>
                <w:szCs w:val="24"/>
              </w:rPr>
              <w:t>NSW Emergency Department Data Collection (from 2005)</w:t>
            </w:r>
          </w:p>
        </w:tc>
        <w:tc>
          <w:tcPr>
            <w:tcW w:w="714" w:type="pct"/>
            <w:vAlign w:val="center"/>
          </w:tcPr>
          <w:p w14:paraId="7911296C" w14:textId="57C1648E" w:rsidR="001375F8" w:rsidRDefault="00AB2619" w:rsidP="001375F8">
            <w:pPr>
              <w:jc w:val="center"/>
              <w:rPr>
                <w:sz w:val="20"/>
                <w:szCs w:val="20"/>
              </w:rPr>
            </w:pPr>
            <w:r>
              <w:t>2006</w:t>
            </w:r>
          </w:p>
        </w:tc>
        <w:tc>
          <w:tcPr>
            <w:tcW w:w="643" w:type="pct"/>
            <w:vAlign w:val="center"/>
          </w:tcPr>
          <w:p w14:paraId="76974079" w14:textId="43F63482" w:rsidR="001375F8" w:rsidRDefault="00F1014A" w:rsidP="001375F8">
            <w:pPr>
              <w:jc w:val="center"/>
              <w:rPr>
                <w:sz w:val="20"/>
                <w:szCs w:val="20"/>
              </w:rPr>
            </w:pPr>
            <w:r>
              <w:rPr>
                <w:rStyle w:val="cf01"/>
              </w:rPr>
              <w:t>latest available</w:t>
            </w:r>
          </w:p>
        </w:tc>
      </w:tr>
      <w:tr w:rsidR="001375F8" w14:paraId="5A246065"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0EFA601E" w14:textId="404BB043" w:rsidR="001375F8" w:rsidRPr="00626679" w:rsidRDefault="00520391" w:rsidP="001375F8">
            <w:pPr>
              <w:rPr>
                <w:sz w:val="24"/>
                <w:szCs w:val="24"/>
              </w:rPr>
            </w:pPr>
            <w:sdt>
              <w:sdtPr>
                <w:rPr>
                  <w:rFonts w:asciiTheme="minorHAnsi" w:hAnsiTheme="minorHAnsi" w:cstheme="minorHAnsi"/>
                  <w:sz w:val="24"/>
                  <w:szCs w:val="20"/>
                </w:rPr>
                <w:id w:val="1377122483"/>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p>
        </w:tc>
        <w:tc>
          <w:tcPr>
            <w:tcW w:w="3357" w:type="pct"/>
            <w:vAlign w:val="center"/>
          </w:tcPr>
          <w:p w14:paraId="364615AC" w14:textId="0C7DC30D" w:rsidR="001375F8" w:rsidRPr="7D0F550A" w:rsidRDefault="001375F8" w:rsidP="001375F8">
            <w:pPr>
              <w:rPr>
                <w:sz w:val="24"/>
                <w:szCs w:val="24"/>
              </w:rPr>
            </w:pPr>
            <w:r w:rsidRPr="009F1B25">
              <w:rPr>
                <w:sz w:val="24"/>
                <w:szCs w:val="24"/>
              </w:rPr>
              <w:t xml:space="preserve">NSW Non-Admitted Patient Data Collection (from Jul 2015) </w:t>
            </w:r>
          </w:p>
        </w:tc>
        <w:tc>
          <w:tcPr>
            <w:tcW w:w="714" w:type="pct"/>
            <w:vAlign w:val="center"/>
          </w:tcPr>
          <w:p w14:paraId="39BA38DB" w14:textId="77777777" w:rsidR="001375F8" w:rsidRDefault="001375F8" w:rsidP="001375F8">
            <w:pPr>
              <w:jc w:val="center"/>
              <w:rPr>
                <w:sz w:val="20"/>
                <w:szCs w:val="20"/>
              </w:rPr>
            </w:pPr>
          </w:p>
        </w:tc>
        <w:tc>
          <w:tcPr>
            <w:tcW w:w="643" w:type="pct"/>
            <w:vAlign w:val="center"/>
          </w:tcPr>
          <w:p w14:paraId="38240D70" w14:textId="77777777" w:rsidR="001375F8" w:rsidRDefault="001375F8" w:rsidP="001375F8">
            <w:pPr>
              <w:jc w:val="center"/>
              <w:rPr>
                <w:sz w:val="20"/>
                <w:szCs w:val="20"/>
              </w:rPr>
            </w:pPr>
          </w:p>
        </w:tc>
      </w:tr>
      <w:tr w:rsidR="001375F8" w:rsidRPr="000006CE" w14:paraId="5CF7B223" w14:textId="77777777" w:rsidTr="6014AD0E">
        <w:trPr>
          <w:cantSplit/>
          <w:trHeight w:val="454"/>
          <w:jc w:val="center"/>
        </w:trPr>
        <w:tc>
          <w:tcPr>
            <w:tcW w:w="286" w:type="pct"/>
            <w:vAlign w:val="center"/>
          </w:tcPr>
          <w:p w14:paraId="6E62AAFD" w14:textId="63F39040" w:rsidR="001375F8" w:rsidRPr="000006CE" w:rsidRDefault="00520391" w:rsidP="001375F8">
            <w:pPr>
              <w:ind w:left="-7"/>
              <w:rPr>
                <w:sz w:val="24"/>
                <w:szCs w:val="20"/>
              </w:rPr>
            </w:pPr>
            <w:sdt>
              <w:sdtPr>
                <w:rPr>
                  <w:rFonts w:asciiTheme="minorHAnsi" w:hAnsiTheme="minorHAnsi" w:cstheme="minorHAnsi"/>
                  <w:sz w:val="24"/>
                  <w:szCs w:val="20"/>
                </w:rPr>
                <w:id w:val="-1587760902"/>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672493B6" w14:textId="48187C3A" w:rsidR="001375F8" w:rsidRPr="00922B03" w:rsidRDefault="001375F8" w:rsidP="001375F8">
            <w:pPr>
              <w:ind w:left="-7"/>
              <w:rPr>
                <w:sz w:val="20"/>
                <w:szCs w:val="20"/>
              </w:rPr>
            </w:pPr>
            <w:r w:rsidRPr="000006CE">
              <w:rPr>
                <w:sz w:val="24"/>
                <w:szCs w:val="20"/>
              </w:rPr>
              <w:t>NSW Perinatal Data Collection (from 1994)</w:t>
            </w:r>
          </w:p>
        </w:tc>
        <w:tc>
          <w:tcPr>
            <w:tcW w:w="714" w:type="pct"/>
            <w:vAlign w:val="center"/>
          </w:tcPr>
          <w:p w14:paraId="01439A38" w14:textId="77777777" w:rsidR="001375F8" w:rsidRPr="00922B03" w:rsidRDefault="001375F8" w:rsidP="001375F8">
            <w:pPr>
              <w:jc w:val="center"/>
              <w:rPr>
                <w:sz w:val="20"/>
                <w:szCs w:val="20"/>
              </w:rPr>
            </w:pPr>
          </w:p>
        </w:tc>
        <w:tc>
          <w:tcPr>
            <w:tcW w:w="643" w:type="pct"/>
            <w:vAlign w:val="center"/>
          </w:tcPr>
          <w:p w14:paraId="197FF571" w14:textId="77777777" w:rsidR="001375F8" w:rsidRPr="00922B03" w:rsidRDefault="001375F8" w:rsidP="001375F8">
            <w:pPr>
              <w:jc w:val="center"/>
              <w:rPr>
                <w:sz w:val="20"/>
                <w:szCs w:val="20"/>
              </w:rPr>
            </w:pPr>
          </w:p>
        </w:tc>
      </w:tr>
      <w:tr w:rsidR="001375F8" w14:paraId="01D82E85"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60178C97" w14:textId="04922C32" w:rsidR="001375F8" w:rsidRPr="7D0F550A" w:rsidRDefault="00520391" w:rsidP="001375F8">
            <w:pPr>
              <w:rPr>
                <w:sz w:val="24"/>
                <w:szCs w:val="24"/>
              </w:rPr>
            </w:pPr>
            <w:sdt>
              <w:sdtPr>
                <w:rPr>
                  <w:rFonts w:asciiTheme="minorHAnsi" w:hAnsiTheme="minorHAnsi" w:cstheme="minorHAnsi"/>
                  <w:sz w:val="24"/>
                  <w:szCs w:val="20"/>
                </w:rPr>
                <w:id w:val="602081726"/>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76CA40D6" w14:textId="45F4EC3C" w:rsidR="001375F8" w:rsidRDefault="001375F8" w:rsidP="001375F8">
            <w:pPr>
              <w:rPr>
                <w:sz w:val="24"/>
                <w:szCs w:val="24"/>
              </w:rPr>
            </w:pPr>
            <w:r w:rsidRPr="7D0F550A">
              <w:rPr>
                <w:sz w:val="24"/>
                <w:szCs w:val="24"/>
              </w:rPr>
              <w:t>NSW Perinatal Death Review Database (from 2000)</w:t>
            </w:r>
          </w:p>
        </w:tc>
        <w:tc>
          <w:tcPr>
            <w:tcW w:w="714" w:type="pct"/>
            <w:vAlign w:val="center"/>
          </w:tcPr>
          <w:p w14:paraId="4330FBDF" w14:textId="4AA4D90C" w:rsidR="001375F8" w:rsidRDefault="001375F8" w:rsidP="001375F8">
            <w:pPr>
              <w:jc w:val="center"/>
              <w:rPr>
                <w:sz w:val="20"/>
                <w:szCs w:val="20"/>
              </w:rPr>
            </w:pPr>
          </w:p>
        </w:tc>
        <w:tc>
          <w:tcPr>
            <w:tcW w:w="643" w:type="pct"/>
            <w:vAlign w:val="center"/>
          </w:tcPr>
          <w:p w14:paraId="78EA4B0E" w14:textId="408F181A" w:rsidR="001375F8" w:rsidRDefault="001375F8" w:rsidP="001375F8">
            <w:pPr>
              <w:jc w:val="center"/>
              <w:rPr>
                <w:sz w:val="20"/>
                <w:szCs w:val="20"/>
              </w:rPr>
            </w:pPr>
          </w:p>
        </w:tc>
      </w:tr>
      <w:tr w:rsidR="001375F8" w:rsidRPr="000006CE" w14:paraId="502CDC47" w14:textId="77777777" w:rsidTr="6014AD0E">
        <w:trPr>
          <w:cantSplit/>
          <w:trHeight w:val="454"/>
          <w:jc w:val="center"/>
        </w:trPr>
        <w:tc>
          <w:tcPr>
            <w:tcW w:w="286" w:type="pct"/>
            <w:vAlign w:val="center"/>
          </w:tcPr>
          <w:p w14:paraId="2ECB6E15" w14:textId="6BB0F7E9" w:rsidR="001375F8" w:rsidRPr="000006CE" w:rsidRDefault="00520391" w:rsidP="001375F8">
            <w:pPr>
              <w:ind w:left="-7"/>
              <w:rPr>
                <w:sz w:val="24"/>
                <w:szCs w:val="20"/>
              </w:rPr>
            </w:pPr>
            <w:sdt>
              <w:sdtPr>
                <w:rPr>
                  <w:rFonts w:asciiTheme="minorHAnsi" w:hAnsiTheme="minorHAnsi" w:cstheme="minorHAnsi"/>
                  <w:sz w:val="24"/>
                  <w:szCs w:val="20"/>
                </w:rPr>
                <w:id w:val="-311719709"/>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664C51A5" w14:textId="3F4E02BA" w:rsidR="001375F8" w:rsidRPr="00922B03" w:rsidRDefault="001375F8" w:rsidP="001375F8">
            <w:pPr>
              <w:ind w:left="-7"/>
              <w:rPr>
                <w:sz w:val="20"/>
                <w:szCs w:val="20"/>
              </w:rPr>
            </w:pPr>
            <w:r w:rsidRPr="000006CE">
              <w:rPr>
                <w:sz w:val="24"/>
                <w:szCs w:val="20"/>
              </w:rPr>
              <w:t>NSW RBDM Birth Registrations (from 1994)</w:t>
            </w:r>
          </w:p>
        </w:tc>
        <w:tc>
          <w:tcPr>
            <w:tcW w:w="714" w:type="pct"/>
            <w:vAlign w:val="center"/>
          </w:tcPr>
          <w:p w14:paraId="18E51EAE" w14:textId="77777777" w:rsidR="001375F8" w:rsidRPr="00922B03" w:rsidRDefault="001375F8" w:rsidP="001375F8">
            <w:pPr>
              <w:jc w:val="center"/>
              <w:rPr>
                <w:sz w:val="20"/>
                <w:szCs w:val="20"/>
              </w:rPr>
            </w:pPr>
          </w:p>
        </w:tc>
        <w:tc>
          <w:tcPr>
            <w:tcW w:w="643" w:type="pct"/>
            <w:vAlign w:val="center"/>
          </w:tcPr>
          <w:p w14:paraId="28D6B6BB" w14:textId="77777777" w:rsidR="001375F8" w:rsidRPr="00922B03" w:rsidRDefault="001375F8" w:rsidP="001375F8">
            <w:pPr>
              <w:jc w:val="center"/>
              <w:rPr>
                <w:sz w:val="20"/>
                <w:szCs w:val="20"/>
              </w:rPr>
            </w:pPr>
          </w:p>
        </w:tc>
      </w:tr>
      <w:tr w:rsidR="001375F8" w14:paraId="1D14E328"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00D0523B" w14:textId="6C1FA848" w:rsidR="001375F8" w:rsidRPr="7D0F550A" w:rsidRDefault="00520391" w:rsidP="001375F8">
            <w:pPr>
              <w:rPr>
                <w:sz w:val="24"/>
                <w:szCs w:val="24"/>
              </w:rPr>
            </w:pPr>
            <w:sdt>
              <w:sdtPr>
                <w:rPr>
                  <w:rFonts w:asciiTheme="minorHAnsi" w:hAnsiTheme="minorHAnsi" w:cstheme="minorHAnsi"/>
                  <w:sz w:val="24"/>
                  <w:szCs w:val="20"/>
                </w:rPr>
                <w:id w:val="-28957253"/>
                <w14:checkbox>
                  <w14:checked w14:val="1"/>
                  <w14:checkedState w14:val="2612" w14:font="MS Gothic"/>
                  <w14:uncheckedState w14:val="2610" w14:font="MS Gothic"/>
                </w14:checkbox>
              </w:sdtPr>
              <w:sdtEndPr/>
              <w:sdtContent>
                <w:r w:rsidR="00024D76">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1D981E7D" w14:textId="59ED5485" w:rsidR="001375F8" w:rsidRDefault="001375F8" w:rsidP="001375F8">
            <w:pPr>
              <w:rPr>
                <w:sz w:val="24"/>
                <w:szCs w:val="24"/>
              </w:rPr>
            </w:pPr>
            <w:r w:rsidRPr="7D0F550A">
              <w:rPr>
                <w:sz w:val="24"/>
                <w:szCs w:val="24"/>
              </w:rPr>
              <w:t>NSW RBDM Death Registrations (from 1985)</w:t>
            </w:r>
          </w:p>
        </w:tc>
        <w:tc>
          <w:tcPr>
            <w:tcW w:w="714" w:type="pct"/>
            <w:vAlign w:val="center"/>
          </w:tcPr>
          <w:p w14:paraId="2B5B6CBC" w14:textId="543F43CC" w:rsidR="001375F8" w:rsidRDefault="00AB2619" w:rsidP="001375F8">
            <w:pPr>
              <w:jc w:val="center"/>
              <w:rPr>
                <w:sz w:val="20"/>
                <w:szCs w:val="20"/>
              </w:rPr>
            </w:pPr>
            <w:r w:rsidRPr="6014AD0E">
              <w:rPr>
                <w:sz w:val="20"/>
                <w:szCs w:val="20"/>
              </w:rPr>
              <w:t>20</w:t>
            </w:r>
            <w:r>
              <w:rPr>
                <w:sz w:val="20"/>
                <w:szCs w:val="20"/>
              </w:rPr>
              <w:t>06</w:t>
            </w:r>
          </w:p>
        </w:tc>
        <w:tc>
          <w:tcPr>
            <w:tcW w:w="643" w:type="pct"/>
            <w:vAlign w:val="center"/>
          </w:tcPr>
          <w:p w14:paraId="688EBBF9" w14:textId="28B29CED" w:rsidR="001375F8" w:rsidRDefault="00024D76" w:rsidP="001375F8">
            <w:pPr>
              <w:jc w:val="center"/>
              <w:rPr>
                <w:sz w:val="20"/>
                <w:szCs w:val="20"/>
              </w:rPr>
            </w:pPr>
            <w:r>
              <w:rPr>
                <w:sz w:val="20"/>
                <w:szCs w:val="20"/>
              </w:rPr>
              <w:t>Latest available</w:t>
            </w:r>
          </w:p>
        </w:tc>
      </w:tr>
      <w:tr w:rsidR="001375F8" w14:paraId="7F380FCD" w14:textId="77777777" w:rsidTr="6014AD0E">
        <w:trPr>
          <w:cantSplit/>
          <w:trHeight w:val="454"/>
          <w:jc w:val="center"/>
        </w:trPr>
        <w:tc>
          <w:tcPr>
            <w:tcW w:w="286" w:type="pct"/>
            <w:vAlign w:val="center"/>
          </w:tcPr>
          <w:p w14:paraId="0CA28476" w14:textId="40E21825" w:rsidR="001375F8" w:rsidRPr="7D0F550A" w:rsidRDefault="00520391" w:rsidP="001375F8">
            <w:pPr>
              <w:rPr>
                <w:sz w:val="24"/>
                <w:szCs w:val="24"/>
              </w:rPr>
            </w:pPr>
            <w:sdt>
              <w:sdtPr>
                <w:rPr>
                  <w:rFonts w:asciiTheme="minorHAnsi" w:hAnsiTheme="minorHAnsi" w:cstheme="minorHAnsi"/>
                  <w:sz w:val="24"/>
                  <w:szCs w:val="20"/>
                </w:rPr>
                <w:id w:val="2074460531"/>
                <w14:checkbox>
                  <w14:checked w14:val="1"/>
                  <w14:checkedState w14:val="2612" w14:font="MS Gothic"/>
                  <w14:uncheckedState w14:val="2610" w14:font="MS Gothic"/>
                </w14:checkbox>
              </w:sdtPr>
              <w:sdtEndPr/>
              <w:sdtContent>
                <w:r w:rsidR="001375F8">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6FCACD1E" w14:textId="45DB6445" w:rsidR="001375F8" w:rsidRDefault="001375F8" w:rsidP="001375F8">
            <w:pPr>
              <w:rPr>
                <w:sz w:val="24"/>
                <w:szCs w:val="24"/>
              </w:rPr>
            </w:pPr>
            <w:r w:rsidRPr="7D0F550A">
              <w:rPr>
                <w:sz w:val="24"/>
                <w:szCs w:val="24"/>
              </w:rPr>
              <w:t>NSW Cause of Death Unit Record File (from 1985)</w:t>
            </w:r>
          </w:p>
        </w:tc>
        <w:tc>
          <w:tcPr>
            <w:tcW w:w="714" w:type="pct"/>
            <w:vAlign w:val="center"/>
          </w:tcPr>
          <w:p w14:paraId="193F9257" w14:textId="46FB07E9" w:rsidR="001375F8" w:rsidRDefault="00AB2619" w:rsidP="001375F8">
            <w:pPr>
              <w:spacing w:line="240" w:lineRule="auto"/>
              <w:jc w:val="center"/>
              <w:rPr>
                <w:sz w:val="20"/>
                <w:szCs w:val="20"/>
              </w:rPr>
            </w:pPr>
            <w:r w:rsidRPr="6014AD0E">
              <w:rPr>
                <w:sz w:val="20"/>
                <w:szCs w:val="20"/>
              </w:rPr>
              <w:t>20</w:t>
            </w:r>
            <w:r>
              <w:rPr>
                <w:sz w:val="20"/>
                <w:szCs w:val="20"/>
              </w:rPr>
              <w:t>06</w:t>
            </w:r>
          </w:p>
        </w:tc>
        <w:tc>
          <w:tcPr>
            <w:tcW w:w="643" w:type="pct"/>
            <w:vAlign w:val="center"/>
          </w:tcPr>
          <w:p w14:paraId="37925479" w14:textId="174B64A9" w:rsidR="001375F8" w:rsidRDefault="00F1014A" w:rsidP="001375F8">
            <w:pPr>
              <w:spacing w:line="240" w:lineRule="auto"/>
              <w:jc w:val="center"/>
              <w:rPr>
                <w:sz w:val="20"/>
                <w:szCs w:val="20"/>
              </w:rPr>
            </w:pPr>
            <w:r>
              <w:rPr>
                <w:rStyle w:val="cf01"/>
              </w:rPr>
              <w:t>latest available</w:t>
            </w:r>
          </w:p>
        </w:tc>
      </w:tr>
      <w:tr w:rsidR="001375F8" w:rsidRPr="000006CE" w14:paraId="3F7A89C8"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7DB71BE3" w14:textId="3464062B" w:rsidR="001375F8" w:rsidRPr="000006CE" w:rsidRDefault="00520391" w:rsidP="001375F8">
            <w:pPr>
              <w:ind w:left="-7"/>
              <w:rPr>
                <w:sz w:val="24"/>
                <w:szCs w:val="20"/>
              </w:rPr>
            </w:pPr>
            <w:sdt>
              <w:sdtPr>
                <w:rPr>
                  <w:rFonts w:asciiTheme="minorHAnsi" w:hAnsiTheme="minorHAnsi" w:cstheme="minorHAnsi"/>
                  <w:sz w:val="24"/>
                  <w:szCs w:val="20"/>
                </w:rPr>
                <w:id w:val="-1747728028"/>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892282B" w14:textId="649D32EA" w:rsidR="001375F8" w:rsidRPr="00922B03" w:rsidRDefault="001375F8" w:rsidP="001375F8">
            <w:pPr>
              <w:ind w:left="-7"/>
              <w:rPr>
                <w:sz w:val="20"/>
                <w:szCs w:val="20"/>
              </w:rPr>
            </w:pPr>
            <w:r w:rsidRPr="000006CE">
              <w:rPr>
                <w:sz w:val="24"/>
                <w:szCs w:val="20"/>
              </w:rPr>
              <w:t>NSW Mental Health Ambulatory Data Collection (from 2001)</w:t>
            </w:r>
          </w:p>
        </w:tc>
        <w:tc>
          <w:tcPr>
            <w:tcW w:w="714" w:type="pct"/>
            <w:vAlign w:val="center"/>
          </w:tcPr>
          <w:p w14:paraId="7A1BEE0E" w14:textId="77777777" w:rsidR="001375F8" w:rsidRPr="00922B03" w:rsidRDefault="001375F8" w:rsidP="001375F8">
            <w:pPr>
              <w:jc w:val="center"/>
              <w:rPr>
                <w:sz w:val="20"/>
                <w:szCs w:val="20"/>
              </w:rPr>
            </w:pPr>
          </w:p>
        </w:tc>
        <w:tc>
          <w:tcPr>
            <w:tcW w:w="643" w:type="pct"/>
            <w:vAlign w:val="center"/>
          </w:tcPr>
          <w:p w14:paraId="1C8899A1" w14:textId="77777777" w:rsidR="001375F8" w:rsidRPr="00922B03" w:rsidRDefault="001375F8" w:rsidP="001375F8">
            <w:pPr>
              <w:jc w:val="center"/>
              <w:rPr>
                <w:sz w:val="20"/>
                <w:szCs w:val="20"/>
              </w:rPr>
            </w:pPr>
          </w:p>
        </w:tc>
      </w:tr>
      <w:tr w:rsidR="001375F8" w14:paraId="5A75B350" w14:textId="77777777" w:rsidTr="6014AD0E">
        <w:trPr>
          <w:cantSplit/>
          <w:trHeight w:val="454"/>
          <w:jc w:val="center"/>
        </w:trPr>
        <w:tc>
          <w:tcPr>
            <w:tcW w:w="286" w:type="pct"/>
            <w:vAlign w:val="center"/>
          </w:tcPr>
          <w:p w14:paraId="3AE1977D" w14:textId="39CB1C65" w:rsidR="001375F8" w:rsidRPr="7D0F550A" w:rsidRDefault="00520391" w:rsidP="001375F8">
            <w:pPr>
              <w:rPr>
                <w:sz w:val="24"/>
                <w:szCs w:val="24"/>
              </w:rPr>
            </w:pPr>
            <w:sdt>
              <w:sdtPr>
                <w:rPr>
                  <w:rFonts w:asciiTheme="minorHAnsi" w:hAnsiTheme="minorHAnsi" w:cstheme="minorHAnsi"/>
                  <w:sz w:val="24"/>
                  <w:szCs w:val="20"/>
                </w:rPr>
                <w:id w:val="-124156607"/>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7DFA0208" w14:textId="63EA9EF9" w:rsidR="001375F8" w:rsidRDefault="001375F8" w:rsidP="001375F8">
            <w:pPr>
              <w:rPr>
                <w:sz w:val="24"/>
                <w:szCs w:val="24"/>
              </w:rPr>
            </w:pPr>
            <w:r w:rsidRPr="7D0F550A">
              <w:rPr>
                <w:sz w:val="24"/>
                <w:szCs w:val="24"/>
              </w:rPr>
              <w:t>NSW Central Cancer Registry (from 1972)</w:t>
            </w:r>
          </w:p>
        </w:tc>
        <w:tc>
          <w:tcPr>
            <w:tcW w:w="714" w:type="pct"/>
            <w:vAlign w:val="center"/>
          </w:tcPr>
          <w:p w14:paraId="3B5A8135" w14:textId="1011F5DA" w:rsidR="001375F8" w:rsidRDefault="001375F8" w:rsidP="001375F8">
            <w:pPr>
              <w:jc w:val="center"/>
              <w:rPr>
                <w:sz w:val="20"/>
                <w:szCs w:val="20"/>
              </w:rPr>
            </w:pPr>
          </w:p>
        </w:tc>
        <w:tc>
          <w:tcPr>
            <w:tcW w:w="643" w:type="pct"/>
            <w:vAlign w:val="center"/>
          </w:tcPr>
          <w:p w14:paraId="3C3C1B75" w14:textId="4DB7E0CE" w:rsidR="001375F8" w:rsidRDefault="001375F8" w:rsidP="001375F8">
            <w:pPr>
              <w:jc w:val="center"/>
              <w:rPr>
                <w:sz w:val="20"/>
                <w:szCs w:val="20"/>
              </w:rPr>
            </w:pPr>
          </w:p>
        </w:tc>
      </w:tr>
      <w:tr w:rsidR="001375F8" w:rsidRPr="000006CE" w14:paraId="749CFEC4"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3F5D540A" w14:textId="609C8568" w:rsidR="001375F8" w:rsidRPr="000006CE" w:rsidRDefault="00520391" w:rsidP="001375F8">
            <w:pPr>
              <w:ind w:left="-7"/>
              <w:rPr>
                <w:sz w:val="24"/>
                <w:szCs w:val="20"/>
              </w:rPr>
            </w:pPr>
            <w:sdt>
              <w:sdtPr>
                <w:rPr>
                  <w:rFonts w:asciiTheme="minorHAnsi" w:hAnsiTheme="minorHAnsi" w:cstheme="minorHAnsi"/>
                  <w:sz w:val="24"/>
                  <w:szCs w:val="20"/>
                </w:rPr>
                <w:id w:val="-2145804200"/>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C317DEB" w14:textId="7092809F" w:rsidR="001375F8" w:rsidRPr="00922B03" w:rsidRDefault="001375F8" w:rsidP="001375F8">
            <w:pPr>
              <w:ind w:left="-7"/>
              <w:rPr>
                <w:sz w:val="20"/>
                <w:szCs w:val="20"/>
              </w:rPr>
            </w:pPr>
            <w:r w:rsidRPr="000006CE">
              <w:rPr>
                <w:sz w:val="24"/>
                <w:szCs w:val="20"/>
              </w:rPr>
              <w:t>NSW Pap Test Register (from Jul 1996)</w:t>
            </w:r>
          </w:p>
        </w:tc>
        <w:tc>
          <w:tcPr>
            <w:tcW w:w="714" w:type="pct"/>
            <w:vAlign w:val="center"/>
          </w:tcPr>
          <w:p w14:paraId="71B8793C" w14:textId="77777777" w:rsidR="001375F8" w:rsidRPr="00922B03" w:rsidRDefault="001375F8" w:rsidP="001375F8">
            <w:pPr>
              <w:jc w:val="center"/>
              <w:rPr>
                <w:sz w:val="20"/>
                <w:szCs w:val="20"/>
              </w:rPr>
            </w:pPr>
          </w:p>
        </w:tc>
        <w:tc>
          <w:tcPr>
            <w:tcW w:w="643" w:type="pct"/>
            <w:vAlign w:val="center"/>
          </w:tcPr>
          <w:p w14:paraId="4D0FDCF8" w14:textId="77777777" w:rsidR="001375F8" w:rsidRPr="00922B03" w:rsidRDefault="001375F8" w:rsidP="001375F8">
            <w:pPr>
              <w:jc w:val="center"/>
              <w:rPr>
                <w:sz w:val="20"/>
                <w:szCs w:val="20"/>
              </w:rPr>
            </w:pPr>
          </w:p>
        </w:tc>
      </w:tr>
      <w:tr w:rsidR="001375F8" w14:paraId="50B7C2D1" w14:textId="77777777" w:rsidTr="6014AD0E">
        <w:trPr>
          <w:cantSplit/>
          <w:trHeight w:val="454"/>
          <w:jc w:val="center"/>
        </w:trPr>
        <w:tc>
          <w:tcPr>
            <w:tcW w:w="286" w:type="pct"/>
            <w:vAlign w:val="center"/>
          </w:tcPr>
          <w:p w14:paraId="1154D377" w14:textId="6D1EE481" w:rsidR="001375F8" w:rsidRPr="7D0F550A" w:rsidRDefault="00520391" w:rsidP="001375F8">
            <w:pPr>
              <w:rPr>
                <w:sz w:val="24"/>
                <w:szCs w:val="24"/>
              </w:rPr>
            </w:pPr>
            <w:sdt>
              <w:sdtPr>
                <w:rPr>
                  <w:rFonts w:asciiTheme="minorHAnsi" w:hAnsiTheme="minorHAnsi" w:cstheme="minorHAnsi"/>
                  <w:sz w:val="24"/>
                  <w:szCs w:val="20"/>
                </w:rPr>
                <w:id w:val="-546527269"/>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B3627B4" w14:textId="487A27C7" w:rsidR="001375F8" w:rsidRDefault="001375F8" w:rsidP="001375F8">
            <w:pPr>
              <w:rPr>
                <w:sz w:val="24"/>
                <w:szCs w:val="24"/>
              </w:rPr>
            </w:pPr>
            <w:r w:rsidRPr="7D0F550A">
              <w:rPr>
                <w:sz w:val="24"/>
                <w:szCs w:val="24"/>
              </w:rPr>
              <w:t>BreastScreen NSW (from Jan 1988)</w:t>
            </w:r>
          </w:p>
        </w:tc>
        <w:tc>
          <w:tcPr>
            <w:tcW w:w="714" w:type="pct"/>
            <w:vAlign w:val="center"/>
          </w:tcPr>
          <w:p w14:paraId="5014A6DD" w14:textId="6BA1F1D2" w:rsidR="001375F8" w:rsidRDefault="001375F8" w:rsidP="001375F8">
            <w:pPr>
              <w:jc w:val="center"/>
              <w:rPr>
                <w:sz w:val="20"/>
                <w:szCs w:val="20"/>
              </w:rPr>
            </w:pPr>
          </w:p>
        </w:tc>
        <w:tc>
          <w:tcPr>
            <w:tcW w:w="643" w:type="pct"/>
            <w:vAlign w:val="center"/>
          </w:tcPr>
          <w:p w14:paraId="4658CD0E" w14:textId="4138CE59" w:rsidR="001375F8" w:rsidRDefault="001375F8" w:rsidP="001375F8">
            <w:pPr>
              <w:jc w:val="center"/>
              <w:rPr>
                <w:sz w:val="20"/>
                <w:szCs w:val="20"/>
              </w:rPr>
            </w:pPr>
          </w:p>
        </w:tc>
      </w:tr>
      <w:tr w:rsidR="001375F8" w:rsidRPr="000006CE" w14:paraId="556358BE"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99D6660" w14:textId="412839CF" w:rsidR="001375F8" w:rsidRPr="000006CE" w:rsidRDefault="00520391" w:rsidP="001375F8">
            <w:pPr>
              <w:ind w:left="-7"/>
              <w:rPr>
                <w:sz w:val="24"/>
                <w:szCs w:val="20"/>
              </w:rPr>
            </w:pPr>
            <w:sdt>
              <w:sdtPr>
                <w:rPr>
                  <w:rFonts w:asciiTheme="minorHAnsi" w:hAnsiTheme="minorHAnsi" w:cstheme="minorHAnsi"/>
                  <w:sz w:val="24"/>
                  <w:szCs w:val="20"/>
                </w:rPr>
                <w:id w:val="-1436439808"/>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AF748E1" w14:textId="3C52A554" w:rsidR="001375F8" w:rsidRPr="00922B03" w:rsidRDefault="001375F8" w:rsidP="001375F8">
            <w:pPr>
              <w:ind w:left="-7"/>
              <w:rPr>
                <w:sz w:val="20"/>
                <w:szCs w:val="20"/>
              </w:rPr>
            </w:pPr>
            <w:r w:rsidRPr="000006CE">
              <w:rPr>
                <w:sz w:val="24"/>
                <w:szCs w:val="20"/>
              </w:rPr>
              <w:t>NSW Ambulance (from 2009)</w:t>
            </w:r>
          </w:p>
        </w:tc>
        <w:tc>
          <w:tcPr>
            <w:tcW w:w="714" w:type="pct"/>
            <w:vAlign w:val="center"/>
          </w:tcPr>
          <w:p w14:paraId="3BB3AB6B" w14:textId="77777777" w:rsidR="001375F8" w:rsidRPr="00922B03" w:rsidRDefault="001375F8" w:rsidP="001375F8">
            <w:pPr>
              <w:jc w:val="center"/>
              <w:rPr>
                <w:sz w:val="20"/>
                <w:szCs w:val="20"/>
              </w:rPr>
            </w:pPr>
          </w:p>
        </w:tc>
        <w:tc>
          <w:tcPr>
            <w:tcW w:w="643" w:type="pct"/>
            <w:vAlign w:val="center"/>
          </w:tcPr>
          <w:p w14:paraId="76C3ECE1" w14:textId="77777777" w:rsidR="001375F8" w:rsidRPr="00922B03" w:rsidRDefault="001375F8" w:rsidP="001375F8">
            <w:pPr>
              <w:jc w:val="center"/>
              <w:rPr>
                <w:sz w:val="20"/>
                <w:szCs w:val="20"/>
              </w:rPr>
            </w:pPr>
          </w:p>
        </w:tc>
      </w:tr>
      <w:tr w:rsidR="001375F8" w:rsidRPr="000006CE" w14:paraId="464894B5" w14:textId="77777777" w:rsidTr="6014AD0E">
        <w:trPr>
          <w:cantSplit/>
          <w:trHeight w:val="454"/>
          <w:jc w:val="center"/>
        </w:trPr>
        <w:tc>
          <w:tcPr>
            <w:tcW w:w="286" w:type="pct"/>
            <w:vAlign w:val="center"/>
          </w:tcPr>
          <w:p w14:paraId="28F4C4B7" w14:textId="35A85700" w:rsidR="001375F8" w:rsidRPr="000006CE" w:rsidRDefault="00520391" w:rsidP="001375F8">
            <w:pPr>
              <w:ind w:left="-7"/>
              <w:rPr>
                <w:sz w:val="24"/>
                <w:szCs w:val="20"/>
              </w:rPr>
            </w:pPr>
            <w:sdt>
              <w:sdtPr>
                <w:rPr>
                  <w:rFonts w:asciiTheme="minorHAnsi" w:hAnsiTheme="minorHAnsi" w:cstheme="minorHAnsi"/>
                  <w:sz w:val="24"/>
                  <w:szCs w:val="20"/>
                </w:rPr>
                <w:id w:val="2122102919"/>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2E25F318" w14:textId="194937F7" w:rsidR="001375F8" w:rsidRPr="00922B03" w:rsidRDefault="001375F8" w:rsidP="001375F8">
            <w:pPr>
              <w:ind w:left="-7"/>
              <w:rPr>
                <w:sz w:val="20"/>
                <w:szCs w:val="20"/>
              </w:rPr>
            </w:pPr>
            <w:r w:rsidRPr="000006CE">
              <w:rPr>
                <w:sz w:val="24"/>
                <w:szCs w:val="20"/>
              </w:rPr>
              <w:t>The 45 and Up Study</w:t>
            </w:r>
            <w:r>
              <w:rPr>
                <w:sz w:val="24"/>
                <w:szCs w:val="20"/>
              </w:rPr>
              <w:t xml:space="preserve"> </w:t>
            </w:r>
          </w:p>
        </w:tc>
        <w:tc>
          <w:tcPr>
            <w:tcW w:w="1357" w:type="pct"/>
            <w:gridSpan w:val="2"/>
            <w:vAlign w:val="center"/>
          </w:tcPr>
          <w:p w14:paraId="17F5568C" w14:textId="77777777" w:rsidR="001375F8" w:rsidRPr="004111BF" w:rsidRDefault="00520391" w:rsidP="001375F8">
            <w:pPr>
              <w:pStyle w:val="Heading3"/>
              <w:jc w:val="left"/>
              <w:rPr>
                <w:b w:val="0"/>
                <w:bCs/>
              </w:rPr>
            </w:pPr>
            <w:sdt>
              <w:sdtPr>
                <w:rPr>
                  <w:b w:val="0"/>
                  <w:bCs/>
                </w:rPr>
                <w:id w:val="-734014551"/>
                <w14:checkbox>
                  <w14:checked w14:val="0"/>
                  <w14:checkedState w14:val="2612" w14:font="MS Gothic"/>
                  <w14:uncheckedState w14:val="2610" w14:font="MS Gothic"/>
                </w14:checkbox>
              </w:sdtPr>
              <w:sdtEndPr/>
              <w:sdtContent>
                <w:r w:rsidR="001375F8" w:rsidRPr="004111BF">
                  <w:rPr>
                    <w:rFonts w:ascii="MS Gothic" w:eastAsia="MS Gothic" w:hAnsi="MS Gothic" w:hint="eastAsia"/>
                    <w:b w:val="0"/>
                    <w:bCs/>
                  </w:rPr>
                  <w:t>☐</w:t>
                </w:r>
              </w:sdtContent>
            </w:sdt>
            <w:r w:rsidR="001375F8" w:rsidRPr="004111BF">
              <w:rPr>
                <w:b w:val="0"/>
                <w:bCs/>
              </w:rPr>
              <w:t xml:space="preserve"> Baseline (2006-09)</w:t>
            </w:r>
          </w:p>
          <w:p w14:paraId="3A06007E" w14:textId="77777777" w:rsidR="001375F8" w:rsidRPr="004111BF" w:rsidRDefault="00520391" w:rsidP="001375F8">
            <w:pPr>
              <w:rPr>
                <w:b/>
                <w:bCs/>
              </w:rPr>
            </w:pPr>
            <w:sdt>
              <w:sdtPr>
                <w:id w:val="1622259953"/>
                <w14:checkbox>
                  <w14:checked w14:val="0"/>
                  <w14:checkedState w14:val="2612" w14:font="MS Gothic"/>
                  <w14:uncheckedState w14:val="2610" w14:font="MS Gothic"/>
                </w14:checkbox>
              </w:sdtPr>
              <w:sdtEndPr/>
              <w:sdtContent>
                <w:r w:rsidR="001375F8" w:rsidRPr="004111BF">
                  <w:rPr>
                    <w:rFonts w:ascii="MS Gothic" w:eastAsia="MS Gothic" w:hAnsi="MS Gothic" w:hint="eastAsia"/>
                  </w:rPr>
                  <w:t>☐</w:t>
                </w:r>
              </w:sdtContent>
            </w:sdt>
            <w:r w:rsidR="001375F8" w:rsidRPr="004111BF">
              <w:rPr>
                <w:b/>
                <w:bCs/>
              </w:rPr>
              <w:t xml:space="preserve"> </w:t>
            </w:r>
            <w:r w:rsidR="001375F8" w:rsidRPr="004111BF">
              <w:t>SEEF (2010)</w:t>
            </w:r>
          </w:p>
          <w:p w14:paraId="134DAE21" w14:textId="77777777" w:rsidR="001375F8" w:rsidRPr="004111BF" w:rsidRDefault="00520391" w:rsidP="001375F8">
            <w:pPr>
              <w:rPr>
                <w:bCs/>
              </w:rPr>
            </w:pPr>
            <w:sdt>
              <w:sdtPr>
                <w:id w:val="1769424463"/>
                <w14:checkbox>
                  <w14:checked w14:val="0"/>
                  <w14:checkedState w14:val="2612" w14:font="MS Gothic"/>
                  <w14:uncheckedState w14:val="2610" w14:font="MS Gothic"/>
                </w14:checkbox>
              </w:sdtPr>
              <w:sdtEndPr/>
              <w:sdtContent>
                <w:r w:rsidR="001375F8" w:rsidRPr="004111BF">
                  <w:rPr>
                    <w:rFonts w:ascii="MS Gothic" w:eastAsia="MS Gothic" w:hAnsi="MS Gothic" w:hint="eastAsia"/>
                  </w:rPr>
                  <w:t>☐</w:t>
                </w:r>
              </w:sdtContent>
            </w:sdt>
            <w:r w:rsidR="001375F8" w:rsidRPr="004111BF">
              <w:rPr>
                <w:b/>
                <w:bCs/>
              </w:rPr>
              <w:t xml:space="preserve"> </w:t>
            </w:r>
            <w:r w:rsidR="001375F8" w:rsidRPr="004111BF">
              <w:rPr>
                <w:bCs/>
              </w:rPr>
              <w:t>Follow-up (2012</w:t>
            </w:r>
            <w:r w:rsidR="001375F8" w:rsidRPr="004111BF">
              <w:rPr>
                <w:bCs/>
              </w:rPr>
              <w:noBreakHyphen/>
              <w:t xml:space="preserve">15) </w:t>
            </w:r>
          </w:p>
          <w:p w14:paraId="6B661535" w14:textId="261DDEFD" w:rsidR="001375F8" w:rsidRPr="004111BF" w:rsidRDefault="00520391" w:rsidP="001375F8">
            <w:sdt>
              <w:sdtPr>
                <w:id w:val="-1856946032"/>
                <w14:checkbox>
                  <w14:checked w14:val="0"/>
                  <w14:checkedState w14:val="2612" w14:font="MS Gothic"/>
                  <w14:uncheckedState w14:val="2610" w14:font="MS Gothic"/>
                </w14:checkbox>
              </w:sdtPr>
              <w:sdtEndPr/>
              <w:sdtContent>
                <w:r w:rsidR="001375F8" w:rsidRPr="004111BF">
                  <w:rPr>
                    <w:rFonts w:ascii="MS Gothic" w:eastAsia="MS Gothic" w:hAnsi="MS Gothic" w:hint="eastAsia"/>
                  </w:rPr>
                  <w:t>☐</w:t>
                </w:r>
              </w:sdtContent>
            </w:sdt>
            <w:r w:rsidR="001375F8" w:rsidRPr="004111BF">
              <w:rPr>
                <w:b/>
                <w:bCs/>
              </w:rPr>
              <w:t xml:space="preserve"> </w:t>
            </w:r>
            <w:r w:rsidR="001375F8" w:rsidRPr="004111BF">
              <w:rPr>
                <w:bCs/>
              </w:rPr>
              <w:t>Follow-up (2018</w:t>
            </w:r>
            <w:r w:rsidR="001375F8" w:rsidRPr="004111BF">
              <w:rPr>
                <w:bCs/>
              </w:rPr>
              <w:noBreakHyphen/>
              <w:t>20)</w:t>
            </w:r>
          </w:p>
        </w:tc>
      </w:tr>
      <w:tr w:rsidR="001375F8" w:rsidRPr="000006CE" w14:paraId="621E6301"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21CEB1C" w14:textId="3F205508" w:rsidR="001375F8" w:rsidRPr="000006CE" w:rsidRDefault="00520391" w:rsidP="001375F8">
            <w:pPr>
              <w:rPr>
                <w:sz w:val="24"/>
                <w:szCs w:val="20"/>
              </w:rPr>
            </w:pPr>
            <w:sdt>
              <w:sdtPr>
                <w:rPr>
                  <w:rFonts w:asciiTheme="minorHAnsi" w:hAnsiTheme="minorHAnsi" w:cstheme="minorHAnsi"/>
                  <w:sz w:val="24"/>
                  <w:szCs w:val="20"/>
                </w:rPr>
                <w:id w:val="742149504"/>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44500ADB" w14:textId="5A7E80B8" w:rsidR="001375F8" w:rsidRPr="000006CE" w:rsidRDefault="001375F8" w:rsidP="001375F8">
            <w:pPr>
              <w:rPr>
                <w:sz w:val="24"/>
                <w:szCs w:val="20"/>
              </w:rPr>
            </w:pPr>
            <w:r w:rsidRPr="000006CE">
              <w:rPr>
                <w:sz w:val="24"/>
                <w:szCs w:val="20"/>
              </w:rPr>
              <w:t>NSW Notifiable Conditions Information Management System</w:t>
            </w:r>
          </w:p>
          <w:p w14:paraId="2E9882C9" w14:textId="1F69D7C8" w:rsidR="001375F8" w:rsidRPr="00922B03" w:rsidRDefault="001375F8" w:rsidP="001375F8">
            <w:pPr>
              <w:ind w:left="-7"/>
              <w:rPr>
                <w:sz w:val="20"/>
                <w:szCs w:val="20"/>
              </w:rPr>
            </w:pPr>
            <w:r w:rsidRPr="000006CE">
              <w:rPr>
                <w:sz w:val="24"/>
                <w:szCs w:val="20"/>
              </w:rPr>
              <w:t>(from 1993)</w:t>
            </w:r>
          </w:p>
        </w:tc>
        <w:tc>
          <w:tcPr>
            <w:tcW w:w="714" w:type="pct"/>
            <w:vAlign w:val="center"/>
          </w:tcPr>
          <w:p w14:paraId="2BDE22D3" w14:textId="77777777" w:rsidR="001375F8" w:rsidRPr="00922B03" w:rsidRDefault="001375F8" w:rsidP="001375F8">
            <w:pPr>
              <w:jc w:val="center"/>
              <w:rPr>
                <w:sz w:val="20"/>
                <w:szCs w:val="20"/>
              </w:rPr>
            </w:pPr>
          </w:p>
        </w:tc>
        <w:tc>
          <w:tcPr>
            <w:tcW w:w="643" w:type="pct"/>
            <w:vAlign w:val="center"/>
          </w:tcPr>
          <w:p w14:paraId="03EACF46" w14:textId="77777777" w:rsidR="001375F8" w:rsidRPr="00922B03" w:rsidRDefault="001375F8" w:rsidP="001375F8">
            <w:pPr>
              <w:jc w:val="center"/>
              <w:rPr>
                <w:sz w:val="20"/>
                <w:szCs w:val="20"/>
              </w:rPr>
            </w:pPr>
          </w:p>
        </w:tc>
      </w:tr>
      <w:tr w:rsidR="001375F8" w14:paraId="125347D3" w14:textId="77777777" w:rsidTr="6014AD0E">
        <w:trPr>
          <w:cantSplit/>
          <w:trHeight w:val="454"/>
          <w:jc w:val="center"/>
        </w:trPr>
        <w:tc>
          <w:tcPr>
            <w:tcW w:w="286" w:type="pct"/>
            <w:vAlign w:val="center"/>
          </w:tcPr>
          <w:p w14:paraId="075A47D3" w14:textId="0E390799" w:rsidR="001375F8" w:rsidRPr="7D0F550A" w:rsidRDefault="00520391" w:rsidP="001375F8">
            <w:pPr>
              <w:rPr>
                <w:sz w:val="24"/>
                <w:szCs w:val="24"/>
              </w:rPr>
            </w:pPr>
            <w:sdt>
              <w:sdtPr>
                <w:rPr>
                  <w:rFonts w:asciiTheme="minorHAnsi" w:hAnsiTheme="minorHAnsi" w:cstheme="minorHAnsi"/>
                  <w:sz w:val="24"/>
                  <w:szCs w:val="20"/>
                </w:rPr>
                <w:id w:val="-1395277230"/>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6988163" w14:textId="3CA0FEC3" w:rsidR="001375F8" w:rsidRDefault="001375F8" w:rsidP="001375F8">
            <w:pPr>
              <w:rPr>
                <w:sz w:val="24"/>
                <w:szCs w:val="24"/>
              </w:rPr>
            </w:pPr>
            <w:r w:rsidRPr="7D0F550A">
              <w:rPr>
                <w:sz w:val="24"/>
                <w:szCs w:val="24"/>
              </w:rPr>
              <w:t>NSW Notifiable Conditions Information Management System – COVID-19 Case</w:t>
            </w:r>
            <w:r>
              <w:rPr>
                <w:sz w:val="24"/>
                <w:szCs w:val="24"/>
              </w:rPr>
              <w:t xml:space="preserve"> (</w:t>
            </w:r>
            <w:r w:rsidRPr="00CE622F">
              <w:rPr>
                <w:sz w:val="24"/>
                <w:szCs w:val="24"/>
              </w:rPr>
              <w:t>from 2020)</w:t>
            </w:r>
          </w:p>
        </w:tc>
        <w:tc>
          <w:tcPr>
            <w:tcW w:w="714" w:type="pct"/>
            <w:vAlign w:val="center"/>
          </w:tcPr>
          <w:p w14:paraId="7657FDC1" w14:textId="1640282E" w:rsidR="001375F8" w:rsidRDefault="001375F8" w:rsidP="001375F8">
            <w:pPr>
              <w:jc w:val="center"/>
              <w:rPr>
                <w:sz w:val="20"/>
                <w:szCs w:val="20"/>
              </w:rPr>
            </w:pPr>
          </w:p>
        </w:tc>
        <w:tc>
          <w:tcPr>
            <w:tcW w:w="643" w:type="pct"/>
            <w:vAlign w:val="center"/>
          </w:tcPr>
          <w:p w14:paraId="2ACF0069" w14:textId="1D00E280" w:rsidR="001375F8" w:rsidRDefault="001375F8" w:rsidP="001375F8">
            <w:pPr>
              <w:jc w:val="center"/>
              <w:rPr>
                <w:sz w:val="20"/>
                <w:szCs w:val="20"/>
              </w:rPr>
            </w:pPr>
          </w:p>
        </w:tc>
      </w:tr>
      <w:tr w:rsidR="001375F8" w:rsidRPr="000006CE" w14:paraId="38DA0B03"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64276CCD" w14:textId="4212525D" w:rsidR="001375F8" w:rsidRDefault="00520391" w:rsidP="001375F8">
            <w:pPr>
              <w:ind w:left="-7"/>
            </w:pPr>
            <w:sdt>
              <w:sdtPr>
                <w:rPr>
                  <w:rFonts w:asciiTheme="minorHAnsi" w:hAnsiTheme="minorHAnsi" w:cstheme="minorHAnsi"/>
                  <w:sz w:val="24"/>
                  <w:szCs w:val="20"/>
                </w:rPr>
                <w:id w:val="2043249272"/>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E86DC6F" w14:textId="69906960" w:rsidR="001375F8" w:rsidRPr="00922B03" w:rsidRDefault="00520391" w:rsidP="001375F8">
            <w:pPr>
              <w:ind w:left="-7"/>
              <w:rPr>
                <w:sz w:val="20"/>
                <w:szCs w:val="20"/>
              </w:rPr>
            </w:pPr>
            <w:hyperlink r:id="rId22" w:history="1">
              <w:r w:rsidR="001375F8" w:rsidRPr="0038166F">
                <w:rPr>
                  <w:rStyle w:val="Hyperlink"/>
                  <w:color w:val="auto"/>
                  <w:sz w:val="24"/>
                  <w:szCs w:val="20"/>
                  <w:u w:val="none"/>
                </w:rPr>
                <w:t>NSW ANZDATA</w:t>
              </w:r>
            </w:hyperlink>
            <w:r w:rsidR="001375F8" w:rsidRPr="0038166F">
              <w:rPr>
                <w:sz w:val="24"/>
                <w:szCs w:val="20"/>
              </w:rPr>
              <w:t xml:space="preserve"> (</w:t>
            </w:r>
            <w:r w:rsidR="001375F8">
              <w:rPr>
                <w:sz w:val="24"/>
                <w:szCs w:val="20"/>
              </w:rPr>
              <w:t>f</w:t>
            </w:r>
            <w:r w:rsidR="001375F8" w:rsidRPr="0038166F">
              <w:rPr>
                <w:sz w:val="24"/>
                <w:szCs w:val="20"/>
              </w:rPr>
              <w:t>rom 1963)</w:t>
            </w:r>
          </w:p>
        </w:tc>
        <w:tc>
          <w:tcPr>
            <w:tcW w:w="714" w:type="pct"/>
            <w:vAlign w:val="center"/>
          </w:tcPr>
          <w:p w14:paraId="76C373B3" w14:textId="77777777" w:rsidR="001375F8" w:rsidRPr="00922B03" w:rsidRDefault="001375F8" w:rsidP="001375F8">
            <w:pPr>
              <w:jc w:val="center"/>
              <w:rPr>
                <w:sz w:val="20"/>
                <w:szCs w:val="20"/>
              </w:rPr>
            </w:pPr>
          </w:p>
        </w:tc>
        <w:tc>
          <w:tcPr>
            <w:tcW w:w="643" w:type="pct"/>
            <w:vAlign w:val="center"/>
          </w:tcPr>
          <w:p w14:paraId="433A9103" w14:textId="77777777" w:rsidR="001375F8" w:rsidRPr="00922B03" w:rsidRDefault="001375F8" w:rsidP="001375F8">
            <w:pPr>
              <w:jc w:val="center"/>
              <w:rPr>
                <w:sz w:val="20"/>
                <w:szCs w:val="20"/>
              </w:rPr>
            </w:pPr>
          </w:p>
        </w:tc>
      </w:tr>
      <w:tr w:rsidR="001375F8" w:rsidRPr="000006CE" w14:paraId="5B8AB502" w14:textId="77777777" w:rsidTr="6014AD0E">
        <w:trPr>
          <w:cantSplit/>
          <w:trHeight w:val="454"/>
          <w:jc w:val="center"/>
        </w:trPr>
        <w:tc>
          <w:tcPr>
            <w:tcW w:w="286" w:type="pct"/>
            <w:vAlign w:val="center"/>
          </w:tcPr>
          <w:p w14:paraId="4C2838B6" w14:textId="08286DF8" w:rsidR="001375F8" w:rsidRPr="000006CE" w:rsidRDefault="00520391" w:rsidP="001375F8">
            <w:pPr>
              <w:ind w:left="-7"/>
              <w:rPr>
                <w:sz w:val="24"/>
                <w:szCs w:val="20"/>
              </w:rPr>
            </w:pPr>
            <w:sdt>
              <w:sdtPr>
                <w:rPr>
                  <w:rFonts w:asciiTheme="minorHAnsi" w:hAnsiTheme="minorHAnsi" w:cstheme="minorHAnsi"/>
                  <w:sz w:val="24"/>
                  <w:szCs w:val="20"/>
                </w:rPr>
                <w:id w:val="-1478753611"/>
                <w14:checkbox>
                  <w14:checked w14:val="0"/>
                  <w14:checkedState w14:val="2612" w14:font="MS Gothic"/>
                  <w14:uncheckedState w14:val="2610" w14:font="MS Gothic"/>
                </w14:checkbox>
              </w:sdtPr>
              <w:sdtEnd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BC6CDD0" w14:textId="153C7A30" w:rsidR="001375F8" w:rsidRPr="00922B03" w:rsidRDefault="001375F8" w:rsidP="001375F8">
            <w:pPr>
              <w:ind w:left="-7"/>
              <w:rPr>
                <w:sz w:val="20"/>
                <w:szCs w:val="20"/>
              </w:rPr>
            </w:pPr>
            <w:r w:rsidRPr="000006CE">
              <w:rPr>
                <w:sz w:val="24"/>
                <w:szCs w:val="20"/>
              </w:rPr>
              <w:t>NSW Australian Early Development Census (from 2009)</w:t>
            </w:r>
          </w:p>
        </w:tc>
        <w:tc>
          <w:tcPr>
            <w:tcW w:w="714" w:type="pct"/>
            <w:vAlign w:val="center"/>
          </w:tcPr>
          <w:p w14:paraId="54D27B7A" w14:textId="77777777" w:rsidR="001375F8" w:rsidRPr="00922B03" w:rsidRDefault="001375F8" w:rsidP="001375F8">
            <w:pPr>
              <w:jc w:val="center"/>
              <w:rPr>
                <w:sz w:val="20"/>
                <w:szCs w:val="20"/>
              </w:rPr>
            </w:pPr>
          </w:p>
        </w:tc>
        <w:tc>
          <w:tcPr>
            <w:tcW w:w="643" w:type="pct"/>
            <w:vAlign w:val="center"/>
          </w:tcPr>
          <w:p w14:paraId="29D7EC23" w14:textId="77777777" w:rsidR="001375F8" w:rsidRPr="00922B03" w:rsidRDefault="001375F8" w:rsidP="001375F8">
            <w:pPr>
              <w:jc w:val="center"/>
              <w:rPr>
                <w:sz w:val="20"/>
                <w:szCs w:val="20"/>
              </w:rPr>
            </w:pPr>
          </w:p>
        </w:tc>
      </w:tr>
      <w:tr w:rsidR="001375F8" w14:paraId="63F2B8EE"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5C957A97" w14:textId="1671EA1C" w:rsidR="001375F8" w:rsidRPr="63FFB0C0" w:rsidRDefault="00520391" w:rsidP="001375F8">
            <w:pPr>
              <w:rPr>
                <w:sz w:val="24"/>
                <w:szCs w:val="24"/>
              </w:rPr>
            </w:pPr>
            <w:sdt>
              <w:sdtPr>
                <w:rPr>
                  <w:rFonts w:asciiTheme="minorHAnsi" w:hAnsiTheme="minorHAnsi" w:cstheme="minorHAnsi"/>
                  <w:sz w:val="24"/>
                  <w:szCs w:val="20"/>
                </w:rPr>
                <w:id w:val="-1042751576"/>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50995FA4" w14:textId="47E2A309" w:rsidR="001375F8" w:rsidRDefault="001375F8" w:rsidP="001375F8">
            <w:pPr>
              <w:rPr>
                <w:sz w:val="24"/>
                <w:szCs w:val="24"/>
              </w:rPr>
            </w:pPr>
            <w:r w:rsidRPr="63FFB0C0">
              <w:rPr>
                <w:sz w:val="24"/>
                <w:szCs w:val="24"/>
              </w:rPr>
              <w:t>NSW Bureau of Crime Statistics and Research Reoffending Data Collection (BOCSAR) (from 1994)</w:t>
            </w:r>
          </w:p>
        </w:tc>
        <w:tc>
          <w:tcPr>
            <w:tcW w:w="714" w:type="pct"/>
            <w:vAlign w:val="center"/>
          </w:tcPr>
          <w:p w14:paraId="05F95ACA" w14:textId="2B002F6C" w:rsidR="001375F8" w:rsidRDefault="001375F8" w:rsidP="001375F8">
            <w:pPr>
              <w:jc w:val="center"/>
              <w:rPr>
                <w:sz w:val="20"/>
                <w:szCs w:val="20"/>
              </w:rPr>
            </w:pPr>
          </w:p>
        </w:tc>
        <w:tc>
          <w:tcPr>
            <w:tcW w:w="643" w:type="pct"/>
            <w:vAlign w:val="center"/>
          </w:tcPr>
          <w:p w14:paraId="15167A06" w14:textId="5C0646E8" w:rsidR="001375F8" w:rsidRDefault="001375F8" w:rsidP="001375F8">
            <w:pPr>
              <w:jc w:val="center"/>
              <w:rPr>
                <w:sz w:val="20"/>
                <w:szCs w:val="20"/>
              </w:rPr>
            </w:pPr>
          </w:p>
        </w:tc>
      </w:tr>
      <w:tr w:rsidR="001375F8" w14:paraId="28C6A018" w14:textId="77777777" w:rsidTr="6014AD0E">
        <w:trPr>
          <w:cantSplit/>
          <w:trHeight w:val="454"/>
          <w:jc w:val="center"/>
        </w:trPr>
        <w:tc>
          <w:tcPr>
            <w:tcW w:w="286" w:type="pct"/>
            <w:vAlign w:val="center"/>
          </w:tcPr>
          <w:p w14:paraId="448FD556" w14:textId="71318CFC" w:rsidR="001375F8" w:rsidRDefault="00520391" w:rsidP="001375F8">
            <w:pPr>
              <w:rPr>
                <w:rFonts w:asciiTheme="minorHAnsi" w:hAnsiTheme="minorHAnsi" w:cstheme="minorHAnsi"/>
                <w:sz w:val="24"/>
                <w:szCs w:val="20"/>
              </w:rPr>
            </w:pPr>
            <w:sdt>
              <w:sdtPr>
                <w:rPr>
                  <w:sz w:val="24"/>
                  <w:szCs w:val="24"/>
                </w:rPr>
                <w:id w:val="1101451139"/>
                <w14:checkbox>
                  <w14:checked w14:val="0"/>
                  <w14:checkedState w14:val="2612" w14:font="MS Gothic"/>
                  <w14:uncheckedState w14:val="2610" w14:font="MS Gothic"/>
                </w14:checkbox>
              </w:sdtPr>
              <w:sdtEndPr/>
              <w:sdtContent>
                <w:r w:rsidR="001375F8">
                  <w:rPr>
                    <w:rFonts w:ascii="MS Gothic" w:eastAsia="MS Gothic" w:hAnsi="MS Gothic" w:hint="eastAsia"/>
                    <w:sz w:val="24"/>
                    <w:szCs w:val="24"/>
                  </w:rPr>
                  <w:t>☐</w:t>
                </w:r>
              </w:sdtContent>
            </w:sdt>
          </w:p>
        </w:tc>
        <w:tc>
          <w:tcPr>
            <w:tcW w:w="3357" w:type="pct"/>
            <w:vAlign w:val="center"/>
          </w:tcPr>
          <w:p w14:paraId="5CF82054" w14:textId="55D3B5BC" w:rsidR="001375F8" w:rsidRPr="63FFB0C0" w:rsidRDefault="001375F8" w:rsidP="001375F8">
            <w:pPr>
              <w:rPr>
                <w:sz w:val="24"/>
                <w:szCs w:val="24"/>
              </w:rPr>
            </w:pPr>
            <w:r w:rsidRPr="00814CDA">
              <w:rPr>
                <w:sz w:val="24"/>
                <w:szCs w:val="24"/>
              </w:rPr>
              <w:t>NSW Controlled Drugs Data Collection (CoDDaC) (from 1985)</w:t>
            </w:r>
          </w:p>
        </w:tc>
        <w:tc>
          <w:tcPr>
            <w:tcW w:w="714" w:type="pct"/>
            <w:vAlign w:val="center"/>
          </w:tcPr>
          <w:p w14:paraId="35FD196C" w14:textId="77777777" w:rsidR="001375F8" w:rsidRDefault="001375F8" w:rsidP="001375F8">
            <w:pPr>
              <w:jc w:val="center"/>
              <w:rPr>
                <w:sz w:val="20"/>
                <w:szCs w:val="20"/>
              </w:rPr>
            </w:pPr>
          </w:p>
        </w:tc>
        <w:tc>
          <w:tcPr>
            <w:tcW w:w="643" w:type="pct"/>
            <w:vAlign w:val="center"/>
          </w:tcPr>
          <w:p w14:paraId="49C51515" w14:textId="77777777" w:rsidR="001375F8" w:rsidRDefault="001375F8" w:rsidP="001375F8">
            <w:pPr>
              <w:jc w:val="center"/>
              <w:rPr>
                <w:sz w:val="20"/>
                <w:szCs w:val="20"/>
              </w:rPr>
            </w:pPr>
          </w:p>
        </w:tc>
      </w:tr>
      <w:tr w:rsidR="001375F8" w:rsidRPr="000006CE" w14:paraId="540777A8"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77BD289B" w14:textId="595F0B44" w:rsidR="001375F8" w:rsidRDefault="00520391" w:rsidP="001375F8">
            <w:pPr>
              <w:rPr>
                <w:sz w:val="24"/>
                <w:szCs w:val="24"/>
              </w:rPr>
            </w:pPr>
            <w:sdt>
              <w:sdtPr>
                <w:rPr>
                  <w:rFonts w:asciiTheme="minorHAnsi" w:hAnsiTheme="minorHAnsi" w:cstheme="minorHAnsi"/>
                  <w:sz w:val="24"/>
                  <w:szCs w:val="20"/>
                </w:rPr>
                <w:id w:val="1448970573"/>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70B581B5" w14:textId="25BFC6C5" w:rsidR="001375F8" w:rsidRPr="000006CE" w:rsidRDefault="001375F8" w:rsidP="001375F8">
            <w:pPr>
              <w:rPr>
                <w:sz w:val="24"/>
                <w:szCs w:val="20"/>
              </w:rPr>
            </w:pPr>
            <w:r>
              <w:rPr>
                <w:sz w:val="24"/>
                <w:szCs w:val="20"/>
              </w:rPr>
              <w:t>A</w:t>
            </w:r>
            <w:r w:rsidRPr="000006CE">
              <w:rPr>
                <w:sz w:val="24"/>
                <w:szCs w:val="20"/>
              </w:rPr>
              <w:t>CT Admitted Patient Collection (from Jul 2004)</w:t>
            </w:r>
          </w:p>
          <w:p w14:paraId="68BB5546" w14:textId="6D409534" w:rsidR="001375F8" w:rsidRPr="00922B03" w:rsidRDefault="001375F8" w:rsidP="001375F8">
            <w:pPr>
              <w:ind w:left="-7"/>
              <w:rPr>
                <w:sz w:val="20"/>
                <w:szCs w:val="20"/>
              </w:rPr>
            </w:pPr>
            <w:r w:rsidRPr="000006CE">
              <w:rPr>
                <w:sz w:val="24"/>
                <w:szCs w:val="20"/>
              </w:rPr>
              <w:t>Based on:</w:t>
            </w:r>
            <w:r w:rsidRPr="00FF10DD">
              <w:rPr>
                <w:sz w:val="24"/>
                <w:szCs w:val="20"/>
              </w:rPr>
              <w:tab/>
            </w:r>
            <w:sdt>
              <w:sdtPr>
                <w:rPr>
                  <w:sz w:val="24"/>
                  <w:szCs w:val="20"/>
                </w:rPr>
                <w:id w:val="-97724172"/>
                <w14:checkbox>
                  <w14:checked w14:val="0"/>
                  <w14:checkedState w14:val="2612" w14:font="MS Gothic"/>
                  <w14:uncheckedState w14:val="2610" w14:font="MS Gothic"/>
                </w14:checkbox>
              </w:sdtPr>
              <w:sdtEndPr/>
              <w:sdtContent>
                <w:r w:rsidRPr="00922B03">
                  <w:rPr>
                    <w:rFonts w:ascii="MS Gothic" w:eastAsia="MS Gothic" w:hAnsi="MS Gothic" w:hint="eastAsia"/>
                    <w:sz w:val="24"/>
                    <w:szCs w:val="20"/>
                  </w:rPr>
                  <w:t>☐</w:t>
                </w:r>
              </w:sdtContent>
            </w:sdt>
            <w:r w:rsidRPr="00922B03">
              <w:rPr>
                <w:sz w:val="24"/>
                <w:szCs w:val="20"/>
              </w:rPr>
              <w:t xml:space="preserve"> Admission date</w:t>
            </w:r>
            <w:r w:rsidRPr="00FF10DD">
              <w:rPr>
                <w:sz w:val="24"/>
                <w:szCs w:val="20"/>
              </w:rPr>
              <w:tab/>
            </w:r>
            <w:r w:rsidRPr="00922B03">
              <w:rPr>
                <w:b/>
                <w:sz w:val="24"/>
                <w:szCs w:val="20"/>
              </w:rPr>
              <w:t>OR</w:t>
            </w:r>
            <w:r w:rsidRPr="00FF10DD">
              <w:rPr>
                <w:sz w:val="24"/>
                <w:szCs w:val="20"/>
              </w:rPr>
              <w:tab/>
            </w:r>
            <w:sdt>
              <w:sdtPr>
                <w:rPr>
                  <w:sz w:val="24"/>
                  <w:szCs w:val="20"/>
                </w:rPr>
                <w:id w:val="-2095933664"/>
                <w14:checkbox>
                  <w14:checked w14:val="0"/>
                  <w14:checkedState w14:val="2612" w14:font="MS Gothic"/>
                  <w14:uncheckedState w14:val="2610" w14:font="MS Gothic"/>
                </w14:checkbox>
              </w:sdtPr>
              <w:sdtEndPr/>
              <w:sdtContent>
                <w:r w:rsidRPr="00922B03">
                  <w:rPr>
                    <w:rFonts w:ascii="MS Gothic" w:eastAsia="MS Gothic" w:hAnsi="MS Gothic" w:hint="eastAsia"/>
                    <w:sz w:val="24"/>
                    <w:szCs w:val="20"/>
                  </w:rPr>
                  <w:t>☐</w:t>
                </w:r>
              </w:sdtContent>
            </w:sdt>
            <w:r w:rsidRPr="00922B03">
              <w:rPr>
                <w:sz w:val="24"/>
                <w:szCs w:val="20"/>
              </w:rPr>
              <w:t xml:space="preserve"> Separation date</w:t>
            </w:r>
          </w:p>
        </w:tc>
        <w:tc>
          <w:tcPr>
            <w:tcW w:w="714" w:type="pct"/>
            <w:vAlign w:val="center"/>
          </w:tcPr>
          <w:p w14:paraId="75C3581C" w14:textId="77777777" w:rsidR="001375F8" w:rsidRPr="00922B03" w:rsidRDefault="001375F8" w:rsidP="001375F8">
            <w:pPr>
              <w:jc w:val="center"/>
              <w:rPr>
                <w:sz w:val="20"/>
                <w:szCs w:val="20"/>
              </w:rPr>
            </w:pPr>
          </w:p>
        </w:tc>
        <w:tc>
          <w:tcPr>
            <w:tcW w:w="643" w:type="pct"/>
            <w:vAlign w:val="center"/>
          </w:tcPr>
          <w:p w14:paraId="621829C6" w14:textId="77777777" w:rsidR="001375F8" w:rsidRPr="00922B03" w:rsidRDefault="001375F8" w:rsidP="001375F8">
            <w:pPr>
              <w:jc w:val="center"/>
              <w:rPr>
                <w:sz w:val="20"/>
                <w:szCs w:val="20"/>
              </w:rPr>
            </w:pPr>
          </w:p>
        </w:tc>
      </w:tr>
      <w:tr w:rsidR="001375F8" w:rsidRPr="000006CE" w14:paraId="563D6D4A" w14:textId="77777777" w:rsidTr="6014AD0E">
        <w:trPr>
          <w:cantSplit/>
          <w:trHeight w:val="454"/>
          <w:jc w:val="center"/>
        </w:trPr>
        <w:tc>
          <w:tcPr>
            <w:tcW w:w="286" w:type="pct"/>
            <w:vAlign w:val="center"/>
          </w:tcPr>
          <w:p w14:paraId="27C8485B" w14:textId="6BC64834" w:rsidR="001375F8" w:rsidRPr="000006CE" w:rsidRDefault="00520391" w:rsidP="001375F8">
            <w:pPr>
              <w:ind w:left="-7"/>
              <w:rPr>
                <w:sz w:val="24"/>
                <w:szCs w:val="20"/>
              </w:rPr>
            </w:pPr>
            <w:sdt>
              <w:sdtPr>
                <w:rPr>
                  <w:rFonts w:asciiTheme="minorHAnsi" w:hAnsiTheme="minorHAnsi" w:cstheme="minorHAnsi"/>
                  <w:sz w:val="24"/>
                  <w:szCs w:val="20"/>
                </w:rPr>
                <w:id w:val="1551882433"/>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2C4F7BE" w14:textId="200CD807" w:rsidR="001375F8" w:rsidRPr="00922B03" w:rsidRDefault="001375F8" w:rsidP="001375F8">
            <w:pPr>
              <w:ind w:left="-7"/>
              <w:rPr>
                <w:sz w:val="20"/>
                <w:szCs w:val="20"/>
              </w:rPr>
            </w:pPr>
            <w:r w:rsidRPr="000006CE">
              <w:rPr>
                <w:sz w:val="24"/>
                <w:szCs w:val="20"/>
              </w:rPr>
              <w:t>ACT Cancer Registry (from 1994)</w:t>
            </w:r>
          </w:p>
        </w:tc>
        <w:tc>
          <w:tcPr>
            <w:tcW w:w="714" w:type="pct"/>
            <w:vAlign w:val="center"/>
          </w:tcPr>
          <w:p w14:paraId="39611C53" w14:textId="77777777" w:rsidR="001375F8" w:rsidRPr="00922B03" w:rsidRDefault="001375F8" w:rsidP="001375F8">
            <w:pPr>
              <w:jc w:val="center"/>
              <w:rPr>
                <w:sz w:val="20"/>
                <w:szCs w:val="20"/>
              </w:rPr>
            </w:pPr>
          </w:p>
        </w:tc>
        <w:tc>
          <w:tcPr>
            <w:tcW w:w="643" w:type="pct"/>
            <w:vAlign w:val="center"/>
          </w:tcPr>
          <w:p w14:paraId="5D886FFF" w14:textId="77777777" w:rsidR="001375F8" w:rsidRPr="00922B03" w:rsidRDefault="001375F8" w:rsidP="001375F8">
            <w:pPr>
              <w:jc w:val="center"/>
              <w:rPr>
                <w:sz w:val="20"/>
                <w:szCs w:val="20"/>
              </w:rPr>
            </w:pPr>
          </w:p>
        </w:tc>
      </w:tr>
      <w:tr w:rsidR="001375F8" w:rsidRPr="000006CE" w14:paraId="6C7EE1B1"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96B7438" w14:textId="29AFD65F" w:rsidR="001375F8" w:rsidRPr="000006CE" w:rsidRDefault="00520391" w:rsidP="001375F8">
            <w:pPr>
              <w:ind w:left="-7"/>
              <w:rPr>
                <w:sz w:val="24"/>
                <w:szCs w:val="20"/>
              </w:rPr>
            </w:pPr>
            <w:sdt>
              <w:sdtPr>
                <w:rPr>
                  <w:rFonts w:asciiTheme="minorHAnsi" w:hAnsiTheme="minorHAnsi" w:cstheme="minorHAnsi"/>
                  <w:sz w:val="24"/>
                  <w:szCs w:val="20"/>
                </w:rPr>
                <w:id w:val="1637450552"/>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686E956" w14:textId="5A537277" w:rsidR="001375F8" w:rsidRPr="00922B03" w:rsidRDefault="001375F8" w:rsidP="001375F8">
            <w:pPr>
              <w:ind w:left="-7"/>
              <w:rPr>
                <w:sz w:val="20"/>
                <w:szCs w:val="20"/>
              </w:rPr>
            </w:pPr>
            <w:r w:rsidRPr="000006CE">
              <w:rPr>
                <w:sz w:val="24"/>
                <w:szCs w:val="20"/>
              </w:rPr>
              <w:t>ACT Emergency Department Data Collection (from Jul 200</w:t>
            </w:r>
            <w:r>
              <w:rPr>
                <w:sz w:val="24"/>
                <w:szCs w:val="20"/>
              </w:rPr>
              <w:t>5</w:t>
            </w:r>
            <w:r w:rsidRPr="000006CE">
              <w:rPr>
                <w:sz w:val="24"/>
                <w:szCs w:val="20"/>
              </w:rPr>
              <w:t>)</w:t>
            </w:r>
          </w:p>
        </w:tc>
        <w:tc>
          <w:tcPr>
            <w:tcW w:w="714" w:type="pct"/>
            <w:vAlign w:val="center"/>
          </w:tcPr>
          <w:p w14:paraId="60B2878B" w14:textId="77777777" w:rsidR="001375F8" w:rsidRPr="00922B03" w:rsidRDefault="001375F8" w:rsidP="001375F8">
            <w:pPr>
              <w:jc w:val="center"/>
              <w:rPr>
                <w:sz w:val="20"/>
                <w:szCs w:val="20"/>
              </w:rPr>
            </w:pPr>
          </w:p>
        </w:tc>
        <w:tc>
          <w:tcPr>
            <w:tcW w:w="643" w:type="pct"/>
            <w:vAlign w:val="center"/>
          </w:tcPr>
          <w:p w14:paraId="3C06D0A3" w14:textId="77777777" w:rsidR="001375F8" w:rsidRPr="00922B03" w:rsidRDefault="001375F8" w:rsidP="001375F8">
            <w:pPr>
              <w:jc w:val="center"/>
              <w:rPr>
                <w:sz w:val="20"/>
                <w:szCs w:val="20"/>
              </w:rPr>
            </w:pPr>
          </w:p>
        </w:tc>
      </w:tr>
      <w:tr w:rsidR="001375F8" w:rsidRPr="000006CE" w14:paraId="56F471AE" w14:textId="77777777" w:rsidTr="6014AD0E">
        <w:trPr>
          <w:cantSplit/>
          <w:trHeight w:val="454"/>
          <w:jc w:val="center"/>
        </w:trPr>
        <w:tc>
          <w:tcPr>
            <w:tcW w:w="286" w:type="pct"/>
            <w:vAlign w:val="center"/>
          </w:tcPr>
          <w:p w14:paraId="3612E77F" w14:textId="775BFF67" w:rsidR="001375F8" w:rsidRPr="000006CE" w:rsidRDefault="00520391" w:rsidP="001375F8">
            <w:pPr>
              <w:ind w:left="-7"/>
              <w:rPr>
                <w:sz w:val="24"/>
                <w:szCs w:val="20"/>
              </w:rPr>
            </w:pPr>
            <w:sdt>
              <w:sdtPr>
                <w:rPr>
                  <w:rFonts w:asciiTheme="minorHAnsi" w:hAnsiTheme="minorHAnsi" w:cstheme="minorHAnsi"/>
                  <w:sz w:val="24"/>
                  <w:szCs w:val="20"/>
                </w:rPr>
                <w:id w:val="-1283565050"/>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0EB17958" w14:textId="217F920E" w:rsidR="001375F8" w:rsidRPr="00922B03" w:rsidRDefault="001375F8" w:rsidP="001375F8">
            <w:pPr>
              <w:ind w:left="-7"/>
              <w:rPr>
                <w:sz w:val="20"/>
                <w:szCs w:val="20"/>
              </w:rPr>
            </w:pPr>
            <w:r w:rsidRPr="000006CE">
              <w:rPr>
                <w:sz w:val="24"/>
                <w:szCs w:val="20"/>
              </w:rPr>
              <w:t>ACT Perinatal Data Collection (from 1997)</w:t>
            </w:r>
          </w:p>
        </w:tc>
        <w:tc>
          <w:tcPr>
            <w:tcW w:w="714" w:type="pct"/>
            <w:vAlign w:val="center"/>
          </w:tcPr>
          <w:p w14:paraId="4988DBAB" w14:textId="77777777" w:rsidR="001375F8" w:rsidRPr="00922B03" w:rsidRDefault="001375F8" w:rsidP="001375F8">
            <w:pPr>
              <w:jc w:val="center"/>
              <w:rPr>
                <w:sz w:val="20"/>
                <w:szCs w:val="20"/>
              </w:rPr>
            </w:pPr>
          </w:p>
        </w:tc>
        <w:tc>
          <w:tcPr>
            <w:tcW w:w="643" w:type="pct"/>
            <w:vAlign w:val="center"/>
          </w:tcPr>
          <w:p w14:paraId="225FF987" w14:textId="77777777" w:rsidR="001375F8" w:rsidRPr="00922B03" w:rsidRDefault="001375F8" w:rsidP="001375F8">
            <w:pPr>
              <w:jc w:val="center"/>
              <w:rPr>
                <w:sz w:val="20"/>
                <w:szCs w:val="20"/>
              </w:rPr>
            </w:pPr>
          </w:p>
        </w:tc>
      </w:tr>
      <w:tr w:rsidR="001375F8" w:rsidRPr="000006CE" w14:paraId="1023FC3C"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E078BCD" w14:textId="732D5F09" w:rsidR="001375F8" w:rsidRPr="000006CE" w:rsidRDefault="00520391" w:rsidP="001375F8">
            <w:pPr>
              <w:ind w:left="-7"/>
              <w:rPr>
                <w:sz w:val="24"/>
                <w:szCs w:val="20"/>
              </w:rPr>
            </w:pPr>
            <w:sdt>
              <w:sdtPr>
                <w:rPr>
                  <w:rFonts w:asciiTheme="minorHAnsi" w:hAnsiTheme="minorHAnsi" w:cstheme="minorHAnsi"/>
                  <w:sz w:val="24"/>
                  <w:szCs w:val="20"/>
                </w:rPr>
                <w:id w:val="1052974577"/>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4C670EA2" w14:textId="1E3ABA3E" w:rsidR="001375F8" w:rsidRPr="00922B03" w:rsidRDefault="001375F8" w:rsidP="001375F8">
            <w:pPr>
              <w:ind w:left="-7"/>
              <w:rPr>
                <w:sz w:val="20"/>
                <w:szCs w:val="20"/>
              </w:rPr>
            </w:pPr>
            <w:r w:rsidRPr="000006CE">
              <w:rPr>
                <w:sz w:val="24"/>
                <w:szCs w:val="20"/>
              </w:rPr>
              <w:t>ACT Notifiable Diseases Register (from 2000)</w:t>
            </w:r>
          </w:p>
        </w:tc>
        <w:tc>
          <w:tcPr>
            <w:tcW w:w="714" w:type="pct"/>
            <w:vAlign w:val="center"/>
          </w:tcPr>
          <w:p w14:paraId="28A94BAC" w14:textId="77777777" w:rsidR="001375F8" w:rsidRPr="00922B03" w:rsidRDefault="001375F8" w:rsidP="001375F8">
            <w:pPr>
              <w:jc w:val="center"/>
              <w:rPr>
                <w:sz w:val="20"/>
                <w:szCs w:val="20"/>
              </w:rPr>
            </w:pPr>
          </w:p>
        </w:tc>
        <w:tc>
          <w:tcPr>
            <w:tcW w:w="643" w:type="pct"/>
            <w:vAlign w:val="center"/>
          </w:tcPr>
          <w:p w14:paraId="01C8D1C4" w14:textId="77777777" w:rsidR="001375F8" w:rsidRPr="00922B03" w:rsidRDefault="001375F8" w:rsidP="001375F8">
            <w:pPr>
              <w:jc w:val="center"/>
              <w:rPr>
                <w:sz w:val="20"/>
                <w:szCs w:val="20"/>
              </w:rPr>
            </w:pPr>
          </w:p>
        </w:tc>
      </w:tr>
      <w:tr w:rsidR="001375F8" w:rsidRPr="000006CE" w14:paraId="26DE7984" w14:textId="77777777" w:rsidTr="6014AD0E">
        <w:trPr>
          <w:cantSplit/>
          <w:trHeight w:val="454"/>
          <w:jc w:val="center"/>
        </w:trPr>
        <w:tc>
          <w:tcPr>
            <w:tcW w:w="286" w:type="pct"/>
            <w:vAlign w:val="center"/>
          </w:tcPr>
          <w:p w14:paraId="6C41C208" w14:textId="6B949954" w:rsidR="001375F8" w:rsidRPr="000006CE" w:rsidRDefault="00520391" w:rsidP="001375F8">
            <w:pPr>
              <w:ind w:left="-7"/>
              <w:rPr>
                <w:sz w:val="24"/>
                <w:szCs w:val="20"/>
              </w:rPr>
            </w:pPr>
            <w:sdt>
              <w:sdtPr>
                <w:rPr>
                  <w:rFonts w:asciiTheme="minorHAnsi" w:hAnsiTheme="minorHAnsi" w:cstheme="minorHAnsi"/>
                  <w:sz w:val="24"/>
                  <w:szCs w:val="20"/>
                </w:rPr>
                <w:id w:val="1564981225"/>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E06D285" w14:textId="3C21803F" w:rsidR="001375F8" w:rsidRPr="00922B03" w:rsidRDefault="001375F8" w:rsidP="001375F8">
            <w:pPr>
              <w:ind w:left="-7"/>
              <w:rPr>
                <w:sz w:val="20"/>
                <w:szCs w:val="20"/>
              </w:rPr>
            </w:pPr>
            <w:r w:rsidRPr="000006CE">
              <w:rPr>
                <w:sz w:val="24"/>
                <w:szCs w:val="20"/>
              </w:rPr>
              <w:t xml:space="preserve">ACT BDM Death Registrations (from 1997) </w:t>
            </w:r>
          </w:p>
        </w:tc>
        <w:tc>
          <w:tcPr>
            <w:tcW w:w="714" w:type="pct"/>
            <w:vAlign w:val="center"/>
          </w:tcPr>
          <w:p w14:paraId="16C738F9" w14:textId="77777777" w:rsidR="001375F8" w:rsidRPr="00922B03" w:rsidRDefault="001375F8" w:rsidP="001375F8">
            <w:pPr>
              <w:jc w:val="center"/>
              <w:rPr>
                <w:sz w:val="20"/>
                <w:szCs w:val="20"/>
              </w:rPr>
            </w:pPr>
          </w:p>
        </w:tc>
        <w:tc>
          <w:tcPr>
            <w:tcW w:w="643" w:type="pct"/>
            <w:vAlign w:val="center"/>
          </w:tcPr>
          <w:p w14:paraId="73E15749" w14:textId="77777777" w:rsidR="001375F8" w:rsidRPr="00922B03" w:rsidRDefault="001375F8" w:rsidP="001375F8">
            <w:pPr>
              <w:jc w:val="center"/>
              <w:rPr>
                <w:sz w:val="20"/>
                <w:szCs w:val="20"/>
              </w:rPr>
            </w:pPr>
          </w:p>
        </w:tc>
      </w:tr>
      <w:tr w:rsidR="001375F8" w14:paraId="08245E86"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7A86E386" w14:textId="33CFC225" w:rsidR="001375F8" w:rsidRPr="0FB2CD90" w:rsidRDefault="00520391" w:rsidP="001375F8">
            <w:pPr>
              <w:rPr>
                <w:sz w:val="24"/>
                <w:szCs w:val="24"/>
              </w:rPr>
            </w:pPr>
            <w:sdt>
              <w:sdtPr>
                <w:rPr>
                  <w:rFonts w:asciiTheme="minorHAnsi" w:hAnsiTheme="minorHAnsi" w:cstheme="minorHAnsi"/>
                  <w:sz w:val="24"/>
                  <w:szCs w:val="20"/>
                </w:rPr>
                <w:id w:val="2106925827"/>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1D2787D9" w14:textId="2A96E974" w:rsidR="001375F8" w:rsidRDefault="001375F8" w:rsidP="001375F8">
            <w:pPr>
              <w:rPr>
                <w:sz w:val="24"/>
                <w:szCs w:val="24"/>
                <w:highlight w:val="yellow"/>
              </w:rPr>
            </w:pPr>
            <w:r w:rsidRPr="0FB2CD90">
              <w:rPr>
                <w:sz w:val="24"/>
                <w:szCs w:val="24"/>
              </w:rPr>
              <w:t>ACT Cause of Death Unit Record File (from 2006)</w:t>
            </w:r>
          </w:p>
        </w:tc>
        <w:tc>
          <w:tcPr>
            <w:tcW w:w="714" w:type="pct"/>
            <w:vAlign w:val="center"/>
          </w:tcPr>
          <w:p w14:paraId="2EE224B9" w14:textId="5DEDF03F" w:rsidR="001375F8" w:rsidRDefault="001375F8" w:rsidP="001375F8">
            <w:pPr>
              <w:jc w:val="center"/>
              <w:rPr>
                <w:sz w:val="20"/>
                <w:szCs w:val="20"/>
              </w:rPr>
            </w:pPr>
          </w:p>
        </w:tc>
        <w:tc>
          <w:tcPr>
            <w:tcW w:w="643" w:type="pct"/>
            <w:vAlign w:val="center"/>
          </w:tcPr>
          <w:p w14:paraId="681F8801" w14:textId="1D910680" w:rsidR="001375F8" w:rsidRDefault="001375F8" w:rsidP="001375F8">
            <w:pPr>
              <w:jc w:val="center"/>
              <w:rPr>
                <w:sz w:val="20"/>
                <w:szCs w:val="20"/>
              </w:rPr>
            </w:pPr>
          </w:p>
        </w:tc>
      </w:tr>
      <w:tr w:rsidR="001375F8" w:rsidRPr="000006CE" w14:paraId="7FABA901" w14:textId="77777777" w:rsidTr="6014AD0E">
        <w:trPr>
          <w:cantSplit/>
          <w:trHeight w:val="454"/>
          <w:jc w:val="center"/>
        </w:trPr>
        <w:tc>
          <w:tcPr>
            <w:tcW w:w="286" w:type="pct"/>
            <w:vAlign w:val="center"/>
          </w:tcPr>
          <w:p w14:paraId="73339329" w14:textId="47BC8910" w:rsidR="001375F8" w:rsidRPr="000006CE" w:rsidRDefault="00520391" w:rsidP="001375F8">
            <w:pPr>
              <w:ind w:left="-7"/>
              <w:rPr>
                <w:sz w:val="24"/>
                <w:szCs w:val="20"/>
              </w:rPr>
            </w:pPr>
            <w:sdt>
              <w:sdtPr>
                <w:rPr>
                  <w:rFonts w:asciiTheme="minorHAnsi" w:hAnsiTheme="minorHAnsi" w:cstheme="minorHAnsi"/>
                  <w:sz w:val="24"/>
                  <w:szCs w:val="20"/>
                </w:rPr>
                <w:id w:val="-2001734633"/>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56E852B2" w14:textId="3D975F66" w:rsidR="001375F8" w:rsidRPr="00922B03" w:rsidRDefault="001375F8" w:rsidP="001375F8">
            <w:pPr>
              <w:ind w:left="-7"/>
              <w:rPr>
                <w:sz w:val="20"/>
                <w:szCs w:val="20"/>
              </w:rPr>
            </w:pPr>
            <w:r w:rsidRPr="000006CE">
              <w:rPr>
                <w:sz w:val="24"/>
                <w:szCs w:val="20"/>
              </w:rPr>
              <w:t>ACT BDM Birth Registrations (from 1997)</w:t>
            </w:r>
          </w:p>
        </w:tc>
        <w:tc>
          <w:tcPr>
            <w:tcW w:w="714" w:type="pct"/>
            <w:vAlign w:val="center"/>
          </w:tcPr>
          <w:p w14:paraId="29B95CF1" w14:textId="77777777" w:rsidR="001375F8" w:rsidRPr="00922B03" w:rsidRDefault="001375F8" w:rsidP="001375F8">
            <w:pPr>
              <w:jc w:val="center"/>
              <w:rPr>
                <w:sz w:val="20"/>
                <w:szCs w:val="20"/>
              </w:rPr>
            </w:pPr>
          </w:p>
        </w:tc>
        <w:tc>
          <w:tcPr>
            <w:tcW w:w="643" w:type="pct"/>
            <w:vAlign w:val="center"/>
          </w:tcPr>
          <w:p w14:paraId="472F6111" w14:textId="77777777" w:rsidR="001375F8" w:rsidRPr="00922B03" w:rsidRDefault="001375F8" w:rsidP="001375F8">
            <w:pPr>
              <w:jc w:val="center"/>
              <w:rPr>
                <w:sz w:val="20"/>
                <w:szCs w:val="20"/>
              </w:rPr>
            </w:pPr>
          </w:p>
        </w:tc>
      </w:tr>
      <w:tr w:rsidR="001375F8" w:rsidRPr="000006CE" w14:paraId="0087A265"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234B8F8F" w14:textId="717F631C" w:rsidR="001375F8" w:rsidRPr="7D0F550A" w:rsidRDefault="00520391" w:rsidP="001375F8">
            <w:pPr>
              <w:ind w:left="-7"/>
              <w:rPr>
                <w:sz w:val="24"/>
                <w:szCs w:val="24"/>
              </w:rPr>
            </w:pPr>
            <w:sdt>
              <w:sdtPr>
                <w:rPr>
                  <w:rFonts w:asciiTheme="minorHAnsi" w:hAnsiTheme="minorHAnsi" w:cstheme="minorHAnsi"/>
                  <w:sz w:val="24"/>
                  <w:szCs w:val="20"/>
                </w:rPr>
                <w:id w:val="1304811593"/>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74EE966A" w14:textId="2F030E62" w:rsidR="001375F8" w:rsidRPr="00922B03" w:rsidRDefault="001375F8" w:rsidP="001375F8">
            <w:pPr>
              <w:ind w:left="-7"/>
              <w:rPr>
                <w:sz w:val="20"/>
                <w:szCs w:val="20"/>
              </w:rPr>
            </w:pPr>
            <w:r w:rsidRPr="7D0F550A">
              <w:rPr>
                <w:sz w:val="24"/>
                <w:szCs w:val="24"/>
              </w:rPr>
              <w:t>ACT Australian Early Development Census (from 2009)</w:t>
            </w:r>
          </w:p>
        </w:tc>
        <w:tc>
          <w:tcPr>
            <w:tcW w:w="714" w:type="pct"/>
            <w:vAlign w:val="center"/>
          </w:tcPr>
          <w:p w14:paraId="000D5AB8" w14:textId="77777777" w:rsidR="001375F8" w:rsidRPr="00922B03" w:rsidRDefault="001375F8" w:rsidP="001375F8">
            <w:pPr>
              <w:jc w:val="center"/>
              <w:rPr>
                <w:sz w:val="20"/>
                <w:szCs w:val="20"/>
              </w:rPr>
            </w:pPr>
          </w:p>
        </w:tc>
        <w:tc>
          <w:tcPr>
            <w:tcW w:w="643" w:type="pct"/>
            <w:vAlign w:val="center"/>
          </w:tcPr>
          <w:p w14:paraId="1B5E0236" w14:textId="77777777" w:rsidR="001375F8" w:rsidRPr="00922B03" w:rsidRDefault="001375F8" w:rsidP="001375F8">
            <w:pPr>
              <w:jc w:val="center"/>
              <w:rPr>
                <w:sz w:val="20"/>
                <w:szCs w:val="20"/>
              </w:rPr>
            </w:pPr>
          </w:p>
        </w:tc>
      </w:tr>
      <w:tr w:rsidR="001375F8" w:rsidRPr="000006CE" w14:paraId="0C965652" w14:textId="77777777" w:rsidTr="6014AD0E">
        <w:trPr>
          <w:cantSplit/>
          <w:trHeight w:val="454"/>
          <w:jc w:val="center"/>
        </w:trPr>
        <w:tc>
          <w:tcPr>
            <w:tcW w:w="286" w:type="pct"/>
            <w:vAlign w:val="center"/>
          </w:tcPr>
          <w:p w14:paraId="1FA596BA" w14:textId="0A3D1A97" w:rsidR="001375F8" w:rsidRPr="000006CE" w:rsidRDefault="00520391" w:rsidP="001375F8">
            <w:pPr>
              <w:ind w:left="-7"/>
              <w:rPr>
                <w:sz w:val="24"/>
                <w:szCs w:val="20"/>
              </w:rPr>
            </w:pPr>
            <w:sdt>
              <w:sdtPr>
                <w:rPr>
                  <w:rFonts w:asciiTheme="minorHAnsi" w:hAnsiTheme="minorHAnsi" w:cstheme="minorHAnsi"/>
                  <w:sz w:val="24"/>
                  <w:szCs w:val="20"/>
                </w:rPr>
                <w:id w:val="2115176100"/>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A4E0E70" w14:textId="162835D3" w:rsidR="001375F8" w:rsidRPr="00922B03" w:rsidRDefault="001375F8" w:rsidP="001375F8">
            <w:pPr>
              <w:ind w:left="-7"/>
              <w:rPr>
                <w:sz w:val="20"/>
                <w:szCs w:val="20"/>
              </w:rPr>
            </w:pPr>
            <w:r w:rsidRPr="000006CE">
              <w:rPr>
                <w:sz w:val="24"/>
                <w:szCs w:val="20"/>
              </w:rPr>
              <w:t>ACT Kindergarten Health Check (from 2014)</w:t>
            </w:r>
          </w:p>
        </w:tc>
        <w:tc>
          <w:tcPr>
            <w:tcW w:w="714" w:type="pct"/>
            <w:vAlign w:val="center"/>
          </w:tcPr>
          <w:p w14:paraId="4F8CCB68" w14:textId="77777777" w:rsidR="001375F8" w:rsidRPr="00922B03" w:rsidRDefault="001375F8" w:rsidP="001375F8">
            <w:pPr>
              <w:jc w:val="center"/>
              <w:rPr>
                <w:sz w:val="20"/>
                <w:szCs w:val="20"/>
              </w:rPr>
            </w:pPr>
          </w:p>
        </w:tc>
        <w:tc>
          <w:tcPr>
            <w:tcW w:w="643" w:type="pct"/>
            <w:vAlign w:val="center"/>
          </w:tcPr>
          <w:p w14:paraId="6764441F" w14:textId="77777777" w:rsidR="001375F8" w:rsidRPr="00922B03" w:rsidRDefault="001375F8" w:rsidP="001375F8">
            <w:pPr>
              <w:jc w:val="center"/>
              <w:rPr>
                <w:sz w:val="20"/>
                <w:szCs w:val="20"/>
              </w:rPr>
            </w:pPr>
          </w:p>
        </w:tc>
      </w:tr>
      <w:tr w:rsidR="001375F8" w:rsidRPr="000006CE" w14:paraId="01A19BFF"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5F7C1559" w14:textId="1580A537" w:rsidR="001375F8" w:rsidRPr="000006CE" w:rsidRDefault="00520391" w:rsidP="001375F8">
            <w:pPr>
              <w:ind w:left="-7"/>
              <w:rPr>
                <w:sz w:val="24"/>
              </w:rPr>
            </w:pPr>
            <w:sdt>
              <w:sdtPr>
                <w:rPr>
                  <w:rFonts w:asciiTheme="minorHAnsi" w:hAnsiTheme="minorHAnsi" w:cstheme="minorHAnsi"/>
                  <w:sz w:val="24"/>
                  <w:szCs w:val="20"/>
                </w:rPr>
                <w:id w:val="-899513265"/>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332946E7" w14:textId="3DDCECFA" w:rsidR="001375F8" w:rsidRPr="00922B03" w:rsidRDefault="001375F8" w:rsidP="001375F8">
            <w:pPr>
              <w:ind w:left="-7"/>
              <w:rPr>
                <w:sz w:val="20"/>
                <w:szCs w:val="20"/>
              </w:rPr>
            </w:pPr>
            <w:r w:rsidRPr="000006CE">
              <w:rPr>
                <w:sz w:val="24"/>
              </w:rPr>
              <w:t>ACT ANZDATA (from 1963)</w:t>
            </w:r>
          </w:p>
        </w:tc>
        <w:tc>
          <w:tcPr>
            <w:tcW w:w="714" w:type="pct"/>
            <w:vAlign w:val="center"/>
          </w:tcPr>
          <w:p w14:paraId="5191CA7B" w14:textId="77777777" w:rsidR="001375F8" w:rsidRPr="00922B03" w:rsidRDefault="001375F8" w:rsidP="001375F8">
            <w:pPr>
              <w:jc w:val="center"/>
              <w:rPr>
                <w:sz w:val="20"/>
                <w:szCs w:val="20"/>
              </w:rPr>
            </w:pPr>
          </w:p>
        </w:tc>
        <w:tc>
          <w:tcPr>
            <w:tcW w:w="643" w:type="pct"/>
            <w:vAlign w:val="center"/>
          </w:tcPr>
          <w:p w14:paraId="6111C439" w14:textId="77777777" w:rsidR="001375F8" w:rsidRPr="00922B03" w:rsidRDefault="001375F8" w:rsidP="001375F8">
            <w:pPr>
              <w:jc w:val="center"/>
              <w:rPr>
                <w:sz w:val="20"/>
                <w:szCs w:val="20"/>
              </w:rPr>
            </w:pPr>
          </w:p>
        </w:tc>
      </w:tr>
      <w:tr w:rsidR="001375F8" w:rsidRPr="000006CE" w14:paraId="4EB7D684" w14:textId="77777777" w:rsidTr="6014AD0E">
        <w:trPr>
          <w:cantSplit/>
          <w:trHeight w:val="454"/>
          <w:jc w:val="center"/>
        </w:trPr>
        <w:tc>
          <w:tcPr>
            <w:tcW w:w="286" w:type="pct"/>
            <w:vAlign w:val="center"/>
          </w:tcPr>
          <w:p w14:paraId="40343A79" w14:textId="5274221E" w:rsidR="001375F8" w:rsidRPr="0FB2CD90" w:rsidRDefault="00520391" w:rsidP="001375F8">
            <w:pPr>
              <w:ind w:left="-7"/>
              <w:rPr>
                <w:sz w:val="24"/>
                <w:szCs w:val="24"/>
              </w:rPr>
            </w:pPr>
            <w:sdt>
              <w:sdtPr>
                <w:rPr>
                  <w:rFonts w:asciiTheme="minorHAnsi" w:hAnsiTheme="minorHAnsi" w:cstheme="minorHAnsi"/>
                  <w:sz w:val="24"/>
                  <w:szCs w:val="20"/>
                </w:rPr>
                <w:id w:val="110955166"/>
                <w14:checkbox>
                  <w14:checked w14:val="0"/>
                  <w14:checkedState w14:val="2612" w14:font="MS Gothic"/>
                  <w14:uncheckedState w14:val="2610" w14:font="MS Gothic"/>
                </w14:checkbox>
              </w:sdtPr>
              <w:sdtEnd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767C9311" w14:textId="775CDA6B" w:rsidR="001375F8" w:rsidRPr="00922B03" w:rsidRDefault="001375F8" w:rsidP="001375F8">
            <w:pPr>
              <w:ind w:left="-7"/>
              <w:rPr>
                <w:sz w:val="20"/>
                <w:szCs w:val="20"/>
              </w:rPr>
            </w:pPr>
            <w:r w:rsidRPr="0FB2CD90">
              <w:rPr>
                <w:sz w:val="24"/>
                <w:szCs w:val="24"/>
              </w:rPr>
              <w:t>ACT Ambulance (from 2011)</w:t>
            </w:r>
          </w:p>
        </w:tc>
        <w:tc>
          <w:tcPr>
            <w:tcW w:w="714" w:type="pct"/>
            <w:vAlign w:val="center"/>
          </w:tcPr>
          <w:p w14:paraId="2422D99B" w14:textId="77777777" w:rsidR="001375F8" w:rsidRPr="00922B03" w:rsidRDefault="001375F8" w:rsidP="001375F8">
            <w:pPr>
              <w:jc w:val="center"/>
              <w:rPr>
                <w:sz w:val="20"/>
                <w:szCs w:val="20"/>
              </w:rPr>
            </w:pPr>
          </w:p>
        </w:tc>
        <w:tc>
          <w:tcPr>
            <w:tcW w:w="643" w:type="pct"/>
            <w:vAlign w:val="center"/>
          </w:tcPr>
          <w:p w14:paraId="6802CE79" w14:textId="77777777" w:rsidR="001375F8" w:rsidRPr="00922B03" w:rsidRDefault="001375F8" w:rsidP="001375F8">
            <w:pPr>
              <w:jc w:val="center"/>
              <w:rPr>
                <w:sz w:val="20"/>
                <w:szCs w:val="20"/>
              </w:rPr>
            </w:pPr>
          </w:p>
        </w:tc>
      </w:tr>
    </w:tbl>
    <w:p w14:paraId="0581C5C9" w14:textId="334069CC" w:rsidR="006134D9" w:rsidRDefault="006134D9">
      <w:pPr>
        <w:spacing w:line="240" w:lineRule="auto"/>
      </w:pPr>
      <w:r>
        <w:br w:type="page"/>
      </w:r>
      <w:r w:rsidR="00FF10DD">
        <w:tab/>
      </w:r>
    </w:p>
    <w:p w14:paraId="2221804F" w14:textId="3949A0A5" w:rsidR="00501AC0" w:rsidRPr="00501AC0" w:rsidRDefault="00501AC0" w:rsidP="00501AC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spacing w:val="15"/>
          <w:sz w:val="24"/>
          <w:lang w:val="en-US"/>
        </w:rPr>
      </w:pPr>
      <w:r>
        <w:rPr>
          <w:spacing w:val="15"/>
          <w:sz w:val="24"/>
          <w:lang w:val="en-US"/>
        </w:rPr>
        <w:t xml:space="preserve">(SECTION B.2) </w:t>
      </w:r>
      <w:r w:rsidRPr="00501AC0">
        <w:rPr>
          <w:spacing w:val="15"/>
          <w:sz w:val="24"/>
          <w:lang w:val="en-US"/>
        </w:rPr>
        <w:t>OTHER COLLECTIONS (NOT HELD IN CHEREL MLK)</w:t>
      </w:r>
    </w:p>
    <w:p w14:paraId="7A442825" w14:textId="7ADF9D6F" w:rsidR="00501AC0" w:rsidRPr="00501AC0" w:rsidRDefault="00501AC0" w:rsidP="00501AC0">
      <w:pPr>
        <w:spacing w:line="240" w:lineRule="auto"/>
        <w:rPr>
          <w:i/>
          <w:sz w:val="24"/>
        </w:rPr>
      </w:pPr>
      <w:r w:rsidRPr="00501AC0">
        <w:rPr>
          <w:sz w:val="20"/>
          <w:szCs w:val="16"/>
        </w:rPr>
        <w:t xml:space="preserve">Please include any </w:t>
      </w:r>
      <w:r w:rsidR="00782E6B">
        <w:rPr>
          <w:sz w:val="20"/>
          <w:szCs w:val="16"/>
        </w:rPr>
        <w:t>n</w:t>
      </w:r>
      <w:r w:rsidR="00606A9D">
        <w:rPr>
          <w:sz w:val="20"/>
          <w:szCs w:val="16"/>
        </w:rPr>
        <w:t xml:space="preserve">on-MLK </w:t>
      </w:r>
      <w:r w:rsidRPr="00501AC0">
        <w:rPr>
          <w:sz w:val="20"/>
          <w:szCs w:val="16"/>
        </w:rPr>
        <w:t xml:space="preserve">datasets </w:t>
      </w:r>
      <w:r w:rsidR="005E0BD9">
        <w:rPr>
          <w:sz w:val="20"/>
          <w:szCs w:val="16"/>
        </w:rPr>
        <w:t xml:space="preserve">that </w:t>
      </w:r>
      <w:r w:rsidR="005E0BD9" w:rsidRPr="002A3BDF">
        <w:rPr>
          <w:b/>
          <w:bCs/>
          <w:sz w:val="20"/>
          <w:szCs w:val="16"/>
        </w:rPr>
        <w:t>will be linked by CHeReL</w:t>
      </w:r>
      <w:r w:rsidRPr="00501AC0">
        <w:rPr>
          <w:sz w:val="20"/>
          <w:szCs w:val="16"/>
        </w:rPr>
        <w:t xml:space="preserve"> (e.g.</w:t>
      </w:r>
      <w:r w:rsidR="00EE6CA9">
        <w:rPr>
          <w:sz w:val="20"/>
          <w:szCs w:val="16"/>
        </w:rPr>
        <w:t>,</w:t>
      </w:r>
      <w:r w:rsidRPr="00501AC0">
        <w:rPr>
          <w:sz w:val="20"/>
          <w:szCs w:val="16"/>
        </w:rPr>
        <w:t xml:space="preserve"> </w:t>
      </w:r>
      <w:r w:rsidR="00EE6CA9">
        <w:rPr>
          <w:sz w:val="20"/>
          <w:szCs w:val="16"/>
        </w:rPr>
        <w:t>y</w:t>
      </w:r>
      <w:r>
        <w:rPr>
          <w:sz w:val="20"/>
          <w:szCs w:val="16"/>
        </w:rPr>
        <w:t xml:space="preserve">our own cohort dataset </w:t>
      </w:r>
      <w:r w:rsidR="003E59AE">
        <w:rPr>
          <w:sz w:val="20"/>
          <w:szCs w:val="16"/>
        </w:rPr>
        <w:t>etc</w:t>
      </w:r>
      <w:r w:rsidRPr="00501AC0">
        <w:rPr>
          <w:sz w:val="20"/>
          <w:szCs w:val="16"/>
        </w:rPr>
        <w:t>).</w:t>
      </w:r>
      <w:r w:rsidR="00494D0B">
        <w:rPr>
          <w:sz w:val="20"/>
          <w:szCs w:val="16"/>
        </w:rPr>
        <w:t xml:space="preserve"> Please list all other </w:t>
      </w:r>
      <w:r w:rsidR="00782E6B">
        <w:rPr>
          <w:sz w:val="20"/>
          <w:szCs w:val="16"/>
        </w:rPr>
        <w:t xml:space="preserve">non-MLK </w:t>
      </w:r>
      <w:r w:rsidR="00494D0B">
        <w:rPr>
          <w:sz w:val="20"/>
          <w:szCs w:val="16"/>
        </w:rPr>
        <w:t>datasets at</w:t>
      </w:r>
      <w:r w:rsidR="00667C81">
        <w:rPr>
          <w:sz w:val="20"/>
          <w:szCs w:val="16"/>
        </w:rPr>
        <w:t xml:space="preserve"> Section</w:t>
      </w:r>
      <w:r w:rsidR="00494D0B">
        <w:rPr>
          <w:sz w:val="20"/>
          <w:szCs w:val="16"/>
        </w:rPr>
        <w:t xml:space="preserve"> </w:t>
      </w:r>
      <w:r w:rsidR="00BC06B3">
        <w:rPr>
          <w:sz w:val="20"/>
          <w:szCs w:val="16"/>
        </w:rPr>
        <w:fldChar w:fldCharType="begin"/>
      </w:r>
      <w:r w:rsidR="00BC06B3">
        <w:rPr>
          <w:sz w:val="20"/>
          <w:szCs w:val="16"/>
        </w:rPr>
        <w:instrText xml:space="preserve"> REF _Ref84519176 \r \h </w:instrText>
      </w:r>
      <w:r w:rsidR="00BC06B3">
        <w:rPr>
          <w:sz w:val="20"/>
          <w:szCs w:val="16"/>
        </w:rPr>
      </w:r>
      <w:r w:rsidR="00BC06B3">
        <w:rPr>
          <w:sz w:val="20"/>
          <w:szCs w:val="16"/>
        </w:rPr>
        <w:fldChar w:fldCharType="separate"/>
      </w:r>
      <w:r w:rsidR="00BC06B3">
        <w:rPr>
          <w:sz w:val="20"/>
          <w:szCs w:val="16"/>
        </w:rPr>
        <w:t>7</w:t>
      </w:r>
      <w:r w:rsidR="00BC06B3">
        <w:rPr>
          <w:sz w:val="20"/>
          <w:szCs w:val="16"/>
        </w:rPr>
        <w:fldChar w:fldCharType="end"/>
      </w:r>
      <w:r w:rsidR="00667C81">
        <w:rPr>
          <w:sz w:val="20"/>
          <w:szCs w:val="16"/>
        </w:rPr>
        <w:t xml:space="preserve">- </w:t>
      </w:r>
      <w:r w:rsidR="00BC06B3" w:rsidRPr="00782E6B">
        <w:rPr>
          <w:color w:val="4F81BD" w:themeColor="accent1"/>
          <w:sz w:val="20"/>
          <w:szCs w:val="16"/>
          <w:u w:val="single"/>
        </w:rPr>
        <w:fldChar w:fldCharType="begin"/>
      </w:r>
      <w:r w:rsidR="00BC06B3" w:rsidRPr="00782E6B">
        <w:rPr>
          <w:color w:val="4F81BD" w:themeColor="accent1"/>
          <w:sz w:val="20"/>
          <w:szCs w:val="16"/>
          <w:u w:val="single"/>
        </w:rPr>
        <w:instrText xml:space="preserve"> REF _Ref84519185 \h </w:instrText>
      </w:r>
      <w:r w:rsidR="00782E6B" w:rsidRPr="00782E6B">
        <w:rPr>
          <w:color w:val="4F81BD" w:themeColor="accent1"/>
          <w:sz w:val="20"/>
          <w:szCs w:val="16"/>
          <w:u w:val="single"/>
        </w:rPr>
        <w:instrText xml:space="preserve"> \* MERGEFORMAT </w:instrText>
      </w:r>
      <w:r w:rsidR="00BC06B3" w:rsidRPr="00782E6B">
        <w:rPr>
          <w:color w:val="4F81BD" w:themeColor="accent1"/>
          <w:sz w:val="20"/>
          <w:szCs w:val="16"/>
          <w:u w:val="single"/>
        </w:rPr>
      </w:r>
      <w:r w:rsidR="00BC06B3" w:rsidRPr="00782E6B">
        <w:rPr>
          <w:color w:val="4F81BD" w:themeColor="accent1"/>
          <w:sz w:val="20"/>
          <w:szCs w:val="16"/>
          <w:u w:val="single"/>
        </w:rPr>
        <w:fldChar w:fldCharType="separate"/>
      </w:r>
      <w:r w:rsidR="00BC06B3" w:rsidRPr="00782E6B">
        <w:rPr>
          <w:color w:val="4F81BD" w:themeColor="accent1"/>
          <w:u w:val="single"/>
        </w:rPr>
        <w:t>METHODS</w:t>
      </w:r>
      <w:r w:rsidR="00BC06B3" w:rsidRPr="00782E6B">
        <w:rPr>
          <w:color w:val="4F81BD" w:themeColor="accent1"/>
          <w:sz w:val="20"/>
          <w:szCs w:val="16"/>
          <w:u w:val="single"/>
        </w:rPr>
        <w:fldChar w:fldCharType="end"/>
      </w:r>
      <w:r w:rsidR="00B03C00">
        <w:rPr>
          <w:color w:val="4F81BD" w:themeColor="accent1"/>
          <w:sz w:val="20"/>
          <w:szCs w:val="16"/>
          <w:u w:val="single"/>
        </w:rPr>
        <w:t xml:space="preserve"> </w:t>
      </w:r>
      <w:r w:rsidR="00B03C00" w:rsidRPr="00D35A73">
        <w:rPr>
          <w:sz w:val="20"/>
          <w:szCs w:val="16"/>
        </w:rPr>
        <w:t>– Secondary Data</w:t>
      </w:r>
      <w:r w:rsidR="00494D0B" w:rsidRPr="00D35A73">
        <w:rPr>
          <w:sz w:val="20"/>
          <w:szCs w:val="16"/>
        </w:rPr>
        <w:t>.</w:t>
      </w:r>
    </w:p>
    <w:p w14:paraId="23C4FE4B" w14:textId="77777777" w:rsidR="00501AC0" w:rsidRPr="000710C9" w:rsidRDefault="00501AC0" w:rsidP="00501AC0">
      <w:pPr>
        <w:rPr>
          <w:sz w:val="12"/>
          <w:szCs w:val="12"/>
          <w:lang w:val="en-US"/>
        </w:rPr>
      </w:pPr>
    </w:p>
    <w:tbl>
      <w:tblPr>
        <w:tblStyle w:val="TableGrid3"/>
        <w:tblW w:w="0" w:type="auto"/>
        <w:tblLook w:val="04A0" w:firstRow="1" w:lastRow="0" w:firstColumn="1" w:lastColumn="0" w:noHBand="0" w:noVBand="1"/>
      </w:tblPr>
      <w:tblGrid>
        <w:gridCol w:w="2461"/>
        <w:gridCol w:w="2212"/>
        <w:gridCol w:w="1058"/>
        <w:gridCol w:w="45"/>
        <w:gridCol w:w="30"/>
        <w:gridCol w:w="972"/>
        <w:gridCol w:w="2850"/>
      </w:tblGrid>
      <w:tr w:rsidR="00501AC0" w:rsidRPr="00501AC0" w14:paraId="07CEA755" w14:textId="77777777" w:rsidTr="00D10E8B">
        <w:trPr>
          <w:trHeight w:val="454"/>
        </w:trPr>
        <w:tc>
          <w:tcPr>
            <w:tcW w:w="9628" w:type="dxa"/>
            <w:gridSpan w:val="7"/>
            <w:vAlign w:val="center"/>
          </w:tcPr>
          <w:p w14:paraId="575C379F" w14:textId="77777777" w:rsidR="00501AC0" w:rsidRPr="00501AC0" w:rsidRDefault="00501AC0" w:rsidP="00501AC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Dataset 1</w:t>
            </w:r>
          </w:p>
        </w:tc>
      </w:tr>
      <w:tr w:rsidR="00B85147" w:rsidRPr="00501AC0" w14:paraId="67CB8329" w14:textId="77777777" w:rsidTr="00D10E8B">
        <w:trPr>
          <w:trHeight w:val="454"/>
        </w:trPr>
        <w:tc>
          <w:tcPr>
            <w:tcW w:w="2461" w:type="dxa"/>
            <w:vAlign w:val="center"/>
          </w:tcPr>
          <w:p w14:paraId="1DF60FD1" w14:textId="3E32859F" w:rsidR="00B85147" w:rsidRPr="00501AC0" w:rsidRDefault="00B85147" w:rsidP="00B85147">
            <w:pPr>
              <w:rPr>
                <w:lang w:val="en-US"/>
              </w:rPr>
            </w:pPr>
            <w:r w:rsidRPr="00501AC0">
              <w:t>Name and/or brief description of dataset</w:t>
            </w:r>
          </w:p>
        </w:tc>
        <w:tc>
          <w:tcPr>
            <w:tcW w:w="7167" w:type="dxa"/>
            <w:gridSpan w:val="6"/>
            <w:vAlign w:val="center"/>
          </w:tcPr>
          <w:p w14:paraId="03C997A7" w14:textId="333CF2C3" w:rsidR="00B85147" w:rsidRPr="00501AC0" w:rsidRDefault="00B85147" w:rsidP="00B85147">
            <w:pPr>
              <w:rPr>
                <w:lang w:val="en-US"/>
              </w:rPr>
            </w:pPr>
          </w:p>
        </w:tc>
      </w:tr>
      <w:tr w:rsidR="00B85147" w:rsidRPr="00501AC0" w14:paraId="5AA37AC9" w14:textId="77777777" w:rsidTr="00D10E8B">
        <w:trPr>
          <w:trHeight w:val="454"/>
        </w:trPr>
        <w:tc>
          <w:tcPr>
            <w:tcW w:w="2461" w:type="dxa"/>
            <w:vAlign w:val="center"/>
          </w:tcPr>
          <w:p w14:paraId="05739D28" w14:textId="443A000D" w:rsidR="00B85147" w:rsidRPr="00501AC0" w:rsidRDefault="00B85147" w:rsidP="00B85147">
            <w:r w:rsidRPr="00501AC0">
              <w:t>Number of records</w:t>
            </w:r>
          </w:p>
        </w:tc>
        <w:tc>
          <w:tcPr>
            <w:tcW w:w="2212" w:type="dxa"/>
            <w:vAlign w:val="center"/>
          </w:tcPr>
          <w:p w14:paraId="3F60B22A" w14:textId="0020CB11"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7B9FDCA8" w14:textId="051B0493" w:rsidR="00B85147" w:rsidRPr="00501AC0" w:rsidRDefault="00B85147" w:rsidP="00B85147">
            <w:pPr>
              <w:rPr>
                <w:lang w:val="en-US"/>
              </w:rPr>
            </w:pPr>
            <w:r w:rsidRPr="00501AC0">
              <w:rPr>
                <w:lang w:val="en-US"/>
              </w:rPr>
              <w:t>Year span of dataset</w:t>
            </w:r>
          </w:p>
        </w:tc>
        <w:tc>
          <w:tcPr>
            <w:tcW w:w="2850" w:type="dxa"/>
            <w:vAlign w:val="center"/>
          </w:tcPr>
          <w:p w14:paraId="3EE10C59" w14:textId="6D171AB2" w:rsidR="00B85147" w:rsidRPr="00501AC0" w:rsidRDefault="00B85147" w:rsidP="00B85147">
            <w:pPr>
              <w:rPr>
                <w:lang w:val="en-US"/>
              </w:rPr>
            </w:pPr>
          </w:p>
        </w:tc>
      </w:tr>
      <w:tr w:rsidR="00B85147" w:rsidRPr="00501AC0" w14:paraId="36F06785" w14:textId="77777777" w:rsidTr="00D10E8B">
        <w:trPr>
          <w:trHeight w:val="454"/>
        </w:trPr>
        <w:tc>
          <w:tcPr>
            <w:tcW w:w="2461" w:type="dxa"/>
            <w:vAlign w:val="center"/>
          </w:tcPr>
          <w:p w14:paraId="4CAA63A9" w14:textId="0F5B84BC" w:rsidR="00B85147" w:rsidRPr="00501AC0" w:rsidRDefault="00B85147" w:rsidP="00B85147">
            <w:r w:rsidRPr="00501AC0">
              <w:t>Custodian name</w:t>
            </w:r>
          </w:p>
        </w:tc>
        <w:tc>
          <w:tcPr>
            <w:tcW w:w="2212" w:type="dxa"/>
            <w:vAlign w:val="center"/>
          </w:tcPr>
          <w:p w14:paraId="3FBE20CA" w14:textId="2A681979" w:rsidR="00B85147" w:rsidRPr="00501AC0" w:rsidRDefault="00B85147" w:rsidP="00B85147">
            <w:pPr>
              <w:rPr>
                <w:lang w:val="en-US"/>
              </w:rPr>
            </w:pPr>
          </w:p>
        </w:tc>
        <w:tc>
          <w:tcPr>
            <w:tcW w:w="2105" w:type="dxa"/>
            <w:gridSpan w:val="4"/>
            <w:vAlign w:val="center"/>
          </w:tcPr>
          <w:p w14:paraId="7BFCA96A" w14:textId="23FC3528" w:rsidR="00B85147" w:rsidRPr="00501AC0" w:rsidRDefault="00B85147" w:rsidP="00B85147">
            <w:pPr>
              <w:rPr>
                <w:lang w:val="en-US"/>
              </w:rPr>
            </w:pPr>
            <w:r w:rsidRPr="00501AC0">
              <w:rPr>
                <w:lang w:val="en-US"/>
              </w:rPr>
              <w:t>Email/Phone no.</w:t>
            </w:r>
          </w:p>
        </w:tc>
        <w:tc>
          <w:tcPr>
            <w:tcW w:w="2850" w:type="dxa"/>
            <w:vAlign w:val="center"/>
          </w:tcPr>
          <w:p w14:paraId="26FC4504" w14:textId="76A605B4" w:rsidR="00B85147" w:rsidRPr="00501AC0" w:rsidRDefault="00B85147" w:rsidP="00B85147">
            <w:pPr>
              <w:rPr>
                <w:lang w:val="en-US"/>
              </w:rPr>
            </w:pPr>
          </w:p>
        </w:tc>
      </w:tr>
      <w:tr w:rsidR="00B85147" w:rsidRPr="00501AC0" w14:paraId="54A68821" w14:textId="77777777" w:rsidTr="00D10E8B">
        <w:trPr>
          <w:trHeight w:val="454"/>
        </w:trPr>
        <w:tc>
          <w:tcPr>
            <w:tcW w:w="2461" w:type="dxa"/>
            <w:vAlign w:val="center"/>
          </w:tcPr>
          <w:p w14:paraId="4BADF4BF" w14:textId="3AA8F484" w:rsidR="00B85147" w:rsidRPr="00395A4C" w:rsidRDefault="00B85147" w:rsidP="00B85147">
            <w:pPr>
              <w:rPr>
                <w:bCs/>
              </w:rPr>
            </w:pPr>
            <w:r w:rsidRPr="00395A4C">
              <w:rPr>
                <w:bCs/>
              </w:rPr>
              <w:t>Agency Type</w:t>
            </w:r>
          </w:p>
        </w:tc>
        <w:tc>
          <w:tcPr>
            <w:tcW w:w="2212" w:type="dxa"/>
            <w:vAlign w:val="center"/>
          </w:tcPr>
          <w:p w14:paraId="6B931B33" w14:textId="489ACB01" w:rsidR="00B85147" w:rsidRPr="00501AC0" w:rsidRDefault="00520391" w:rsidP="00B85147">
            <w:sdt>
              <w:sdtPr>
                <w:id w:val="1439410374"/>
                <w14:checkbox>
                  <w14:checked w14:val="0"/>
                  <w14:checkedState w14:val="2612" w14:font="MS Gothic"/>
                  <w14:uncheckedState w14:val="2610" w14:font="MS Gothic"/>
                </w14:checkbox>
              </w:sdtPr>
              <w:sdtEndPr/>
              <w:sdtContent>
                <w:r w:rsidR="00B85147">
                  <w:rPr>
                    <w:rFonts w:ascii="MS Gothic" w:eastAsia="MS Gothic" w:hAnsi="MS Gothic" w:hint="eastAsia"/>
                  </w:rPr>
                  <w:t>☐</w:t>
                </w:r>
              </w:sdtContent>
            </w:sdt>
            <w:r w:rsidR="00B85147">
              <w:t>…</w:t>
            </w:r>
            <w:r w:rsidR="00B85147" w:rsidRPr="00501AC0">
              <w:t>State / Territory</w:t>
            </w:r>
          </w:p>
        </w:tc>
        <w:tc>
          <w:tcPr>
            <w:tcW w:w="2105" w:type="dxa"/>
            <w:gridSpan w:val="4"/>
            <w:vAlign w:val="center"/>
          </w:tcPr>
          <w:p w14:paraId="05876F3D" w14:textId="5EC45597" w:rsidR="00B85147" w:rsidRPr="00501AC0" w:rsidRDefault="00520391" w:rsidP="00B85147">
            <w:pPr>
              <w:rPr>
                <w:lang w:val="en-US"/>
              </w:rPr>
            </w:pPr>
            <w:sdt>
              <w:sdtPr>
                <w:id w:val="309683241"/>
                <w14:checkbox>
                  <w14:checked w14:val="0"/>
                  <w14:checkedState w14:val="2612" w14:font="MS Gothic"/>
                  <w14:uncheckedState w14:val="2610" w14:font="MS Gothic"/>
                </w14:checkbox>
              </w:sdtPr>
              <w:sdtEndPr/>
              <w:sdtContent>
                <w:r w:rsidR="00B85147" w:rsidRPr="00501AC0">
                  <w:rPr>
                    <w:rFonts w:eastAsia="MS Gothic" w:hint="eastAsia"/>
                  </w:rPr>
                  <w:t>☐</w:t>
                </w:r>
              </w:sdtContent>
            </w:sdt>
            <w:r w:rsidR="00B85147">
              <w:rPr>
                <w:lang w:val="en-US"/>
              </w:rPr>
              <w:t>…</w:t>
            </w:r>
            <w:r w:rsidR="00B85147" w:rsidRPr="00501AC0">
              <w:rPr>
                <w:lang w:val="en-US"/>
              </w:rPr>
              <w:t>Commonwealth</w:t>
            </w:r>
          </w:p>
        </w:tc>
        <w:tc>
          <w:tcPr>
            <w:tcW w:w="2850" w:type="dxa"/>
            <w:vAlign w:val="center"/>
          </w:tcPr>
          <w:p w14:paraId="37C32671" w14:textId="6AAB30A0" w:rsidR="00B85147" w:rsidRPr="00501AC0" w:rsidRDefault="00520391" w:rsidP="00B85147">
            <w:sdt>
              <w:sdtPr>
                <w:id w:val="-773095373"/>
                <w14:checkbox>
                  <w14:checked w14:val="0"/>
                  <w14:checkedState w14:val="2612" w14:font="MS Gothic"/>
                  <w14:uncheckedState w14:val="2610" w14:font="MS Gothic"/>
                </w14:checkbox>
              </w:sdtPr>
              <w:sdtEndPr/>
              <w:sdtContent>
                <w:r w:rsidR="00B85147" w:rsidRPr="00501AC0">
                  <w:rPr>
                    <w:rFonts w:eastAsia="MS Gothic" w:hint="eastAsia"/>
                  </w:rPr>
                  <w:t>☐</w:t>
                </w:r>
              </w:sdtContent>
            </w:sdt>
            <w:r w:rsidR="00B85147">
              <w:t>…</w:t>
            </w:r>
            <w:r w:rsidR="00B85147" w:rsidRPr="00501AC0">
              <w:t>Private Sector</w:t>
            </w:r>
          </w:p>
        </w:tc>
      </w:tr>
      <w:tr w:rsidR="00B85147" w:rsidRPr="00501AC0" w14:paraId="0B1F35CD" w14:textId="42B8FA23" w:rsidTr="00E30F96">
        <w:trPr>
          <w:trHeight w:val="454"/>
        </w:trPr>
        <w:tc>
          <w:tcPr>
            <w:tcW w:w="2461" w:type="dxa"/>
            <w:vAlign w:val="center"/>
          </w:tcPr>
          <w:p w14:paraId="4517C3B8" w14:textId="4810D878" w:rsidR="00B85147" w:rsidRPr="00983E54" w:rsidRDefault="00B85147" w:rsidP="00B85147">
            <w:pPr>
              <w:rPr>
                <w:bCs/>
              </w:rPr>
            </w:pPr>
            <w:r w:rsidRPr="00003FCB">
              <w:t>Who should CHeReL contact to source data?</w:t>
            </w:r>
          </w:p>
        </w:tc>
        <w:tc>
          <w:tcPr>
            <w:tcW w:w="3270" w:type="dxa"/>
            <w:gridSpan w:val="2"/>
            <w:tcBorders>
              <w:right w:val="single" w:sz="4" w:space="0" w:color="auto"/>
            </w:tcBorders>
            <w:vAlign w:val="center"/>
          </w:tcPr>
          <w:p w14:paraId="47AD1DAF" w14:textId="7AF285EB" w:rsidR="00B85147" w:rsidRDefault="00B85147" w:rsidP="00B85147"/>
        </w:tc>
        <w:tc>
          <w:tcPr>
            <w:tcW w:w="3897" w:type="dxa"/>
            <w:gridSpan w:val="4"/>
            <w:tcBorders>
              <w:left w:val="single" w:sz="4" w:space="0" w:color="auto"/>
            </w:tcBorders>
            <w:vAlign w:val="center"/>
          </w:tcPr>
          <w:p w14:paraId="4D60E994" w14:textId="716F781D" w:rsidR="00B85147" w:rsidRDefault="00B85147" w:rsidP="00B85147"/>
        </w:tc>
      </w:tr>
      <w:tr w:rsidR="00B85147" w:rsidRPr="00501AC0" w14:paraId="2782961C" w14:textId="77777777" w:rsidTr="00D10E8B">
        <w:trPr>
          <w:trHeight w:val="454"/>
        </w:trPr>
        <w:tc>
          <w:tcPr>
            <w:tcW w:w="2461" w:type="dxa"/>
            <w:vAlign w:val="center"/>
          </w:tcPr>
          <w:p w14:paraId="13C133FB" w14:textId="3D502490" w:rsidR="00B85147" w:rsidRPr="00501AC0" w:rsidRDefault="00B85147" w:rsidP="00B85147">
            <w:r w:rsidRPr="00396BF8">
              <w:t>Please list personal identifiers available for linkage</w:t>
            </w:r>
          </w:p>
        </w:tc>
        <w:tc>
          <w:tcPr>
            <w:tcW w:w="7167" w:type="dxa"/>
            <w:gridSpan w:val="6"/>
            <w:vAlign w:val="center"/>
          </w:tcPr>
          <w:p w14:paraId="75F3DD6D" w14:textId="5C5FD862" w:rsidR="00B85147" w:rsidRPr="00501AC0" w:rsidRDefault="00B85147" w:rsidP="00B85147">
            <w:pPr>
              <w:rPr>
                <w:lang w:val="en-US"/>
              </w:rPr>
            </w:pPr>
          </w:p>
        </w:tc>
      </w:tr>
      <w:tr w:rsidR="00B85147" w:rsidRPr="00501AC0" w14:paraId="4EAE7962" w14:textId="77777777" w:rsidTr="00D10E8B">
        <w:trPr>
          <w:trHeight w:val="454"/>
        </w:trPr>
        <w:tc>
          <w:tcPr>
            <w:tcW w:w="9628" w:type="dxa"/>
            <w:gridSpan w:val="7"/>
            <w:vAlign w:val="center"/>
          </w:tcPr>
          <w:p w14:paraId="57C57F38" w14:textId="77777777" w:rsidR="00B85147" w:rsidRPr="00501AC0" w:rsidRDefault="00B85147" w:rsidP="00B85147">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Dataset 2</w:t>
            </w:r>
          </w:p>
        </w:tc>
      </w:tr>
      <w:tr w:rsidR="00B85147" w:rsidRPr="00501AC0" w14:paraId="12880B04" w14:textId="77777777" w:rsidTr="00D10E8B">
        <w:trPr>
          <w:trHeight w:val="454"/>
        </w:trPr>
        <w:tc>
          <w:tcPr>
            <w:tcW w:w="2461" w:type="dxa"/>
            <w:vAlign w:val="center"/>
          </w:tcPr>
          <w:p w14:paraId="16738FFA" w14:textId="77777777" w:rsidR="00B85147" w:rsidRPr="00501AC0" w:rsidRDefault="00B85147" w:rsidP="00B85147">
            <w:pPr>
              <w:rPr>
                <w:lang w:val="en-US"/>
              </w:rPr>
            </w:pPr>
            <w:r w:rsidRPr="00501AC0">
              <w:t>Name and/or brief description of dataset</w:t>
            </w:r>
          </w:p>
        </w:tc>
        <w:tc>
          <w:tcPr>
            <w:tcW w:w="7167" w:type="dxa"/>
            <w:gridSpan w:val="6"/>
            <w:vAlign w:val="center"/>
          </w:tcPr>
          <w:p w14:paraId="6A672875"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43427BAF" w14:textId="77777777" w:rsidTr="00D10E8B">
        <w:trPr>
          <w:trHeight w:val="454"/>
        </w:trPr>
        <w:tc>
          <w:tcPr>
            <w:tcW w:w="2461" w:type="dxa"/>
            <w:vAlign w:val="center"/>
          </w:tcPr>
          <w:p w14:paraId="081B4B42" w14:textId="77777777" w:rsidR="00B85147" w:rsidRPr="00501AC0" w:rsidRDefault="00B85147" w:rsidP="00B85147">
            <w:r w:rsidRPr="00501AC0">
              <w:t>Number of records</w:t>
            </w:r>
          </w:p>
        </w:tc>
        <w:tc>
          <w:tcPr>
            <w:tcW w:w="2212" w:type="dxa"/>
            <w:vAlign w:val="center"/>
          </w:tcPr>
          <w:p w14:paraId="1A22DC4D"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466A27BA" w14:textId="77777777" w:rsidR="00B85147" w:rsidRPr="00501AC0" w:rsidRDefault="00B85147" w:rsidP="00B85147">
            <w:pPr>
              <w:rPr>
                <w:lang w:val="en-US"/>
              </w:rPr>
            </w:pPr>
            <w:r w:rsidRPr="00501AC0">
              <w:rPr>
                <w:lang w:val="en-US"/>
              </w:rPr>
              <w:t>Year span of dataset</w:t>
            </w:r>
          </w:p>
        </w:tc>
        <w:tc>
          <w:tcPr>
            <w:tcW w:w="2850" w:type="dxa"/>
            <w:vAlign w:val="center"/>
          </w:tcPr>
          <w:p w14:paraId="7182D56C"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56CC1637" w14:textId="77777777" w:rsidTr="00D10E8B">
        <w:trPr>
          <w:trHeight w:val="454"/>
        </w:trPr>
        <w:tc>
          <w:tcPr>
            <w:tcW w:w="2461" w:type="dxa"/>
            <w:vAlign w:val="center"/>
          </w:tcPr>
          <w:p w14:paraId="688FAE55" w14:textId="77777777" w:rsidR="00B85147" w:rsidRPr="00501AC0" w:rsidRDefault="00B85147" w:rsidP="00B85147">
            <w:r w:rsidRPr="00501AC0">
              <w:t>Custodian name</w:t>
            </w:r>
          </w:p>
        </w:tc>
        <w:tc>
          <w:tcPr>
            <w:tcW w:w="2212" w:type="dxa"/>
            <w:vAlign w:val="center"/>
          </w:tcPr>
          <w:p w14:paraId="6B1FD0D6"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3E9B9967" w14:textId="77777777" w:rsidR="00B85147" w:rsidRPr="00501AC0" w:rsidRDefault="00B85147" w:rsidP="00B85147">
            <w:pPr>
              <w:rPr>
                <w:lang w:val="en-US"/>
              </w:rPr>
            </w:pPr>
            <w:r w:rsidRPr="00501AC0">
              <w:rPr>
                <w:lang w:val="en-US"/>
              </w:rPr>
              <w:t>Email/Phone no.</w:t>
            </w:r>
          </w:p>
        </w:tc>
        <w:tc>
          <w:tcPr>
            <w:tcW w:w="2850" w:type="dxa"/>
            <w:vAlign w:val="center"/>
          </w:tcPr>
          <w:p w14:paraId="7258E167"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320185BD" w14:textId="77777777" w:rsidTr="00D10E8B">
        <w:trPr>
          <w:trHeight w:val="454"/>
        </w:trPr>
        <w:tc>
          <w:tcPr>
            <w:tcW w:w="2461" w:type="dxa"/>
            <w:vAlign w:val="center"/>
          </w:tcPr>
          <w:p w14:paraId="52784B68" w14:textId="0FF847F6" w:rsidR="00B85147" w:rsidRPr="00395A4C" w:rsidRDefault="00B85147" w:rsidP="00B85147">
            <w:pPr>
              <w:rPr>
                <w:bCs/>
              </w:rPr>
            </w:pPr>
            <w:r w:rsidRPr="00395A4C">
              <w:rPr>
                <w:bCs/>
              </w:rPr>
              <w:t>Agency Type</w:t>
            </w:r>
          </w:p>
        </w:tc>
        <w:tc>
          <w:tcPr>
            <w:tcW w:w="2212" w:type="dxa"/>
            <w:vAlign w:val="center"/>
          </w:tcPr>
          <w:p w14:paraId="6BF1A63A" w14:textId="6470848C" w:rsidR="00B85147" w:rsidRPr="00501AC0" w:rsidRDefault="00520391" w:rsidP="00B85147">
            <w:sdt>
              <w:sdtPr>
                <w:id w:val="1969616517"/>
                <w14:checkbox>
                  <w14:checked w14:val="0"/>
                  <w14:checkedState w14:val="2612" w14:font="MS Gothic"/>
                  <w14:uncheckedState w14:val="2610" w14:font="MS Gothic"/>
                </w14:checkbox>
              </w:sdtPr>
              <w:sdtEndPr/>
              <w:sdtContent>
                <w:r w:rsidR="00B85147" w:rsidRPr="00501AC0">
                  <w:rPr>
                    <w:rFonts w:eastAsia="MS Gothic" w:hint="eastAsia"/>
                  </w:rPr>
                  <w:t>☐</w:t>
                </w:r>
              </w:sdtContent>
            </w:sdt>
            <w:r w:rsidR="00B85147">
              <w:t>…</w:t>
            </w:r>
            <w:r w:rsidR="00B85147" w:rsidRPr="00501AC0">
              <w:t>State / Territory</w:t>
            </w:r>
          </w:p>
        </w:tc>
        <w:tc>
          <w:tcPr>
            <w:tcW w:w="2105" w:type="dxa"/>
            <w:gridSpan w:val="4"/>
            <w:vAlign w:val="center"/>
          </w:tcPr>
          <w:p w14:paraId="3082E9EB" w14:textId="1C659F3A" w:rsidR="00B85147" w:rsidRPr="00501AC0" w:rsidRDefault="00520391" w:rsidP="00B85147">
            <w:pPr>
              <w:rPr>
                <w:lang w:val="en-US"/>
              </w:rPr>
            </w:pPr>
            <w:sdt>
              <w:sdtPr>
                <w:id w:val="-857575496"/>
                <w14:checkbox>
                  <w14:checked w14:val="0"/>
                  <w14:checkedState w14:val="2612" w14:font="MS Gothic"/>
                  <w14:uncheckedState w14:val="2610" w14:font="MS Gothic"/>
                </w14:checkbox>
              </w:sdtPr>
              <w:sdtEndPr/>
              <w:sdtContent>
                <w:r w:rsidR="00B85147" w:rsidRPr="00501AC0">
                  <w:rPr>
                    <w:rFonts w:eastAsia="MS Gothic" w:hint="eastAsia"/>
                  </w:rPr>
                  <w:t>☐</w:t>
                </w:r>
              </w:sdtContent>
            </w:sdt>
            <w:r w:rsidR="00B85147">
              <w:rPr>
                <w:lang w:val="en-US"/>
              </w:rPr>
              <w:t>…</w:t>
            </w:r>
            <w:r w:rsidR="00B85147" w:rsidRPr="00501AC0">
              <w:rPr>
                <w:lang w:val="en-US"/>
              </w:rPr>
              <w:t>Commonwealth</w:t>
            </w:r>
          </w:p>
        </w:tc>
        <w:tc>
          <w:tcPr>
            <w:tcW w:w="2850" w:type="dxa"/>
            <w:vAlign w:val="center"/>
          </w:tcPr>
          <w:p w14:paraId="2954B71C" w14:textId="5D0F78EB" w:rsidR="00B85147" w:rsidRPr="00501AC0" w:rsidRDefault="00520391" w:rsidP="00B85147">
            <w:sdt>
              <w:sdtPr>
                <w:id w:val="932237541"/>
                <w14:checkbox>
                  <w14:checked w14:val="0"/>
                  <w14:checkedState w14:val="2612" w14:font="MS Gothic"/>
                  <w14:uncheckedState w14:val="2610" w14:font="MS Gothic"/>
                </w14:checkbox>
              </w:sdtPr>
              <w:sdtEndPr/>
              <w:sdtContent>
                <w:r w:rsidR="00B85147" w:rsidRPr="00501AC0">
                  <w:rPr>
                    <w:rFonts w:eastAsia="MS Gothic" w:hint="eastAsia"/>
                  </w:rPr>
                  <w:t>☐</w:t>
                </w:r>
              </w:sdtContent>
            </w:sdt>
            <w:r w:rsidR="00B85147">
              <w:t>…</w:t>
            </w:r>
            <w:r w:rsidR="00B85147" w:rsidRPr="00501AC0">
              <w:t>Private Sector</w:t>
            </w:r>
          </w:p>
        </w:tc>
      </w:tr>
      <w:tr w:rsidR="00B85147" w:rsidRPr="00501AC0" w14:paraId="1F351A93" w14:textId="5079750E" w:rsidTr="00E30F96">
        <w:trPr>
          <w:trHeight w:val="454"/>
        </w:trPr>
        <w:tc>
          <w:tcPr>
            <w:tcW w:w="2461" w:type="dxa"/>
            <w:vAlign w:val="center"/>
          </w:tcPr>
          <w:p w14:paraId="20B99A8D" w14:textId="687C39C7" w:rsidR="00B85147" w:rsidRPr="00396BF8" w:rsidRDefault="00B85147" w:rsidP="00B85147">
            <w:r w:rsidRPr="00983E54">
              <w:rPr>
                <w:bCs/>
              </w:rPr>
              <w:t xml:space="preserve">Who should </w:t>
            </w:r>
            <w:r>
              <w:rPr>
                <w:bCs/>
              </w:rPr>
              <w:t>CHeReL contact to source data?</w:t>
            </w:r>
          </w:p>
        </w:tc>
        <w:tc>
          <w:tcPr>
            <w:tcW w:w="3345" w:type="dxa"/>
            <w:gridSpan w:val="4"/>
            <w:tcBorders>
              <w:right w:val="single" w:sz="4" w:space="0" w:color="auto"/>
            </w:tcBorders>
            <w:vAlign w:val="center"/>
          </w:tcPr>
          <w:p w14:paraId="0B6AE739" w14:textId="70BDD3F9" w:rsidR="00B85147" w:rsidRPr="00501AC0" w:rsidRDefault="00B85147" w:rsidP="00B85147">
            <w:r>
              <w:t xml:space="preserve">Name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r>
              <w:t xml:space="preserve"> </w:t>
            </w:r>
          </w:p>
        </w:tc>
        <w:tc>
          <w:tcPr>
            <w:tcW w:w="3822" w:type="dxa"/>
            <w:gridSpan w:val="2"/>
            <w:tcBorders>
              <w:left w:val="single" w:sz="4" w:space="0" w:color="auto"/>
            </w:tcBorders>
            <w:vAlign w:val="center"/>
          </w:tcPr>
          <w:p w14:paraId="5E8C6C5B" w14:textId="3D79E53A" w:rsidR="00B85147" w:rsidRPr="00501AC0" w:rsidRDefault="00B85147" w:rsidP="00B85147">
            <w:r>
              <w:t xml:space="preserve">Email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p>
        </w:tc>
      </w:tr>
      <w:tr w:rsidR="00B85147" w:rsidRPr="00501AC0" w14:paraId="3516E336" w14:textId="77777777" w:rsidTr="00D10E8B">
        <w:trPr>
          <w:trHeight w:val="454"/>
        </w:trPr>
        <w:tc>
          <w:tcPr>
            <w:tcW w:w="2461" w:type="dxa"/>
            <w:vAlign w:val="center"/>
          </w:tcPr>
          <w:p w14:paraId="7F7471F5" w14:textId="09F1265A" w:rsidR="00B85147" w:rsidRPr="00501AC0" w:rsidRDefault="00B85147" w:rsidP="00B85147">
            <w:r w:rsidRPr="00396BF8">
              <w:t>Please list personal identifiers available for linkage</w:t>
            </w:r>
          </w:p>
        </w:tc>
        <w:tc>
          <w:tcPr>
            <w:tcW w:w="7167" w:type="dxa"/>
            <w:gridSpan w:val="6"/>
            <w:vAlign w:val="center"/>
          </w:tcPr>
          <w:p w14:paraId="3144BD17"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34E5C577" w14:textId="77777777" w:rsidTr="00904D24">
        <w:trPr>
          <w:trHeight w:val="454"/>
        </w:trPr>
        <w:tc>
          <w:tcPr>
            <w:tcW w:w="9628" w:type="dxa"/>
            <w:gridSpan w:val="7"/>
            <w:vAlign w:val="center"/>
          </w:tcPr>
          <w:p w14:paraId="4D5444F2" w14:textId="2F4819EC" w:rsidR="00B85147" w:rsidRPr="00501AC0" w:rsidRDefault="00B85147" w:rsidP="00B85147">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 xml:space="preserve">Dataset </w:t>
            </w:r>
            <w:r>
              <w:rPr>
                <w:caps/>
                <w:spacing w:val="15"/>
                <w:sz w:val="24"/>
                <w:lang w:val="en-US"/>
              </w:rPr>
              <w:t>3</w:t>
            </w:r>
          </w:p>
        </w:tc>
      </w:tr>
      <w:tr w:rsidR="00B85147" w:rsidRPr="00501AC0" w14:paraId="3BB8BB31" w14:textId="77777777" w:rsidTr="00904D24">
        <w:trPr>
          <w:trHeight w:val="454"/>
        </w:trPr>
        <w:tc>
          <w:tcPr>
            <w:tcW w:w="2461" w:type="dxa"/>
            <w:vAlign w:val="center"/>
          </w:tcPr>
          <w:p w14:paraId="6DD53FFE" w14:textId="77777777" w:rsidR="00B85147" w:rsidRPr="00501AC0" w:rsidRDefault="00B85147" w:rsidP="00B85147">
            <w:pPr>
              <w:rPr>
                <w:lang w:val="en-US"/>
              </w:rPr>
            </w:pPr>
            <w:r w:rsidRPr="00501AC0">
              <w:t>Name and/or brief description of dataset</w:t>
            </w:r>
          </w:p>
        </w:tc>
        <w:tc>
          <w:tcPr>
            <w:tcW w:w="7167" w:type="dxa"/>
            <w:gridSpan w:val="6"/>
            <w:vAlign w:val="center"/>
          </w:tcPr>
          <w:p w14:paraId="2904E458"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138A92F2" w14:textId="77777777" w:rsidTr="00904D24">
        <w:trPr>
          <w:trHeight w:val="454"/>
        </w:trPr>
        <w:tc>
          <w:tcPr>
            <w:tcW w:w="2461" w:type="dxa"/>
            <w:vAlign w:val="center"/>
          </w:tcPr>
          <w:p w14:paraId="38F21B9F" w14:textId="77777777" w:rsidR="00B85147" w:rsidRPr="00501AC0" w:rsidRDefault="00B85147" w:rsidP="00B85147">
            <w:r w:rsidRPr="00501AC0">
              <w:t>Number of records</w:t>
            </w:r>
          </w:p>
        </w:tc>
        <w:tc>
          <w:tcPr>
            <w:tcW w:w="2212" w:type="dxa"/>
            <w:vAlign w:val="center"/>
          </w:tcPr>
          <w:p w14:paraId="3B1A6DEA"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7FF78AF6" w14:textId="77777777" w:rsidR="00B85147" w:rsidRPr="00501AC0" w:rsidRDefault="00B85147" w:rsidP="00B85147">
            <w:pPr>
              <w:rPr>
                <w:lang w:val="en-US"/>
              </w:rPr>
            </w:pPr>
            <w:r w:rsidRPr="00501AC0">
              <w:rPr>
                <w:lang w:val="en-US"/>
              </w:rPr>
              <w:t>Year span of dataset</w:t>
            </w:r>
          </w:p>
        </w:tc>
        <w:tc>
          <w:tcPr>
            <w:tcW w:w="2850" w:type="dxa"/>
            <w:vAlign w:val="center"/>
          </w:tcPr>
          <w:p w14:paraId="569B0138"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0BA563D0" w14:textId="77777777" w:rsidTr="00904D24">
        <w:trPr>
          <w:trHeight w:val="454"/>
        </w:trPr>
        <w:tc>
          <w:tcPr>
            <w:tcW w:w="2461" w:type="dxa"/>
            <w:vAlign w:val="center"/>
          </w:tcPr>
          <w:p w14:paraId="4633F9F9" w14:textId="77777777" w:rsidR="00B85147" w:rsidRPr="00501AC0" w:rsidRDefault="00B85147" w:rsidP="00B85147">
            <w:r w:rsidRPr="00501AC0">
              <w:t>Custodian name</w:t>
            </w:r>
          </w:p>
        </w:tc>
        <w:tc>
          <w:tcPr>
            <w:tcW w:w="2212" w:type="dxa"/>
            <w:vAlign w:val="center"/>
          </w:tcPr>
          <w:p w14:paraId="530997CD"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32118537" w14:textId="77777777" w:rsidR="00B85147" w:rsidRPr="00501AC0" w:rsidRDefault="00B85147" w:rsidP="00B85147">
            <w:pPr>
              <w:rPr>
                <w:lang w:val="en-US"/>
              </w:rPr>
            </w:pPr>
            <w:r w:rsidRPr="00501AC0">
              <w:rPr>
                <w:lang w:val="en-US"/>
              </w:rPr>
              <w:t>Email/Phone no.</w:t>
            </w:r>
          </w:p>
        </w:tc>
        <w:tc>
          <w:tcPr>
            <w:tcW w:w="2850" w:type="dxa"/>
            <w:vAlign w:val="center"/>
          </w:tcPr>
          <w:p w14:paraId="65305E7A"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56A24F70" w14:textId="77777777" w:rsidTr="00904D24">
        <w:trPr>
          <w:trHeight w:val="454"/>
        </w:trPr>
        <w:tc>
          <w:tcPr>
            <w:tcW w:w="2461" w:type="dxa"/>
            <w:vAlign w:val="center"/>
          </w:tcPr>
          <w:p w14:paraId="62F2CED8" w14:textId="77777777" w:rsidR="00B85147" w:rsidRPr="00395A4C" w:rsidRDefault="00B85147" w:rsidP="00B85147">
            <w:pPr>
              <w:rPr>
                <w:bCs/>
              </w:rPr>
            </w:pPr>
            <w:r w:rsidRPr="00395A4C">
              <w:rPr>
                <w:bCs/>
              </w:rPr>
              <w:t>Agency Type</w:t>
            </w:r>
          </w:p>
        </w:tc>
        <w:tc>
          <w:tcPr>
            <w:tcW w:w="2212" w:type="dxa"/>
            <w:vAlign w:val="center"/>
          </w:tcPr>
          <w:p w14:paraId="17F61BB9" w14:textId="0F60D21C" w:rsidR="00B85147" w:rsidRPr="00501AC0" w:rsidRDefault="00520391" w:rsidP="00B85147">
            <w:sdt>
              <w:sdtPr>
                <w:id w:val="2054725102"/>
                <w14:checkbox>
                  <w14:checked w14:val="0"/>
                  <w14:checkedState w14:val="2612" w14:font="MS Gothic"/>
                  <w14:uncheckedState w14:val="2610" w14:font="MS Gothic"/>
                </w14:checkbox>
              </w:sdtPr>
              <w:sdtEndPr/>
              <w:sdtContent>
                <w:r w:rsidR="00B85147" w:rsidRPr="00501AC0">
                  <w:rPr>
                    <w:rFonts w:eastAsia="MS Gothic" w:hint="eastAsia"/>
                  </w:rPr>
                  <w:t>☐</w:t>
                </w:r>
              </w:sdtContent>
            </w:sdt>
            <w:r w:rsidR="00B85147">
              <w:t>…</w:t>
            </w:r>
            <w:r w:rsidR="00B85147" w:rsidRPr="00501AC0">
              <w:t>State / Territory</w:t>
            </w:r>
          </w:p>
        </w:tc>
        <w:tc>
          <w:tcPr>
            <w:tcW w:w="2105" w:type="dxa"/>
            <w:gridSpan w:val="4"/>
            <w:vAlign w:val="center"/>
          </w:tcPr>
          <w:p w14:paraId="57924738" w14:textId="3B5A1C90" w:rsidR="00B85147" w:rsidRPr="00501AC0" w:rsidRDefault="00520391" w:rsidP="00B85147">
            <w:pPr>
              <w:rPr>
                <w:lang w:val="en-US"/>
              </w:rPr>
            </w:pPr>
            <w:sdt>
              <w:sdtPr>
                <w:id w:val="328789973"/>
                <w14:checkbox>
                  <w14:checked w14:val="0"/>
                  <w14:checkedState w14:val="2612" w14:font="MS Gothic"/>
                  <w14:uncheckedState w14:val="2610" w14:font="MS Gothic"/>
                </w14:checkbox>
              </w:sdtPr>
              <w:sdtEndPr/>
              <w:sdtContent>
                <w:r w:rsidR="00B85147" w:rsidRPr="00501AC0">
                  <w:rPr>
                    <w:rFonts w:eastAsia="MS Gothic" w:hint="eastAsia"/>
                  </w:rPr>
                  <w:t>☐</w:t>
                </w:r>
              </w:sdtContent>
            </w:sdt>
            <w:r w:rsidR="00B85147">
              <w:rPr>
                <w:lang w:val="en-US"/>
              </w:rPr>
              <w:t>…</w:t>
            </w:r>
            <w:r w:rsidR="00B85147" w:rsidRPr="00501AC0">
              <w:rPr>
                <w:lang w:val="en-US"/>
              </w:rPr>
              <w:t>Commonwealth</w:t>
            </w:r>
          </w:p>
        </w:tc>
        <w:tc>
          <w:tcPr>
            <w:tcW w:w="2850" w:type="dxa"/>
            <w:vAlign w:val="center"/>
          </w:tcPr>
          <w:p w14:paraId="21C32655" w14:textId="4AD8FDF6" w:rsidR="00B85147" w:rsidRPr="00501AC0" w:rsidRDefault="00520391" w:rsidP="00B85147">
            <w:sdt>
              <w:sdtPr>
                <w:id w:val="449132303"/>
                <w14:checkbox>
                  <w14:checked w14:val="0"/>
                  <w14:checkedState w14:val="2612" w14:font="MS Gothic"/>
                  <w14:uncheckedState w14:val="2610" w14:font="MS Gothic"/>
                </w14:checkbox>
              </w:sdtPr>
              <w:sdtEndPr/>
              <w:sdtContent>
                <w:r w:rsidR="00B85147" w:rsidRPr="00501AC0">
                  <w:rPr>
                    <w:rFonts w:eastAsia="MS Gothic" w:hint="eastAsia"/>
                  </w:rPr>
                  <w:t>☐</w:t>
                </w:r>
              </w:sdtContent>
            </w:sdt>
            <w:r w:rsidR="00B85147">
              <w:t>…</w:t>
            </w:r>
            <w:r w:rsidR="00B85147" w:rsidRPr="00501AC0">
              <w:t>Private Sector</w:t>
            </w:r>
          </w:p>
        </w:tc>
      </w:tr>
      <w:tr w:rsidR="00B85147" w:rsidRPr="00501AC0" w14:paraId="0A9A860C" w14:textId="418C999D" w:rsidTr="00E30F96">
        <w:trPr>
          <w:trHeight w:val="454"/>
        </w:trPr>
        <w:tc>
          <w:tcPr>
            <w:tcW w:w="2461" w:type="dxa"/>
            <w:vAlign w:val="center"/>
          </w:tcPr>
          <w:p w14:paraId="2B4A7295" w14:textId="21976EB6" w:rsidR="00B85147" w:rsidRPr="00501AC0" w:rsidRDefault="00B85147" w:rsidP="00B85147">
            <w:pPr>
              <w:rPr>
                <w:b/>
              </w:rPr>
            </w:pPr>
            <w:r w:rsidRPr="00983E54">
              <w:rPr>
                <w:bCs/>
              </w:rPr>
              <w:t xml:space="preserve">Who should </w:t>
            </w:r>
            <w:r>
              <w:rPr>
                <w:bCs/>
              </w:rPr>
              <w:t>CHeReL contact to source data?</w:t>
            </w:r>
          </w:p>
        </w:tc>
        <w:tc>
          <w:tcPr>
            <w:tcW w:w="3315" w:type="dxa"/>
            <w:gridSpan w:val="3"/>
            <w:tcBorders>
              <w:right w:val="single" w:sz="4" w:space="0" w:color="auto"/>
            </w:tcBorders>
            <w:vAlign w:val="center"/>
          </w:tcPr>
          <w:p w14:paraId="430DFC72" w14:textId="7BEA169A" w:rsidR="00B85147" w:rsidRDefault="00B85147" w:rsidP="00B85147">
            <w:r>
              <w:t xml:space="preserve">Name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r>
              <w:t xml:space="preserve"> </w:t>
            </w:r>
          </w:p>
        </w:tc>
        <w:tc>
          <w:tcPr>
            <w:tcW w:w="3852" w:type="dxa"/>
            <w:gridSpan w:val="3"/>
            <w:tcBorders>
              <w:left w:val="single" w:sz="4" w:space="0" w:color="auto"/>
            </w:tcBorders>
            <w:vAlign w:val="center"/>
          </w:tcPr>
          <w:p w14:paraId="49EDFAE5" w14:textId="5E7208EE" w:rsidR="00B85147" w:rsidRDefault="00B85147" w:rsidP="00B85147">
            <w:r>
              <w:t xml:space="preserve">Email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p>
        </w:tc>
      </w:tr>
      <w:tr w:rsidR="00B85147" w:rsidRPr="00501AC0" w14:paraId="6107F99B" w14:textId="77777777" w:rsidTr="00904D24">
        <w:trPr>
          <w:trHeight w:val="454"/>
        </w:trPr>
        <w:tc>
          <w:tcPr>
            <w:tcW w:w="2461" w:type="dxa"/>
            <w:vAlign w:val="center"/>
          </w:tcPr>
          <w:p w14:paraId="2BCE5D3F" w14:textId="77777777" w:rsidR="00B85147" w:rsidRPr="00501AC0" w:rsidRDefault="00B85147" w:rsidP="00B85147">
            <w:r w:rsidRPr="00396BF8">
              <w:t>Please list personal identifiers available for linkage</w:t>
            </w:r>
          </w:p>
        </w:tc>
        <w:tc>
          <w:tcPr>
            <w:tcW w:w="7167" w:type="dxa"/>
            <w:gridSpan w:val="6"/>
            <w:vAlign w:val="center"/>
          </w:tcPr>
          <w:p w14:paraId="26DC0065"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bl>
    <w:p w14:paraId="5C591270" w14:textId="77777777" w:rsidR="00D04B8C" w:rsidRPr="000006CE" w:rsidRDefault="00D04B8C">
      <w:pPr>
        <w:spacing w:line="240" w:lineRule="auto"/>
      </w:pPr>
      <w:r w:rsidRPr="000006CE">
        <w:br w:type="page"/>
      </w:r>
    </w:p>
    <w:p w14:paraId="602530DF" w14:textId="77777777" w:rsidR="004F3F90" w:rsidRPr="000006CE" w:rsidRDefault="004F3F90">
      <w:pPr>
        <w:spacing w:line="240" w:lineRule="auto"/>
      </w:pPr>
    </w:p>
    <w:p w14:paraId="4D70973F" w14:textId="048B2BEF" w:rsidR="00F45174" w:rsidRPr="000006CE" w:rsidRDefault="00EC0DDD" w:rsidP="00826691">
      <w:r w:rsidRPr="0038166F">
        <w:rPr>
          <w:rStyle w:val="Hyperlink"/>
          <w:color w:val="auto"/>
          <w:u w:val="none"/>
          <w:lang w:val="en-US"/>
        </w:rPr>
        <w:t xml:space="preserve"> </w:t>
      </w:r>
    </w:p>
    <w:sectPr w:rsidR="00F45174" w:rsidRPr="000006CE" w:rsidSect="005823BE">
      <w:headerReference w:type="default" r:id="rId23"/>
      <w:pgSz w:w="11906" w:h="16838"/>
      <w:pgMar w:top="1440"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98B46" w14:textId="77777777" w:rsidR="00603BAF" w:rsidRDefault="00603BAF" w:rsidP="00674564">
      <w:r>
        <w:separator/>
      </w:r>
    </w:p>
  </w:endnote>
  <w:endnote w:type="continuationSeparator" w:id="0">
    <w:p w14:paraId="24E425E8" w14:textId="77777777" w:rsidR="00603BAF" w:rsidRDefault="00603BAF" w:rsidP="00674564">
      <w:r>
        <w:continuationSeparator/>
      </w:r>
    </w:p>
  </w:endnote>
  <w:endnote w:type="continuationNotice" w:id="1">
    <w:p w14:paraId="0D91B1F5" w14:textId="77777777" w:rsidR="00603BAF" w:rsidRDefault="00603BA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ItalicM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ZWAdobeF">
    <w:altName w:val="Calibri"/>
    <w:charset w:val="00"/>
    <w:family w:val="auto"/>
    <w:pitch w:val="variable"/>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728197950"/>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0EE04846" w14:textId="584D116D" w:rsidR="007306F5" w:rsidRPr="00410F2F" w:rsidRDefault="007306F5">
            <w:pPr>
              <w:pStyle w:val="Footer"/>
              <w:rPr>
                <w:sz w:val="20"/>
                <w:szCs w:val="20"/>
              </w:rPr>
            </w:pPr>
            <w:r w:rsidRPr="00074BE3">
              <w:rPr>
                <w:sz w:val="18"/>
                <w:szCs w:val="20"/>
                <w:highlight w:val="yellow"/>
              </w:rPr>
              <w:t>2021ETHXXXX</w:t>
            </w:r>
            <w:r w:rsidRPr="00410F2F">
              <w:rPr>
                <w:sz w:val="18"/>
                <w:szCs w:val="20"/>
              </w:rPr>
              <w:t xml:space="preserve"> – </w:t>
            </w:r>
            <w:r>
              <w:rPr>
                <w:sz w:val="18"/>
                <w:szCs w:val="20"/>
              </w:rPr>
              <w:t>2022.12</w:t>
            </w:r>
            <w:r w:rsidRPr="00410F2F">
              <w:rPr>
                <w:sz w:val="18"/>
                <w:szCs w:val="20"/>
              </w:rPr>
              <w:t xml:space="preserve"> -Combined Protocol and Application for Data - </w:t>
            </w:r>
            <w:r w:rsidRPr="00410F2F">
              <w:rPr>
                <w:sz w:val="20"/>
                <w:szCs w:val="20"/>
              </w:rPr>
              <w:t>Version</w:t>
            </w:r>
            <w:r>
              <w:rPr>
                <w:sz w:val="20"/>
                <w:szCs w:val="20"/>
              </w:rPr>
              <w:t>1.4</w:t>
            </w:r>
            <w:r w:rsidRPr="00410F2F">
              <w:rPr>
                <w:sz w:val="20"/>
                <w:szCs w:val="20"/>
              </w:rPr>
              <w:t xml:space="preserve"> - </w:t>
            </w:r>
            <w:r>
              <w:rPr>
                <w:sz w:val="20"/>
                <w:szCs w:val="20"/>
              </w:rPr>
              <w:t>29032022</w:t>
            </w:r>
            <w:r w:rsidRPr="00410F2F">
              <w:rPr>
                <w:sz w:val="20"/>
                <w:szCs w:val="20"/>
              </w:rPr>
              <w:tab/>
              <w:t xml:space="preserve">Page </w:t>
            </w:r>
            <w:r>
              <w:rPr>
                <w:b/>
                <w:bCs/>
              </w:rPr>
              <w:fldChar w:fldCharType="begin"/>
            </w:r>
            <w:r>
              <w:rPr>
                <w:b/>
                <w:bCs/>
              </w:rPr>
              <w:instrText xml:space="preserve"> PAGE  \* Arabic </w:instrText>
            </w:r>
            <w:r>
              <w:rPr>
                <w:b/>
                <w:bCs/>
              </w:rPr>
              <w:fldChar w:fldCharType="separate"/>
            </w:r>
            <w:r>
              <w:rPr>
                <w:b/>
                <w:bCs/>
                <w:noProof/>
              </w:rPr>
              <w:t>16</w:t>
            </w:r>
            <w:r>
              <w:rPr>
                <w:b/>
                <w:bCs/>
              </w:rPr>
              <w:fldChar w:fldCharType="end"/>
            </w:r>
            <w:r w:rsidRPr="00410F2F">
              <w:rPr>
                <w:sz w:val="20"/>
                <w:szCs w:val="20"/>
              </w:rPr>
              <w:t xml:space="preserve"> of </w:t>
            </w:r>
            <w:r w:rsidRPr="00410F2F">
              <w:rPr>
                <w:b/>
                <w:bCs/>
              </w:rPr>
              <w:fldChar w:fldCharType="begin"/>
            </w:r>
            <w:r w:rsidRPr="00410F2F">
              <w:rPr>
                <w:b/>
                <w:bCs/>
                <w:sz w:val="20"/>
                <w:szCs w:val="20"/>
              </w:rPr>
              <w:instrText xml:space="preserve"> NUMPAGES  </w:instrText>
            </w:r>
            <w:r w:rsidRPr="00410F2F">
              <w:rPr>
                <w:b/>
                <w:bCs/>
              </w:rPr>
              <w:fldChar w:fldCharType="separate"/>
            </w:r>
            <w:r>
              <w:rPr>
                <w:b/>
                <w:bCs/>
                <w:noProof/>
                <w:sz w:val="20"/>
                <w:szCs w:val="20"/>
              </w:rPr>
              <w:t>37</w:t>
            </w:r>
            <w:r w:rsidRPr="00410F2F">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26D95" w14:textId="77777777" w:rsidR="00603BAF" w:rsidRDefault="00603BAF" w:rsidP="00674564">
      <w:r>
        <w:separator/>
      </w:r>
    </w:p>
  </w:footnote>
  <w:footnote w:type="continuationSeparator" w:id="0">
    <w:p w14:paraId="1C77BE42" w14:textId="77777777" w:rsidR="00603BAF" w:rsidRDefault="00603BAF" w:rsidP="00674564">
      <w:r>
        <w:continuationSeparator/>
      </w:r>
    </w:p>
  </w:footnote>
  <w:footnote w:type="continuationNotice" w:id="1">
    <w:p w14:paraId="527CC07D" w14:textId="77777777" w:rsidR="00603BAF" w:rsidRDefault="00603BA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061F" w14:textId="18342EB7" w:rsidR="007306F5" w:rsidRPr="001D5A08" w:rsidRDefault="007306F5" w:rsidP="001D5A08">
    <w:pPr>
      <w:pStyle w:val="Header"/>
      <w:jc w:val="center"/>
      <w:rPr>
        <w:rFonts w:ascii="Arial" w:hAnsi="Arial" w:cs="Arial"/>
        <w:b/>
        <w:bCs/>
        <w:color w:val="FF0000"/>
        <w:lang w:val="en-US"/>
      </w:rPr>
    </w:pPr>
    <w:r>
      <w:rPr>
        <w:rFonts w:ascii="Arial" w:hAnsi="Arial" w:cs="Arial"/>
        <w:b/>
        <w:bCs/>
        <w:noProof/>
        <w:color w:val="FF0000"/>
        <w:lang w:eastAsia="en-AU"/>
      </w:rPr>
      <mc:AlternateContent>
        <mc:Choice Requires="wps">
          <w:drawing>
            <wp:anchor distT="0" distB="0" distL="114300" distR="114300" simplePos="0" relativeHeight="251658241" behindDoc="0" locked="0" layoutInCell="0" allowOverlap="1" wp14:anchorId="24F0EAF0" wp14:editId="6B54AE3A">
              <wp:simplePos x="0" y="0"/>
              <wp:positionH relativeFrom="page">
                <wp:align>center</wp:align>
              </wp:positionH>
              <wp:positionV relativeFrom="page">
                <wp:align>top</wp:align>
              </wp:positionV>
              <wp:extent cx="7772400" cy="463550"/>
              <wp:effectExtent l="0" t="0" r="0" b="12700"/>
              <wp:wrapNone/>
              <wp:docPr id="2" name="MSIPCM0fed4c7587443aef1c5c0700" descr="{&quot;HashCode&quot;:1610746136,&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141E0A" w14:textId="7236ED3D" w:rsidR="007306F5" w:rsidRPr="00A04BA9" w:rsidRDefault="007306F5" w:rsidP="00A04BA9">
                          <w:pPr>
                            <w:jc w:val="center"/>
                            <w:rPr>
                              <w:rFonts w:cs="Calibri"/>
                              <w:color w:val="EEDC00"/>
                              <w:sz w:val="24"/>
                            </w:rPr>
                          </w:pPr>
                          <w:r w:rsidRPr="00A04BA9">
                            <w:rPr>
                              <w:rFonts w:cs="Calibri"/>
                              <w:color w:val="EEDC00"/>
                              <w:sz w:val="24"/>
                            </w:rPr>
                            <w:t>RMIT Classification: Trusted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24F0EAF0" id="_x0000_t202" coordsize="21600,21600" o:spt="202" path="m,l,21600r21600,l21600,xe">
              <v:stroke joinstyle="miter"/>
              <v:path gradientshapeok="t" o:connecttype="rect"/>
            </v:shapetype>
            <v:shape id="MSIPCM0fed4c7587443aef1c5c0700" o:spid="_x0000_s1026" type="#_x0000_t202" alt="{&quot;HashCode&quot;:1610746136,&quot;Height&quot;:9999999.0,&quot;Width&quot;:9999999.0,&quot;Placement&quot;:&quot;Header&quot;,&quot;Index&quot;:&quot;Primary&quot;,&quot;Section&quot;:1,&quot;Top&quot;:0.0,&quot;Left&quot;:0.0}" style="position:absolute;left:0;text-align:left;margin-left:0;margin-top:0;width:612pt;height:36.5pt;z-index:251658241;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" o:allowincell="f" filled="f" stroked="f" strokeweight=".5pt">
              <v:textbox inset=",0,,0">
                <w:txbxContent>
                  <w:p w14:paraId="20141E0A" w14:textId="7236ED3D" w:rsidR="007306F5" w:rsidRPr="00A04BA9" w:rsidRDefault="007306F5" w:rsidP="00A04BA9">
                    <w:pPr>
                      <w:jc w:val="center"/>
                      <w:rPr>
                        <w:rFonts w:cs="Calibri"/>
                        <w:color w:val="EEDC00"/>
                        <w:sz w:val="24"/>
                      </w:rPr>
                    </w:pPr>
                    <w:r w:rsidRPr="00A04BA9">
                      <w:rPr>
                        <w:rFonts w:cs="Calibri"/>
                        <w:color w:val="EEDC00"/>
                        <w:sz w:val="24"/>
                      </w:rPr>
                      <w:t>RMIT Classification: Trusted</w:t>
                    </w:r>
                  </w:p>
                </w:txbxContent>
              </v:textbox>
              <w10:wrap anchorx="page" anchory="page"/>
            </v:shape>
          </w:pict>
        </mc:Fallback>
      </mc:AlternateContent>
    </w:r>
    <w:r w:rsidRPr="001D5A08">
      <w:rPr>
        <w:rFonts w:ascii="Arial" w:hAnsi="Arial" w:cs="Arial"/>
        <w:b/>
        <w:bCs/>
        <w:color w:val="FF0000"/>
        <w:lang w:val="en-US"/>
      </w:rPr>
      <w:t>OFFICIAL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D997" w14:textId="6CE793C9" w:rsidR="007306F5" w:rsidRDefault="007306F5">
    <w:pPr>
      <w:pStyle w:val="Header"/>
    </w:pPr>
    <w:r>
      <w:rPr>
        <w:noProof/>
        <w:lang w:eastAsia="en-AU"/>
      </w:rPr>
      <mc:AlternateContent>
        <mc:Choice Requires="wps">
          <w:drawing>
            <wp:anchor distT="0" distB="0" distL="114300" distR="114300" simplePos="0" relativeHeight="251658242" behindDoc="0" locked="0" layoutInCell="0" allowOverlap="1" wp14:anchorId="0B1D64F5" wp14:editId="6DA54B17">
              <wp:simplePos x="0" y="0"/>
              <wp:positionH relativeFrom="page">
                <wp:align>center</wp:align>
              </wp:positionH>
              <wp:positionV relativeFrom="page">
                <wp:align>top</wp:align>
              </wp:positionV>
              <wp:extent cx="7772400" cy="463550"/>
              <wp:effectExtent l="0" t="0" r="0" b="12700"/>
              <wp:wrapNone/>
              <wp:docPr id="7" name="MSIPCM4b2346e49e5a69955a142284" descr="{&quot;HashCode&quot;:1610746136,&quot;Height&quot;:9999999.0,&quot;Width&quot;:9999999.0,&quot;Placement&quot;:&quot;Head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83B295" w14:textId="5066B6B5" w:rsidR="007306F5" w:rsidRPr="00A04BA9" w:rsidRDefault="007306F5" w:rsidP="00A04BA9">
                          <w:pPr>
                            <w:jc w:val="center"/>
                            <w:rPr>
                              <w:rFonts w:cs="Calibri"/>
                              <w:color w:val="EEDC00"/>
                              <w:sz w:val="24"/>
                            </w:rPr>
                          </w:pPr>
                          <w:r w:rsidRPr="00A04BA9">
                            <w:rPr>
                              <w:rFonts w:cs="Calibri"/>
                              <w:color w:val="EEDC00"/>
                              <w:sz w:val="24"/>
                            </w:rPr>
                            <w:t>RMIT Classification: Trusted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0B1D64F5" id="_x0000_t202" coordsize="21600,21600" o:spt="202" path="m,l,21600r21600,l21600,xe">
              <v:stroke joinstyle="miter"/>
              <v:path gradientshapeok="t" o:connecttype="rect"/>
            </v:shapetype>
            <v:shape id="MSIPCM4b2346e49e5a69955a142284" o:spid="_x0000_s1027" type="#_x0000_t202" alt="{&quot;HashCode&quot;:1610746136,&quot;Height&quot;:9999999.0,&quot;Width&quot;:9999999.0,&quot;Placement&quot;:&quot;Header&quot;,&quot;Index&quot;:&quot;Primary&quot;,&quot;Section&quot;:3,&quot;Top&quot;:0.0,&quot;Left&quot;:0.0}" style="position:absolute;margin-left:0;margin-top:0;width:612pt;height:36.5pt;z-index:251658242;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" o:allowincell="f" filled="f" stroked="f" strokeweight=".5pt">
              <v:textbox inset=",0,,0">
                <w:txbxContent>
                  <w:p w14:paraId="2183B295" w14:textId="5066B6B5" w:rsidR="007306F5" w:rsidRPr="00A04BA9" w:rsidRDefault="007306F5" w:rsidP="00A04BA9">
                    <w:pPr>
                      <w:jc w:val="center"/>
                      <w:rPr>
                        <w:rFonts w:cs="Calibri"/>
                        <w:color w:val="EEDC00"/>
                        <w:sz w:val="24"/>
                      </w:rPr>
                    </w:pPr>
                    <w:r w:rsidRPr="00A04BA9">
                      <w:rPr>
                        <w:rFonts w:cs="Calibri"/>
                        <w:color w:val="EEDC00"/>
                        <w:sz w:val="24"/>
                      </w:rPr>
                      <w:t>RMIT Classification: Trusted</w:t>
                    </w:r>
                  </w:p>
                </w:txbxContent>
              </v:textbox>
              <w10:wrap anchorx="page" anchory="page"/>
            </v:shape>
          </w:pict>
        </mc:Fallback>
      </mc:AlternateContent>
    </w:r>
    <w:r>
      <w:rPr>
        <w:noProof/>
        <w:lang w:eastAsia="en-AU"/>
      </w:rPr>
      <mc:AlternateContent>
        <mc:Choice Requires="wps">
          <w:drawing>
            <wp:anchor distT="0" distB="0" distL="114300" distR="114300" simplePos="0" relativeHeight="251658240" behindDoc="0" locked="0" layoutInCell="0" allowOverlap="1" wp14:anchorId="68359B12" wp14:editId="29F7BAF4">
              <wp:simplePos x="0" y="0"/>
              <wp:positionH relativeFrom="page">
                <wp:align>center</wp:align>
              </wp:positionH>
              <wp:positionV relativeFrom="page">
                <wp:align>top</wp:align>
              </wp:positionV>
              <wp:extent cx="7772400" cy="463550"/>
              <wp:effectExtent l="0" t="0" r="0" b="12700"/>
              <wp:wrapNone/>
              <wp:docPr id="5" name="MSIPCM489f48ad872821560cb4e893" descr="{&quot;HashCode&quot;:1610746136,&quot;Height&quot;:9999999.0,&quot;Width&quot;:9999999.0,&quot;Placement&quot;:&quot;Head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AF0AC3" w14:textId="72EC0C05" w:rsidR="007306F5" w:rsidRPr="006108C0" w:rsidRDefault="007306F5" w:rsidP="006108C0">
                          <w:pPr>
                            <w:jc w:val="center"/>
                            <w:rPr>
                              <w:rFonts w:cs="Calibri"/>
                              <w:color w:val="EEDC00"/>
                              <w:sz w:val="24"/>
                            </w:rPr>
                          </w:pPr>
                          <w:r w:rsidRPr="006108C0">
                            <w:rPr>
                              <w:rFonts w:cs="Calibri"/>
                              <w:color w:val="EEDC00"/>
                              <w:sz w:val="24"/>
                            </w:rPr>
                            <w:t>RMIT Classification: Trusted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 w14:anchorId="68359B12" id="MSIPCM489f48ad872821560cb4e893" o:spid="_x0000_s1028" type="#_x0000_t202" alt="{&quot;HashCode&quot;:1610746136,&quot;Height&quot;:9999999.0,&quot;Width&quot;:9999999.0,&quot;Placement&quot;:&quot;Header&quot;,&quot;Index&quot;:&quot;Primary&quot;,&quot;Section&quot;:4,&quot;Top&quot;:0.0,&quot;Left&quot;:0.0}" style="position:absolute;margin-left:0;margin-top:0;width:612pt;height:36.5pt;z-index:251658240;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" o:allowincell="f" filled="f" stroked="f" strokeweight=".5pt">
              <v:textbox inset=",0,,0">
                <w:txbxContent>
                  <w:p w14:paraId="4FAF0AC3" w14:textId="72EC0C05" w:rsidR="007306F5" w:rsidRPr="006108C0" w:rsidRDefault="007306F5" w:rsidP="006108C0">
                    <w:pPr>
                      <w:jc w:val="center"/>
                      <w:rPr>
                        <w:rFonts w:cs="Calibri"/>
                        <w:color w:val="EEDC00"/>
                        <w:sz w:val="24"/>
                      </w:rPr>
                    </w:pPr>
                    <w:r w:rsidRPr="006108C0">
                      <w:rPr>
                        <w:rFonts w:cs="Calibri"/>
                        <w:color w:val="EEDC00"/>
                        <w:sz w:val="24"/>
                      </w:rPr>
                      <w:t>RMIT Classification: Trusted</w:t>
                    </w:r>
                  </w:p>
                </w:txbxContent>
              </v:textbox>
              <w10:wrap anchorx="page" anchory="page"/>
            </v:shape>
          </w:pict>
        </mc:Fallback>
      </mc:AlternateContent>
    </w:r>
    <w:r>
      <w:rPr>
        <w:noProof/>
        <w:lang w:eastAsia="en-AU"/>
      </w:rPr>
      <w:drawing>
        <wp:inline distT="0" distB="0" distL="0" distR="0" wp14:anchorId="79E784E4" wp14:editId="41E21E35">
          <wp:extent cx="1499870" cy="37782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9870" cy="377825"/>
                  </a:xfrm>
                  <a:prstGeom prst="rect">
                    <a:avLst/>
                  </a:prstGeom>
                  <a:noFill/>
                </pic:spPr>
              </pic:pic>
            </a:graphicData>
          </a:graphic>
        </wp:inline>
      </w:drawing>
    </w:r>
    <w:r>
      <w:tab/>
    </w:r>
    <w:r w:rsidRPr="0044512F">
      <w:rPr>
        <w:rFonts w:ascii="Arial" w:hAnsi="Arial" w:cs="Arial"/>
        <w:b/>
        <w:bCs/>
        <w:color w:val="FF0000"/>
        <w:lang w:val="en-US"/>
      </w:rPr>
      <w:t>OFFICIAL</w:t>
    </w:r>
  </w:p>
</w:hdr>
</file>

<file path=word/intelligence.xml><?xml version="1.0" encoding="utf-8"?>
<int:Intelligence xmlns:int="http://schemas.microsoft.com/office/intelligence/2019/intelligence">
  <int:IntelligenceSettings/>
  <int:Manifest>
    <int:WordHash hashCode="VuteYIFMkdr0F1" id="OfwZrStX"/>
  </int:Manifest>
  <int:Observations>
    <int:Content id="OfwZrSt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72CBB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7DE58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C23C2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47C3F1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C6A38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C47E4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E84A0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6206B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1ED5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B5483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9B5C45"/>
    <w:multiLevelType w:val="hybridMultilevel"/>
    <w:tmpl w:val="F11C6086"/>
    <w:lvl w:ilvl="0" w:tplc="70886A6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DF07FBB"/>
    <w:multiLevelType w:val="hybridMultilevel"/>
    <w:tmpl w:val="2670DD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F9E601D"/>
    <w:multiLevelType w:val="hybridMultilevel"/>
    <w:tmpl w:val="2CDECF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44790DE8"/>
    <w:multiLevelType w:val="hybridMultilevel"/>
    <w:tmpl w:val="7F2C4248"/>
    <w:lvl w:ilvl="0" w:tplc="04090001">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080ABF"/>
    <w:multiLevelType w:val="hybridMultilevel"/>
    <w:tmpl w:val="0978952E"/>
    <w:lvl w:ilvl="0" w:tplc="4CB08DB0">
      <w:start w:val="1"/>
      <w:numFmt w:val="upperLetter"/>
      <w:pStyle w:val="ListParagraph"/>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4E5C5441"/>
    <w:multiLevelType w:val="hybridMultilevel"/>
    <w:tmpl w:val="3B92BCB6"/>
    <w:lvl w:ilvl="0" w:tplc="4474684E">
      <w:start w:val="1"/>
      <w:numFmt w:val="bullet"/>
      <w:pStyle w:val="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570886"/>
    <w:multiLevelType w:val="hybridMultilevel"/>
    <w:tmpl w:val="9B3CED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5B95DAA"/>
    <w:multiLevelType w:val="hybridMultilevel"/>
    <w:tmpl w:val="D8281182"/>
    <w:lvl w:ilvl="0" w:tplc="7AA813D2">
      <w:start w:val="1"/>
      <w:numFmt w:val="upperLetter"/>
      <w:pStyle w:val="Heading2"/>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5C9C0FD4"/>
    <w:multiLevelType w:val="hybridMultilevel"/>
    <w:tmpl w:val="F4E8EF2C"/>
    <w:lvl w:ilvl="0" w:tplc="0C090001">
      <w:start w:val="5"/>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41549C"/>
    <w:multiLevelType w:val="hybridMultilevel"/>
    <w:tmpl w:val="4018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513C34"/>
    <w:multiLevelType w:val="hybridMultilevel"/>
    <w:tmpl w:val="884AF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A756119"/>
    <w:multiLevelType w:val="hybridMultilevel"/>
    <w:tmpl w:val="7EBC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C31DC"/>
    <w:multiLevelType w:val="hybridMultilevel"/>
    <w:tmpl w:val="1B40F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6295EC2"/>
    <w:multiLevelType w:val="hybridMultilevel"/>
    <w:tmpl w:val="0A26A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7E90AD9"/>
    <w:multiLevelType w:val="hybridMultilevel"/>
    <w:tmpl w:val="AE4C23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795B6D16"/>
    <w:multiLevelType w:val="hybridMultilevel"/>
    <w:tmpl w:val="609C9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CB3CF2"/>
    <w:multiLevelType w:val="hybridMultilevel"/>
    <w:tmpl w:val="57722A4E"/>
    <w:lvl w:ilvl="0" w:tplc="07468240">
      <w:start w:val="6"/>
      <w:numFmt w:val="bullet"/>
      <w:lvlText w:val="-"/>
      <w:lvlJc w:val="left"/>
      <w:pPr>
        <w:ind w:left="720" w:hanging="360"/>
      </w:pPr>
      <w:rPr>
        <w:rFonts w:ascii="Calibri" w:eastAsia="Times New Roman" w:hAnsi="Calibri" w:cs="Calibri"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B4C680F"/>
    <w:multiLevelType w:val="hybridMultilevel"/>
    <w:tmpl w:val="81C24D24"/>
    <w:lvl w:ilvl="0" w:tplc="76BEF8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FD2D4D"/>
    <w:multiLevelType w:val="hybridMultilevel"/>
    <w:tmpl w:val="4C42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446596">
    <w:abstractNumId w:val="10"/>
  </w:num>
  <w:num w:numId="2" w16cid:durableId="1103257252">
    <w:abstractNumId w:val="14"/>
  </w:num>
  <w:num w:numId="3" w16cid:durableId="497305895">
    <w:abstractNumId w:val="17"/>
  </w:num>
  <w:num w:numId="4" w16cid:durableId="534777598">
    <w:abstractNumId w:val="11"/>
  </w:num>
  <w:num w:numId="5" w16cid:durableId="1531645568">
    <w:abstractNumId w:val="15"/>
  </w:num>
  <w:num w:numId="6" w16cid:durableId="45416890">
    <w:abstractNumId w:val="9"/>
  </w:num>
  <w:num w:numId="7" w16cid:durableId="757794140">
    <w:abstractNumId w:val="7"/>
  </w:num>
  <w:num w:numId="8" w16cid:durableId="594747040">
    <w:abstractNumId w:val="6"/>
  </w:num>
  <w:num w:numId="9" w16cid:durableId="750006226">
    <w:abstractNumId w:val="5"/>
  </w:num>
  <w:num w:numId="10" w16cid:durableId="430855953">
    <w:abstractNumId w:val="4"/>
  </w:num>
  <w:num w:numId="11" w16cid:durableId="95059263">
    <w:abstractNumId w:val="8"/>
  </w:num>
  <w:num w:numId="12" w16cid:durableId="1098604409">
    <w:abstractNumId w:val="3"/>
  </w:num>
  <w:num w:numId="13" w16cid:durableId="816191904">
    <w:abstractNumId w:val="2"/>
  </w:num>
  <w:num w:numId="14" w16cid:durableId="793057082">
    <w:abstractNumId w:val="1"/>
  </w:num>
  <w:num w:numId="15" w16cid:durableId="104155716">
    <w:abstractNumId w:val="0"/>
  </w:num>
  <w:num w:numId="16" w16cid:durableId="112021245">
    <w:abstractNumId w:val="10"/>
  </w:num>
  <w:num w:numId="17" w16cid:durableId="922177987">
    <w:abstractNumId w:val="25"/>
  </w:num>
  <w:num w:numId="18" w16cid:durableId="654073446">
    <w:abstractNumId w:val="22"/>
  </w:num>
  <w:num w:numId="19" w16cid:durableId="1002657601">
    <w:abstractNumId w:val="23"/>
  </w:num>
  <w:num w:numId="20" w16cid:durableId="1003968460">
    <w:abstractNumId w:val="16"/>
  </w:num>
  <w:num w:numId="21" w16cid:durableId="549076813">
    <w:abstractNumId w:val="20"/>
  </w:num>
  <w:num w:numId="22" w16cid:durableId="1978409416">
    <w:abstractNumId w:val="26"/>
  </w:num>
  <w:num w:numId="23" w16cid:durableId="2009864989">
    <w:abstractNumId w:val="13"/>
  </w:num>
  <w:num w:numId="24" w16cid:durableId="1239287553">
    <w:abstractNumId w:val="28"/>
  </w:num>
  <w:num w:numId="25" w16cid:durableId="1810241703">
    <w:abstractNumId w:val="12"/>
  </w:num>
  <w:num w:numId="26" w16cid:durableId="29304544">
    <w:abstractNumId w:val="21"/>
  </w:num>
  <w:num w:numId="27" w16cid:durableId="1923905949">
    <w:abstractNumId w:val="19"/>
  </w:num>
  <w:num w:numId="28" w16cid:durableId="199636257">
    <w:abstractNumId w:val="27"/>
  </w:num>
  <w:num w:numId="29" w16cid:durableId="317222692">
    <w:abstractNumId w:val="24"/>
  </w:num>
  <w:num w:numId="30" w16cid:durableId="1858932587">
    <w:abstractNumId w:val="1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o Chen">
    <w15:presenceInfo w15:providerId="AD" w15:userId="S::chen.h@unimelb.edu.au::9a5aa2c4-c37a-41f7-b80a-38894de210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뜼㊣ᒨ˩ᒶ˩ᓨ˩ᔖ˩ᕈ˩ᕨ˩ᕸ˩_x000a_ᖌ˩ᖢ˩ᖪ˩ᖲ˩ᗐ˩ᗮ˩ᗾ˩ᘼ˩ᙜ˩ᙸ˩᚜˩ᚲ˩ᛪ˩ᜐ˩ ᜢ˩ᝀ˩᝺˩_x000a_ប˩_x000a_ឨ˩_x000a_ូ˩៚˩ ៬˩᠄˩_x000a_᠘˩_x000a_ᠬ˩_x000a_ᡀ˩_x000a_ᡔ˩ᢀ˩ᢖ˩ᢤ˩ᢺ˩_x000a_ᣔ˩ᣢ˩ᤈ˩ᤠ˩ᤶ˩_x000a_᥊˩_x000a_ᥤ˩ᥲ˩ᦂ˩_x000a_ᦜ˩ᦲ˩ᦼ˩᧔˩᧞˩᧴˩᧺˩ᨂ˩ᨘ˩_x000a_ᨲ˩ᩊ˩ᩚ˩ᩲ˩_x000a_᪆˩ ᪘˩᪮˩_x000a_᫂˩_x000a_᫜˩᫬˩ ᫾˩ᬔ˩ᬜ˩᬴˩ᭌ˩᭪˩᭺˩ᮚ˩ᮨ˩ᯈ˩ᯪ˩_x000a_᯾˩ᰦ˩ᰲ˩᱐˩_x000a_ᱤ˩ᱺ˩Პ˩Ჶ˩᳞˩ᴈ˩ᴠ˩_x000a_ᴺ˩ᵈ˩ ᵚ˩ᵰ˩_x000a_ᶄ˩ ᶖ˩ ᶨ˩_x000a_᷂˩ᷞ˩Ḅ˩Ḛ˩Ḥ˩Ḱ˩Ṉ˩Ṡ˩ Ṳ˩Ẏ˩ẚ˩ Ậ˩Ễ˩Ợ˩ Ỵ˩_x000a_Ἆ˩_x000a_ἢ˩ὀ˩὘˩ὴ˩ᾒ˩ᾰ˩ι˩ι˩ῲ˩‚˩‰˩(₀˩ₜ˩ ₮˩₼˩₾˩⃔˩⃴˩⃼˩ℜ˩ℼ˩⅘˩ↄ˩ ↖˩↮˩⇖˩⇴˩⇼˩_x000a_∖˩ ∨˩ ∺˩_x000a_≔˩_x000a_≨˩≶˩ ⊈˩_x000a_⊜˩⊨˩_x000a_⋂˩⋒˩⋪˩ ⋼˩⌬˩⍎˩⍤˩⎂˩⎊˩ ⎜˩⎲˩⏊˩⏚˩␐˩␘˩␤˩①˩⒆˩⒬˩Ⓤ˩Ⓨ˩⓾˩┄˩└˩┰˩┸˩╀˩ ╒˩_x000a_╬˩╴˩ ▆˩▤˩ ▶˩ ◈˩◔˩◪˩ ◼˩ ☎˩☦˩☲˩☺˩♒˩♜˩_x000a_♶˩ ⚈˩⚠˩⛂˩⛚˩✂˩✰˩❢˩ ❴˩➠˩⟂˩⟦˩⟼˩⠌˩⠚˩⠪˩⠸˩⡘˩⡺˩⢪˩⣎˩_x000a_⣢˩⣸˩_x000a_⤌˩⤬˩_x000a_⥆˩⥶˩⦒˩⦺˩⧒˩⧴˩ ⨆˩_x000a_⨚˩⨸˩⩖˩_x000a_⩰˩⪘˩⪠˩⫂˩ ⫔˩⫰˩⫸˩_x000a_⬌˩⬶˩⭠˩⮊˩⮴˩_x000a_⯎˩⯰˩_x000a_Ⰴ˩Ⱌ˩ⰲ˩ⱒ˩Ɱ˩Ⲇ˩Ⲗ˩_x000a_Ⲱ˩Ⳉ˩ⳮ˩ⴤ˩ⵄ˩⵨˩ⶤ˩ⷔ˩⸈˩⸖˩⸶˩_x000a_⹐˩⹜˩⹾˩⺦˩⻜˩⼖˩_x000a_⼰˩⽎˩⽪˩⾌˩⾬˩_x000a_⿀˩_x000a_⿔˩⿬˩⿼˩ 『˩〬˩ぐ˩む˩゜˩ヂ˩ヘ˩ヰ˩ヾ˩ㄚ˩ㅄ˩ㅸ˩ㆆ˩_x000a_㆚˩ㆸ˩㇬˩_x000a_㈀˩㈨˩㉢˩㉮˩㊐˩㊼˩㋘˩㌊˩㌨˩㍜˩㎎˩$㏖˩㏺˩_x000a_㐎˩㐸˩㑘˩㑤˩_x000a_㑸˩㒢˩㒸˩㓤˩㔊˩㕆˩㕪˩㖤˩㗊˩㗠˩㘌˩_x000a_㘠˩㙊˩㙪˩_x000a_㙾˩㚨˩_x000a_㛂˩㛲˩㜒˩㝈˩㝺˩㞨˩㟜˩㟲˩㠞˩㠮˩㡔˩㡪˩㢈˩㢘˩㢨˩㢸˩㣂˩㣒˩㣢˩㣾˩㤬˩㥦˩㥼˩ 㦎˩㦶˩㧔˩ 㧦˩㨌˩㨜˩㨬˩㩖˩㩶˩ 㪶˩㫔˩㫤˩㫺˩㬘˩㬰˩㭈˩㭦˩ 㮦˩㯈˩㯪˩㰌˩㰜˩ 㰮˩ 㱀˩㱬˩㲔˩㲰˩㲾˩㳠˩㴀˩㴤˩㵀˩㵪˩㶌˩㶴˩㷔˩㸀˩㸞˩㸮˩㹊˩_x000a_㹞˩_x000a_㹲˩㺊˩㺦˩_x000a_㻀˩㻞˩㻦˩㼊˩㼪˩㽆˩㽎˩㽸˩㾤˩b䁨˩䁾˩䂖˩_x000a_䂰˩䃔˩䃺˩䄤˩_x000a_䄾˩䅔˩䅺˩䆜˩䆾˩䇜˩䈐˩!䉒˩䉾˩䊢˩䋊˩䌆˩䌮˩%䍸˩䎦˩䏌˩䏼˩%䑆˩䑢˩䒘˩䒶˩䓮˩䔆˩䔴˩䕰˩'䖾˩䗸˩&amp;䙄˩䙺˩$䛂˩䛶˩#䜼˩䝤˩!䞦˩䟊˩䠈˩䠴˩!䡶˩䡾˩_x000a_䢒˩ 䢤˩䢰˩䢸˩䣐˩䣜˩䣪˩䣸˩䤈˩䤘˩_x000a_䤲˩䥈˩䥬˩䦌˩䦔˩䦬˩䦸˩䧜˩_x000a_䧰˩䨒˩䨢˩䩎˩䩚˩䩾˩䪴˩䫔˩䫾˩_x000a_䬘˩䭎˩䭰˩䮎˩_x000a_䮢˩ 䮴˩䮼˩ 䯎˩䯬˩䯲˩䰔˩䰞˩䰾˩䱆˩䱨˩䱲˩䲔˩䲞˩䲶˩䳆˩_x000a_䳚˩䳸˩ 䴊˩_x000a_䴞˩䴼˩䵊˩䵠˩䵼˩ 䶎˩_x000a_䶢˩2丆˩且˩个˩_x000a_举˩乔˩乬˩乼˩_x000a_亖˩ 亨˩亲˩仂˩ 仔˩件˩优˩伶˩佀˩佖˩佲˩ 侄˩侢˩侲˩俎˩俒˩俖˩俚˩_x000a_俴˩倀˩倨˩偊˩偠˩_x000a_側˩傚˩傶˩_x000a_僊˩僘˩僰˩儈˩儖˩儮˩兎˩_x000a_全˩冈˩冘˩冤˩凜˩凴˩刖˩剀˩剮˩劒˩_x000a_劬˩劸˩劺˩勒˩ 匒˩匶˩卞˩卼˩%叆˩_x000a_叚˩/吸˩呎˩呜˩咀˩咰˩哎˩哤˩哼˩唢˩唾˩啢˩喆˩喤˩嗆˩嗤˩_x000a_嗸˩嗾˩嘢˩噀˩噮˩嚌˩嚢˩嚸˩囐˩囦˩ 囸˩圈˩圪˩坔˩坴˩垦˩埢˩埾˩堜˩塆˩塲˩墔˩墢˩墸˩壐˩壨˩ 壺˩夜˩_x000a_夰˩奒˩_x000a_奦˩奶˩妆˩妒˩妲˩_x000a_姌˩姜˩姾˩娖˩ 娨˩ 娺˩婘˩婾˩媢˩嫂˩嫊˩嫢˩嬀˩嬐˩嬬˩_x000a_孆˩孜˩孬˩孲˩ 宄˩室˩寀˩富˩ 寞˩寮˩対˩專˩尪˩属˩岊˩岢˩岾˩峢˩ 峴˩崔˩ 崦˩_x000a_崺˩嵖˩_x000a_ArialIsVisibleIsBigButtonTooltipCanGrowShowLabelWhenChunkSizeGTEVisibleWhenChunkSizeGTEBigButtonWhenChunkSizeGTETopLevelCategoryCategoryCategoryIDForceHiddenRowsColsHideDescriptionHasBeenSelectedIsPaddedSelectSingleItemWithHidingLabelSelectSingleItemIsLabelVisibleHideableCategoryWMMakeVisibleEnterOrSelectValidatedStringEnterOrSelectStringMaxLengthCustomValidatorSelectionItemWithEnterIntegerSelectionItemMinimumValMaximumValListViewConceptSortOrderSortPropertyColHeader0ColHeader1ColHeader2ColHeader3DeletableSelectionItemDeletedItemSpecialPrimaryLinkExecuteActionHeadingFlippedEnterIntegerEnterIntegerHiddenLabelDialogView#DialogStyleselementgroupBoxIsCollapsiblegroupheaderLabelgroupcontentimageImageSourceSrc#300IndentLevelBooleanChoiceconceptImagecheckboxconceptCheckMixedValueIsCheckedStartsMixedIsTriStatesuperTipImageSuperTipdescLabelDescription#302EnterDecimalconceptLabelDismissBehaviorOnCommitTextboxContainertextboxContainedTextboxValidatingTextboxEntryValueRepresentativeStringPromptBoilerplateTextIsEditableIsMultilineAcceptEntryCommandStyledParentValidateEntryCommandValidationDescriptionHoverMessageMaxCharactersSpinnerUpCommandDownCommandLabelAboveIncrementShowLabelEnterDurationEnterEmuLengthIsScrollOnKillFocusEnterLengthValue888888SimpleButtonDD_DropArrowIsPressedComboboxAnchorAnchorItemsListContentItemsFlexMLContentIDIsDroppedIsTailDroppedListHeightSOSSelectedItemSelectedItemSelectedStringTogglingCommandContainerButtoneditboxAnchorRepresentativeStringSelectTextOnSetFocusCkeGalleryCategorySeparatorBottomCategoryHeaderImageCategoryHeaderLabelGalleryCategoryVTGalleryCategoryContainercatGridItemIsFirstVisible#208#211ItemCountCategoryStyle#207GalLayoutSelectionHeaderTableGridAutoTabletoppadColorPickerbottompadGalAnchorInRibbonItemsimpleListGalleryItemsItemsGalleryButtonGalButtonGalBigButtonGalButtonInRibbonTextPositionGalleryAnimatedImageAutoRenderDisabledStateGalleryItemLabelContainerRichLabelGalleryItemDescriptionVertSeparatorLeftVertSeparatorRightGalleryItemitemRootgbuttonRTFLabelRTFTextTextPercentImageAnimationEndFrameAnimationFramesPerSecondIsAnimationRunningImageWidthImageHeightImageFrameLargeImageSourceLargeImageSrcLargePreviewPercentImageContextCommandContextDetachCommandFocusCommandIsContextMenuOpenIsFocusedIsSelectedIsForceSelectedHeightLinesTextStyleOverrideIsRepresentativeSize#216IsImageSourceTextImageSizeGalHoverStates#215IsMenuItemhighlightoverlayouterThemeItemOverlayOuterhighlightoverlayinnerThemeItemOverlayInnerIsHighlightedGalleryFilterItemFilterTypelistviewitemlistcontentGalDDComboButtonGalSplitButtonStickyButtonGalArrowGalleryFilterScrollViewerGalleryScrollViewerGalleryInRibbonScrollViewerGalleryContainerGalleryButtonGroupIsKeyboardToHighlightedEnabledIsKeyAccelerationEnabledGalleryButtonGroupInRibbonGrippieGalGrippieBottomGalGrippieTopHeaderHorizSeparatorTopHorizSeparatorBottomGalleryMenuItemsNoSeparatorGalleryMenuItemsWithSeparatorMenuSeparatorGalFilterButtonGalFilterArrowGalFilterSelectorShowOnlySelectedfilterRootfilterbkgdOnButtonDownOnCancelDropWidthHighlightedItemSelectedItem.LabelSelectedItem.ImageSourceFSCB_DropArrowAutoToggleIsCheckedProxyButtonItemTemplateForTypeSelectionValueContextMenuDataSourceContextMenuFlexMLContentIDGalleryDataSourceIsAnchorEnabledDataSource.IsAnchorEnabledShowBorderIsEnterBubbleEnabledIsStandardKeyboardingInDialogLayoutDataSource.LayoutDataSource.ImageSourceIsBitFilteringDataSource.IsBitFilteringIsFilterVisibleDataSource.IsFilterVisibleIsScrollToSelectedEnabledDataSource.IsScrollToSeleb聪 开iIsCurrentlyIIeightDataSource.ItemsHeightItemsWidthDataSource.ItemsWidthDataSource.ItemsCategoriesDataSource.CategoriesSelectedValueDataSource.SelectedValueHighlightedValue"/>
    <w:docVar w:name="EN.Libraries" w:val="EN.InstantForm"/>
  </w:docVars>
  <w:rsids>
    <w:rsidRoot w:val="002C052B"/>
    <w:rsid w:val="000006CE"/>
    <w:rsid w:val="000020A8"/>
    <w:rsid w:val="00003FCB"/>
    <w:rsid w:val="00004313"/>
    <w:rsid w:val="0000585F"/>
    <w:rsid w:val="00006652"/>
    <w:rsid w:val="00007F70"/>
    <w:rsid w:val="00011E22"/>
    <w:rsid w:val="00012768"/>
    <w:rsid w:val="00013928"/>
    <w:rsid w:val="00013E25"/>
    <w:rsid w:val="0001492D"/>
    <w:rsid w:val="0001536B"/>
    <w:rsid w:val="0001536D"/>
    <w:rsid w:val="00015B2A"/>
    <w:rsid w:val="000163D4"/>
    <w:rsid w:val="00017990"/>
    <w:rsid w:val="00020816"/>
    <w:rsid w:val="00021B2B"/>
    <w:rsid w:val="000238B2"/>
    <w:rsid w:val="00024D76"/>
    <w:rsid w:val="00026195"/>
    <w:rsid w:val="00027483"/>
    <w:rsid w:val="00027B16"/>
    <w:rsid w:val="00031189"/>
    <w:rsid w:val="00031830"/>
    <w:rsid w:val="00031C10"/>
    <w:rsid w:val="00033028"/>
    <w:rsid w:val="000352DF"/>
    <w:rsid w:val="00037049"/>
    <w:rsid w:val="00041236"/>
    <w:rsid w:val="00042143"/>
    <w:rsid w:val="00042712"/>
    <w:rsid w:val="00042C1F"/>
    <w:rsid w:val="000431A8"/>
    <w:rsid w:val="0004491A"/>
    <w:rsid w:val="00044B4E"/>
    <w:rsid w:val="000452B8"/>
    <w:rsid w:val="00045948"/>
    <w:rsid w:val="00050962"/>
    <w:rsid w:val="00053415"/>
    <w:rsid w:val="00054B1F"/>
    <w:rsid w:val="0005674E"/>
    <w:rsid w:val="00061B82"/>
    <w:rsid w:val="0006382F"/>
    <w:rsid w:val="00063B98"/>
    <w:rsid w:val="0006463A"/>
    <w:rsid w:val="000648B1"/>
    <w:rsid w:val="0006793C"/>
    <w:rsid w:val="000710C9"/>
    <w:rsid w:val="00071193"/>
    <w:rsid w:val="000718A0"/>
    <w:rsid w:val="00073179"/>
    <w:rsid w:val="00074BE3"/>
    <w:rsid w:val="000771AD"/>
    <w:rsid w:val="00077B12"/>
    <w:rsid w:val="00080D9A"/>
    <w:rsid w:val="00081599"/>
    <w:rsid w:val="00081AE1"/>
    <w:rsid w:val="00082241"/>
    <w:rsid w:val="000822CB"/>
    <w:rsid w:val="000824EC"/>
    <w:rsid w:val="00082568"/>
    <w:rsid w:val="0008257E"/>
    <w:rsid w:val="00083EA8"/>
    <w:rsid w:val="0008513F"/>
    <w:rsid w:val="000854A5"/>
    <w:rsid w:val="00085709"/>
    <w:rsid w:val="000860BA"/>
    <w:rsid w:val="00086D2D"/>
    <w:rsid w:val="00087463"/>
    <w:rsid w:val="0009046B"/>
    <w:rsid w:val="000910D0"/>
    <w:rsid w:val="00091341"/>
    <w:rsid w:val="00091830"/>
    <w:rsid w:val="000918CD"/>
    <w:rsid w:val="0009349C"/>
    <w:rsid w:val="000943CA"/>
    <w:rsid w:val="00094755"/>
    <w:rsid w:val="000950C4"/>
    <w:rsid w:val="00096F88"/>
    <w:rsid w:val="00097CAB"/>
    <w:rsid w:val="00097D45"/>
    <w:rsid w:val="000A0352"/>
    <w:rsid w:val="000A04F8"/>
    <w:rsid w:val="000A2B6F"/>
    <w:rsid w:val="000A3081"/>
    <w:rsid w:val="000A7C39"/>
    <w:rsid w:val="000A7F80"/>
    <w:rsid w:val="000B02D8"/>
    <w:rsid w:val="000B0334"/>
    <w:rsid w:val="000B2C4F"/>
    <w:rsid w:val="000B42DC"/>
    <w:rsid w:val="000B4B90"/>
    <w:rsid w:val="000C02EF"/>
    <w:rsid w:val="000C0B59"/>
    <w:rsid w:val="000C1C0B"/>
    <w:rsid w:val="000C1F94"/>
    <w:rsid w:val="000C4F9C"/>
    <w:rsid w:val="000C5351"/>
    <w:rsid w:val="000C5711"/>
    <w:rsid w:val="000C7125"/>
    <w:rsid w:val="000C7712"/>
    <w:rsid w:val="000D0234"/>
    <w:rsid w:val="000D0309"/>
    <w:rsid w:val="000D1BA2"/>
    <w:rsid w:val="000D36C1"/>
    <w:rsid w:val="000D41BB"/>
    <w:rsid w:val="000D4CCC"/>
    <w:rsid w:val="000D4ED9"/>
    <w:rsid w:val="000D5CC9"/>
    <w:rsid w:val="000D5F89"/>
    <w:rsid w:val="000D60B4"/>
    <w:rsid w:val="000E1914"/>
    <w:rsid w:val="000E3CA1"/>
    <w:rsid w:val="000E42B8"/>
    <w:rsid w:val="000E5941"/>
    <w:rsid w:val="000E62C2"/>
    <w:rsid w:val="000E6B60"/>
    <w:rsid w:val="000F1446"/>
    <w:rsid w:val="000F3CBA"/>
    <w:rsid w:val="000F44F3"/>
    <w:rsid w:val="000F563B"/>
    <w:rsid w:val="000F69DA"/>
    <w:rsid w:val="001007FB"/>
    <w:rsid w:val="00100A8A"/>
    <w:rsid w:val="00100F56"/>
    <w:rsid w:val="00102288"/>
    <w:rsid w:val="00107AEC"/>
    <w:rsid w:val="00110AD4"/>
    <w:rsid w:val="0011106E"/>
    <w:rsid w:val="001120D3"/>
    <w:rsid w:val="00112BB0"/>
    <w:rsid w:val="00120BD7"/>
    <w:rsid w:val="001222B6"/>
    <w:rsid w:val="0012279A"/>
    <w:rsid w:val="00125252"/>
    <w:rsid w:val="00127B43"/>
    <w:rsid w:val="00130D0D"/>
    <w:rsid w:val="0013276B"/>
    <w:rsid w:val="00132B91"/>
    <w:rsid w:val="00132EE6"/>
    <w:rsid w:val="00134018"/>
    <w:rsid w:val="00135462"/>
    <w:rsid w:val="001364AC"/>
    <w:rsid w:val="001364AF"/>
    <w:rsid w:val="0013658E"/>
    <w:rsid w:val="001375F8"/>
    <w:rsid w:val="001376D8"/>
    <w:rsid w:val="00137A6F"/>
    <w:rsid w:val="001406D9"/>
    <w:rsid w:val="00141351"/>
    <w:rsid w:val="00141AE3"/>
    <w:rsid w:val="00141C77"/>
    <w:rsid w:val="00141EDF"/>
    <w:rsid w:val="00142726"/>
    <w:rsid w:val="00150231"/>
    <w:rsid w:val="00150CB4"/>
    <w:rsid w:val="0015101A"/>
    <w:rsid w:val="00151CDD"/>
    <w:rsid w:val="00151FB4"/>
    <w:rsid w:val="001522F0"/>
    <w:rsid w:val="001527B8"/>
    <w:rsid w:val="00152FEC"/>
    <w:rsid w:val="00155327"/>
    <w:rsid w:val="001557DC"/>
    <w:rsid w:val="001605CA"/>
    <w:rsid w:val="00160961"/>
    <w:rsid w:val="00162F90"/>
    <w:rsid w:val="00163695"/>
    <w:rsid w:val="00164B25"/>
    <w:rsid w:val="00165FEA"/>
    <w:rsid w:val="0016643E"/>
    <w:rsid w:val="00167183"/>
    <w:rsid w:val="001712B4"/>
    <w:rsid w:val="00171657"/>
    <w:rsid w:val="00172DEB"/>
    <w:rsid w:val="00173118"/>
    <w:rsid w:val="00173D52"/>
    <w:rsid w:val="001744CC"/>
    <w:rsid w:val="00174CCE"/>
    <w:rsid w:val="00176C24"/>
    <w:rsid w:val="00180348"/>
    <w:rsid w:val="00181763"/>
    <w:rsid w:val="001830A2"/>
    <w:rsid w:val="001832AA"/>
    <w:rsid w:val="00183835"/>
    <w:rsid w:val="001840CE"/>
    <w:rsid w:val="0018545C"/>
    <w:rsid w:val="0018557D"/>
    <w:rsid w:val="00185813"/>
    <w:rsid w:val="00190214"/>
    <w:rsid w:val="00190AEE"/>
    <w:rsid w:val="00190F00"/>
    <w:rsid w:val="00190F6B"/>
    <w:rsid w:val="00190FCD"/>
    <w:rsid w:val="00192137"/>
    <w:rsid w:val="0019252A"/>
    <w:rsid w:val="00192D83"/>
    <w:rsid w:val="00194505"/>
    <w:rsid w:val="001948C3"/>
    <w:rsid w:val="00194A08"/>
    <w:rsid w:val="001977BB"/>
    <w:rsid w:val="001A0095"/>
    <w:rsid w:val="001A01DA"/>
    <w:rsid w:val="001A1C3B"/>
    <w:rsid w:val="001A2341"/>
    <w:rsid w:val="001A4C90"/>
    <w:rsid w:val="001A5907"/>
    <w:rsid w:val="001B024C"/>
    <w:rsid w:val="001B1B3C"/>
    <w:rsid w:val="001B2AFF"/>
    <w:rsid w:val="001B2FDA"/>
    <w:rsid w:val="001B4E08"/>
    <w:rsid w:val="001B5F48"/>
    <w:rsid w:val="001B6D38"/>
    <w:rsid w:val="001C0216"/>
    <w:rsid w:val="001C3631"/>
    <w:rsid w:val="001C3C89"/>
    <w:rsid w:val="001C48E7"/>
    <w:rsid w:val="001C4B20"/>
    <w:rsid w:val="001C4D96"/>
    <w:rsid w:val="001C58B3"/>
    <w:rsid w:val="001C7276"/>
    <w:rsid w:val="001C7487"/>
    <w:rsid w:val="001D2571"/>
    <w:rsid w:val="001D5001"/>
    <w:rsid w:val="001D5770"/>
    <w:rsid w:val="001D5A08"/>
    <w:rsid w:val="001D65A9"/>
    <w:rsid w:val="001D78F3"/>
    <w:rsid w:val="001D7AB0"/>
    <w:rsid w:val="001E05F9"/>
    <w:rsid w:val="001E0C0B"/>
    <w:rsid w:val="001E1910"/>
    <w:rsid w:val="001E1C11"/>
    <w:rsid w:val="001E29F9"/>
    <w:rsid w:val="001E33E2"/>
    <w:rsid w:val="001E473B"/>
    <w:rsid w:val="001E6623"/>
    <w:rsid w:val="001E71A6"/>
    <w:rsid w:val="001E77CB"/>
    <w:rsid w:val="001E7A30"/>
    <w:rsid w:val="001E7ED8"/>
    <w:rsid w:val="001F0351"/>
    <w:rsid w:val="001F29E4"/>
    <w:rsid w:val="001F3FCA"/>
    <w:rsid w:val="001F4A07"/>
    <w:rsid w:val="001F4B4E"/>
    <w:rsid w:val="001F4D6A"/>
    <w:rsid w:val="001F4DEC"/>
    <w:rsid w:val="001F5737"/>
    <w:rsid w:val="001F5A3D"/>
    <w:rsid w:val="001F61C3"/>
    <w:rsid w:val="001F6CAF"/>
    <w:rsid w:val="00200771"/>
    <w:rsid w:val="00200911"/>
    <w:rsid w:val="00200C99"/>
    <w:rsid w:val="002016E7"/>
    <w:rsid w:val="00201C67"/>
    <w:rsid w:val="00203AC8"/>
    <w:rsid w:val="00203B1C"/>
    <w:rsid w:val="00204A15"/>
    <w:rsid w:val="00205353"/>
    <w:rsid w:val="002061E3"/>
    <w:rsid w:val="00206531"/>
    <w:rsid w:val="00206C53"/>
    <w:rsid w:val="0021091E"/>
    <w:rsid w:val="00211440"/>
    <w:rsid w:val="00212707"/>
    <w:rsid w:val="0021344F"/>
    <w:rsid w:val="0021457C"/>
    <w:rsid w:val="00214A5F"/>
    <w:rsid w:val="00215791"/>
    <w:rsid w:val="00216F08"/>
    <w:rsid w:val="0021735F"/>
    <w:rsid w:val="00220AEC"/>
    <w:rsid w:val="0022139C"/>
    <w:rsid w:val="002219A1"/>
    <w:rsid w:val="00222FEF"/>
    <w:rsid w:val="00223A16"/>
    <w:rsid w:val="00223DCD"/>
    <w:rsid w:val="00223F70"/>
    <w:rsid w:val="002244C0"/>
    <w:rsid w:val="0022589C"/>
    <w:rsid w:val="002263B0"/>
    <w:rsid w:val="002323E5"/>
    <w:rsid w:val="002342D6"/>
    <w:rsid w:val="00235D34"/>
    <w:rsid w:val="002364C0"/>
    <w:rsid w:val="00236C1C"/>
    <w:rsid w:val="00236F77"/>
    <w:rsid w:val="00237A3D"/>
    <w:rsid w:val="00241634"/>
    <w:rsid w:val="0024426F"/>
    <w:rsid w:val="002453D5"/>
    <w:rsid w:val="00245841"/>
    <w:rsid w:val="00245B3E"/>
    <w:rsid w:val="00246B81"/>
    <w:rsid w:val="002501F7"/>
    <w:rsid w:val="002519CC"/>
    <w:rsid w:val="0025276A"/>
    <w:rsid w:val="00252F38"/>
    <w:rsid w:val="00253D1F"/>
    <w:rsid w:val="00254BD8"/>
    <w:rsid w:val="00255406"/>
    <w:rsid w:val="002562FC"/>
    <w:rsid w:val="002567F7"/>
    <w:rsid w:val="0025693E"/>
    <w:rsid w:val="00257053"/>
    <w:rsid w:val="00261565"/>
    <w:rsid w:val="00261F68"/>
    <w:rsid w:val="00262865"/>
    <w:rsid w:val="002644A1"/>
    <w:rsid w:val="002667BD"/>
    <w:rsid w:val="00267C88"/>
    <w:rsid w:val="00271BA0"/>
    <w:rsid w:val="0027256D"/>
    <w:rsid w:val="002729D9"/>
    <w:rsid w:val="00273CB3"/>
    <w:rsid w:val="0027634B"/>
    <w:rsid w:val="00277387"/>
    <w:rsid w:val="00277AA7"/>
    <w:rsid w:val="002843D7"/>
    <w:rsid w:val="002845C8"/>
    <w:rsid w:val="0028749C"/>
    <w:rsid w:val="002941F8"/>
    <w:rsid w:val="0029432E"/>
    <w:rsid w:val="00295135"/>
    <w:rsid w:val="0029621D"/>
    <w:rsid w:val="00297EC7"/>
    <w:rsid w:val="002A02B7"/>
    <w:rsid w:val="002A18E1"/>
    <w:rsid w:val="002A332E"/>
    <w:rsid w:val="002A3BDF"/>
    <w:rsid w:val="002A4694"/>
    <w:rsid w:val="002A5FCF"/>
    <w:rsid w:val="002A6950"/>
    <w:rsid w:val="002A69B4"/>
    <w:rsid w:val="002A7CA7"/>
    <w:rsid w:val="002A7EB4"/>
    <w:rsid w:val="002B090D"/>
    <w:rsid w:val="002B0CD2"/>
    <w:rsid w:val="002B1B0D"/>
    <w:rsid w:val="002B2EED"/>
    <w:rsid w:val="002B3DD0"/>
    <w:rsid w:val="002B4938"/>
    <w:rsid w:val="002B60F9"/>
    <w:rsid w:val="002B6DBA"/>
    <w:rsid w:val="002B6FF8"/>
    <w:rsid w:val="002C052B"/>
    <w:rsid w:val="002C0D4A"/>
    <w:rsid w:val="002C0FF2"/>
    <w:rsid w:val="002C2487"/>
    <w:rsid w:val="002C24C3"/>
    <w:rsid w:val="002C303B"/>
    <w:rsid w:val="002C32D2"/>
    <w:rsid w:val="002C52AB"/>
    <w:rsid w:val="002C6630"/>
    <w:rsid w:val="002D5284"/>
    <w:rsid w:val="002D6673"/>
    <w:rsid w:val="002D6AFB"/>
    <w:rsid w:val="002D7D11"/>
    <w:rsid w:val="002E1283"/>
    <w:rsid w:val="002E29A7"/>
    <w:rsid w:val="002E2A20"/>
    <w:rsid w:val="002E2B14"/>
    <w:rsid w:val="002E3F1C"/>
    <w:rsid w:val="002E564A"/>
    <w:rsid w:val="002E7092"/>
    <w:rsid w:val="002E7730"/>
    <w:rsid w:val="002F29F9"/>
    <w:rsid w:val="002F3800"/>
    <w:rsid w:val="002F76B5"/>
    <w:rsid w:val="0030049E"/>
    <w:rsid w:val="00302D4B"/>
    <w:rsid w:val="00303C1F"/>
    <w:rsid w:val="00305487"/>
    <w:rsid w:val="00305520"/>
    <w:rsid w:val="00305F7E"/>
    <w:rsid w:val="00306FBE"/>
    <w:rsid w:val="003074E6"/>
    <w:rsid w:val="0031013C"/>
    <w:rsid w:val="00311AEA"/>
    <w:rsid w:val="0031448B"/>
    <w:rsid w:val="00314FD3"/>
    <w:rsid w:val="00315327"/>
    <w:rsid w:val="00315E49"/>
    <w:rsid w:val="0031622D"/>
    <w:rsid w:val="003174C1"/>
    <w:rsid w:val="0032177C"/>
    <w:rsid w:val="00322009"/>
    <w:rsid w:val="003223CE"/>
    <w:rsid w:val="0032291D"/>
    <w:rsid w:val="0032522F"/>
    <w:rsid w:val="00327711"/>
    <w:rsid w:val="0032778D"/>
    <w:rsid w:val="00330A72"/>
    <w:rsid w:val="00331319"/>
    <w:rsid w:val="00333119"/>
    <w:rsid w:val="00333779"/>
    <w:rsid w:val="00336664"/>
    <w:rsid w:val="00336B05"/>
    <w:rsid w:val="003377EB"/>
    <w:rsid w:val="00340011"/>
    <w:rsid w:val="00340FE5"/>
    <w:rsid w:val="00341D51"/>
    <w:rsid w:val="003432D2"/>
    <w:rsid w:val="00343872"/>
    <w:rsid w:val="00344204"/>
    <w:rsid w:val="00344EFE"/>
    <w:rsid w:val="0034538D"/>
    <w:rsid w:val="003453BB"/>
    <w:rsid w:val="003455F5"/>
    <w:rsid w:val="00346E7E"/>
    <w:rsid w:val="0034702F"/>
    <w:rsid w:val="003473FE"/>
    <w:rsid w:val="00347444"/>
    <w:rsid w:val="00347A92"/>
    <w:rsid w:val="003507FF"/>
    <w:rsid w:val="0035168C"/>
    <w:rsid w:val="00351AC5"/>
    <w:rsid w:val="003563E7"/>
    <w:rsid w:val="003565BA"/>
    <w:rsid w:val="00356FB9"/>
    <w:rsid w:val="003570A4"/>
    <w:rsid w:val="003634FE"/>
    <w:rsid w:val="003651F2"/>
    <w:rsid w:val="00366293"/>
    <w:rsid w:val="0037035A"/>
    <w:rsid w:val="00370C68"/>
    <w:rsid w:val="00370FA4"/>
    <w:rsid w:val="00372F4C"/>
    <w:rsid w:val="00374554"/>
    <w:rsid w:val="003754B5"/>
    <w:rsid w:val="00375E42"/>
    <w:rsid w:val="0037672B"/>
    <w:rsid w:val="0037697C"/>
    <w:rsid w:val="00377409"/>
    <w:rsid w:val="003776F3"/>
    <w:rsid w:val="00377AC0"/>
    <w:rsid w:val="00380F1C"/>
    <w:rsid w:val="0038136F"/>
    <w:rsid w:val="0038151C"/>
    <w:rsid w:val="0038166F"/>
    <w:rsid w:val="00383659"/>
    <w:rsid w:val="00383993"/>
    <w:rsid w:val="00385123"/>
    <w:rsid w:val="00385F8A"/>
    <w:rsid w:val="00385FAB"/>
    <w:rsid w:val="003862D9"/>
    <w:rsid w:val="00386544"/>
    <w:rsid w:val="00386808"/>
    <w:rsid w:val="00386C04"/>
    <w:rsid w:val="003900FB"/>
    <w:rsid w:val="003907ED"/>
    <w:rsid w:val="00392D22"/>
    <w:rsid w:val="0039372A"/>
    <w:rsid w:val="003942BC"/>
    <w:rsid w:val="0039470E"/>
    <w:rsid w:val="003958FC"/>
    <w:rsid w:val="00395A4C"/>
    <w:rsid w:val="00396BF8"/>
    <w:rsid w:val="00397815"/>
    <w:rsid w:val="003A3353"/>
    <w:rsid w:val="003A3A82"/>
    <w:rsid w:val="003A3F88"/>
    <w:rsid w:val="003A4F7C"/>
    <w:rsid w:val="003A54A4"/>
    <w:rsid w:val="003A630C"/>
    <w:rsid w:val="003A6384"/>
    <w:rsid w:val="003B0438"/>
    <w:rsid w:val="003B149D"/>
    <w:rsid w:val="003B298C"/>
    <w:rsid w:val="003B2AFD"/>
    <w:rsid w:val="003B31D2"/>
    <w:rsid w:val="003B3E8D"/>
    <w:rsid w:val="003B5796"/>
    <w:rsid w:val="003B797B"/>
    <w:rsid w:val="003C0492"/>
    <w:rsid w:val="003C0C82"/>
    <w:rsid w:val="003C1335"/>
    <w:rsid w:val="003C13BE"/>
    <w:rsid w:val="003C1763"/>
    <w:rsid w:val="003C208A"/>
    <w:rsid w:val="003C25A8"/>
    <w:rsid w:val="003C3C4E"/>
    <w:rsid w:val="003C4766"/>
    <w:rsid w:val="003C5311"/>
    <w:rsid w:val="003C5FE7"/>
    <w:rsid w:val="003C6A92"/>
    <w:rsid w:val="003C7498"/>
    <w:rsid w:val="003D0D6A"/>
    <w:rsid w:val="003D1435"/>
    <w:rsid w:val="003D1515"/>
    <w:rsid w:val="003D16BE"/>
    <w:rsid w:val="003D22E9"/>
    <w:rsid w:val="003D2700"/>
    <w:rsid w:val="003D2B4C"/>
    <w:rsid w:val="003D3AC0"/>
    <w:rsid w:val="003D47D3"/>
    <w:rsid w:val="003D6934"/>
    <w:rsid w:val="003D796A"/>
    <w:rsid w:val="003D7FBC"/>
    <w:rsid w:val="003E2875"/>
    <w:rsid w:val="003E4B12"/>
    <w:rsid w:val="003E56CA"/>
    <w:rsid w:val="003E59AE"/>
    <w:rsid w:val="003E6BEF"/>
    <w:rsid w:val="003E6E86"/>
    <w:rsid w:val="003E6ED5"/>
    <w:rsid w:val="003E7CB1"/>
    <w:rsid w:val="003F1B1E"/>
    <w:rsid w:val="003F22CA"/>
    <w:rsid w:val="003F24B7"/>
    <w:rsid w:val="003F39BB"/>
    <w:rsid w:val="003F3FF7"/>
    <w:rsid w:val="003F514C"/>
    <w:rsid w:val="003F5B28"/>
    <w:rsid w:val="003F6336"/>
    <w:rsid w:val="003F6DC7"/>
    <w:rsid w:val="003F76A0"/>
    <w:rsid w:val="0040039E"/>
    <w:rsid w:val="00400996"/>
    <w:rsid w:val="00401C5F"/>
    <w:rsid w:val="00402459"/>
    <w:rsid w:val="00402D60"/>
    <w:rsid w:val="00403447"/>
    <w:rsid w:val="00403AFB"/>
    <w:rsid w:val="004064A9"/>
    <w:rsid w:val="00410A10"/>
    <w:rsid w:val="00410F2F"/>
    <w:rsid w:val="004111BF"/>
    <w:rsid w:val="00411501"/>
    <w:rsid w:val="0041192F"/>
    <w:rsid w:val="00413552"/>
    <w:rsid w:val="00416BB1"/>
    <w:rsid w:val="004177A5"/>
    <w:rsid w:val="00422BF6"/>
    <w:rsid w:val="004236E3"/>
    <w:rsid w:val="0042570C"/>
    <w:rsid w:val="00425A19"/>
    <w:rsid w:val="00427356"/>
    <w:rsid w:val="00427FC1"/>
    <w:rsid w:val="00430CE1"/>
    <w:rsid w:val="00431A7F"/>
    <w:rsid w:val="004340F4"/>
    <w:rsid w:val="00434DB3"/>
    <w:rsid w:val="00435357"/>
    <w:rsid w:val="004368D1"/>
    <w:rsid w:val="0043798D"/>
    <w:rsid w:val="00440DA4"/>
    <w:rsid w:val="0044190E"/>
    <w:rsid w:val="00442D24"/>
    <w:rsid w:val="00442D3B"/>
    <w:rsid w:val="004430C4"/>
    <w:rsid w:val="004432A5"/>
    <w:rsid w:val="00444529"/>
    <w:rsid w:val="0044512F"/>
    <w:rsid w:val="00445385"/>
    <w:rsid w:val="004457D6"/>
    <w:rsid w:val="00446979"/>
    <w:rsid w:val="0044751A"/>
    <w:rsid w:val="0045012F"/>
    <w:rsid w:val="00450656"/>
    <w:rsid w:val="00451E15"/>
    <w:rsid w:val="0045242D"/>
    <w:rsid w:val="0045280F"/>
    <w:rsid w:val="0045379F"/>
    <w:rsid w:val="00454CB3"/>
    <w:rsid w:val="0045533A"/>
    <w:rsid w:val="004559FB"/>
    <w:rsid w:val="004573AA"/>
    <w:rsid w:val="00460438"/>
    <w:rsid w:val="00460D4D"/>
    <w:rsid w:val="00461B49"/>
    <w:rsid w:val="00461FA2"/>
    <w:rsid w:val="00463735"/>
    <w:rsid w:val="00463E6D"/>
    <w:rsid w:val="00464DC7"/>
    <w:rsid w:val="00466407"/>
    <w:rsid w:val="00473043"/>
    <w:rsid w:val="00473447"/>
    <w:rsid w:val="0047359B"/>
    <w:rsid w:val="004746F7"/>
    <w:rsid w:val="00474774"/>
    <w:rsid w:val="00476DD9"/>
    <w:rsid w:val="00477EF3"/>
    <w:rsid w:val="0048031C"/>
    <w:rsid w:val="004805BD"/>
    <w:rsid w:val="00481F12"/>
    <w:rsid w:val="00482D4B"/>
    <w:rsid w:val="0048552A"/>
    <w:rsid w:val="004874A0"/>
    <w:rsid w:val="00487811"/>
    <w:rsid w:val="00492F4B"/>
    <w:rsid w:val="00494A4F"/>
    <w:rsid w:val="00494D0B"/>
    <w:rsid w:val="0049549B"/>
    <w:rsid w:val="004969F3"/>
    <w:rsid w:val="00496CE4"/>
    <w:rsid w:val="004A019D"/>
    <w:rsid w:val="004A1D60"/>
    <w:rsid w:val="004A34A0"/>
    <w:rsid w:val="004A388C"/>
    <w:rsid w:val="004A3952"/>
    <w:rsid w:val="004A3CC5"/>
    <w:rsid w:val="004A3CE4"/>
    <w:rsid w:val="004A4057"/>
    <w:rsid w:val="004A4BCD"/>
    <w:rsid w:val="004A4D36"/>
    <w:rsid w:val="004A54E7"/>
    <w:rsid w:val="004A5650"/>
    <w:rsid w:val="004A5D36"/>
    <w:rsid w:val="004A632B"/>
    <w:rsid w:val="004A70B6"/>
    <w:rsid w:val="004A75F6"/>
    <w:rsid w:val="004B20EF"/>
    <w:rsid w:val="004B2514"/>
    <w:rsid w:val="004B2638"/>
    <w:rsid w:val="004B3519"/>
    <w:rsid w:val="004B3B8E"/>
    <w:rsid w:val="004B3D8A"/>
    <w:rsid w:val="004B5C09"/>
    <w:rsid w:val="004B68A7"/>
    <w:rsid w:val="004B6C97"/>
    <w:rsid w:val="004B766F"/>
    <w:rsid w:val="004B7D4A"/>
    <w:rsid w:val="004C1588"/>
    <w:rsid w:val="004C20DF"/>
    <w:rsid w:val="004C4008"/>
    <w:rsid w:val="004C4093"/>
    <w:rsid w:val="004C4FFC"/>
    <w:rsid w:val="004C571D"/>
    <w:rsid w:val="004C5CE8"/>
    <w:rsid w:val="004D025E"/>
    <w:rsid w:val="004D2BAF"/>
    <w:rsid w:val="004D3ACE"/>
    <w:rsid w:val="004D4028"/>
    <w:rsid w:val="004D48CE"/>
    <w:rsid w:val="004D6473"/>
    <w:rsid w:val="004E1BAC"/>
    <w:rsid w:val="004E1CB2"/>
    <w:rsid w:val="004E2179"/>
    <w:rsid w:val="004E2694"/>
    <w:rsid w:val="004E3AA3"/>
    <w:rsid w:val="004E569F"/>
    <w:rsid w:val="004E602B"/>
    <w:rsid w:val="004E60A2"/>
    <w:rsid w:val="004E613E"/>
    <w:rsid w:val="004E767F"/>
    <w:rsid w:val="004F062B"/>
    <w:rsid w:val="004F0EF8"/>
    <w:rsid w:val="004F0FA2"/>
    <w:rsid w:val="004F299C"/>
    <w:rsid w:val="004F3F90"/>
    <w:rsid w:val="004F786B"/>
    <w:rsid w:val="00501AC0"/>
    <w:rsid w:val="00501C75"/>
    <w:rsid w:val="00502180"/>
    <w:rsid w:val="00502B53"/>
    <w:rsid w:val="00502B7A"/>
    <w:rsid w:val="00504718"/>
    <w:rsid w:val="00504C0D"/>
    <w:rsid w:val="00506415"/>
    <w:rsid w:val="0050796F"/>
    <w:rsid w:val="00507E33"/>
    <w:rsid w:val="005106BD"/>
    <w:rsid w:val="00511497"/>
    <w:rsid w:val="005114BA"/>
    <w:rsid w:val="005118B3"/>
    <w:rsid w:val="00511DCB"/>
    <w:rsid w:val="0051201C"/>
    <w:rsid w:val="0051457A"/>
    <w:rsid w:val="0051569B"/>
    <w:rsid w:val="00515F33"/>
    <w:rsid w:val="00516741"/>
    <w:rsid w:val="005172E9"/>
    <w:rsid w:val="00520391"/>
    <w:rsid w:val="00522FBF"/>
    <w:rsid w:val="00524475"/>
    <w:rsid w:val="005248C8"/>
    <w:rsid w:val="005273AB"/>
    <w:rsid w:val="00527EF7"/>
    <w:rsid w:val="00530385"/>
    <w:rsid w:val="005321A6"/>
    <w:rsid w:val="005321E2"/>
    <w:rsid w:val="005324E4"/>
    <w:rsid w:val="00534943"/>
    <w:rsid w:val="00534D01"/>
    <w:rsid w:val="005353C3"/>
    <w:rsid w:val="00535658"/>
    <w:rsid w:val="00536447"/>
    <w:rsid w:val="005419E6"/>
    <w:rsid w:val="00543AAC"/>
    <w:rsid w:val="005457D7"/>
    <w:rsid w:val="00546EDB"/>
    <w:rsid w:val="005478B6"/>
    <w:rsid w:val="00547AFF"/>
    <w:rsid w:val="00547B77"/>
    <w:rsid w:val="0055162B"/>
    <w:rsid w:val="00551A5D"/>
    <w:rsid w:val="00555525"/>
    <w:rsid w:val="00555C23"/>
    <w:rsid w:val="00561636"/>
    <w:rsid w:val="00561B29"/>
    <w:rsid w:val="00562427"/>
    <w:rsid w:val="005624B2"/>
    <w:rsid w:val="0056254E"/>
    <w:rsid w:val="00566A6B"/>
    <w:rsid w:val="00566D7A"/>
    <w:rsid w:val="00567320"/>
    <w:rsid w:val="005675C7"/>
    <w:rsid w:val="00570924"/>
    <w:rsid w:val="0057096D"/>
    <w:rsid w:val="00571199"/>
    <w:rsid w:val="0057206E"/>
    <w:rsid w:val="00574762"/>
    <w:rsid w:val="00575706"/>
    <w:rsid w:val="0057599A"/>
    <w:rsid w:val="0057796B"/>
    <w:rsid w:val="0058171C"/>
    <w:rsid w:val="005823BE"/>
    <w:rsid w:val="00583FE2"/>
    <w:rsid w:val="00585740"/>
    <w:rsid w:val="00585D00"/>
    <w:rsid w:val="00591DB6"/>
    <w:rsid w:val="00592824"/>
    <w:rsid w:val="00594066"/>
    <w:rsid w:val="005962D4"/>
    <w:rsid w:val="0059659B"/>
    <w:rsid w:val="0059788B"/>
    <w:rsid w:val="005A0214"/>
    <w:rsid w:val="005A0277"/>
    <w:rsid w:val="005A0AC2"/>
    <w:rsid w:val="005A16F8"/>
    <w:rsid w:val="005A2207"/>
    <w:rsid w:val="005A2A89"/>
    <w:rsid w:val="005A4803"/>
    <w:rsid w:val="005A4CBD"/>
    <w:rsid w:val="005A555B"/>
    <w:rsid w:val="005A5787"/>
    <w:rsid w:val="005A75AD"/>
    <w:rsid w:val="005B0F99"/>
    <w:rsid w:val="005B258B"/>
    <w:rsid w:val="005B34C0"/>
    <w:rsid w:val="005B406F"/>
    <w:rsid w:val="005B5810"/>
    <w:rsid w:val="005B5EF0"/>
    <w:rsid w:val="005C00EC"/>
    <w:rsid w:val="005C0563"/>
    <w:rsid w:val="005C148E"/>
    <w:rsid w:val="005C1F62"/>
    <w:rsid w:val="005C4A13"/>
    <w:rsid w:val="005C4B48"/>
    <w:rsid w:val="005C55DE"/>
    <w:rsid w:val="005C6269"/>
    <w:rsid w:val="005C7635"/>
    <w:rsid w:val="005D13CE"/>
    <w:rsid w:val="005D17EC"/>
    <w:rsid w:val="005D1A05"/>
    <w:rsid w:val="005D1AAB"/>
    <w:rsid w:val="005D2398"/>
    <w:rsid w:val="005D375C"/>
    <w:rsid w:val="005D53C8"/>
    <w:rsid w:val="005D5A92"/>
    <w:rsid w:val="005D6764"/>
    <w:rsid w:val="005D7159"/>
    <w:rsid w:val="005E0BD9"/>
    <w:rsid w:val="005E3FCE"/>
    <w:rsid w:val="005E41DE"/>
    <w:rsid w:val="005E5347"/>
    <w:rsid w:val="005E6125"/>
    <w:rsid w:val="005E66D4"/>
    <w:rsid w:val="005F0BDB"/>
    <w:rsid w:val="005F3064"/>
    <w:rsid w:val="005F5910"/>
    <w:rsid w:val="005F76EF"/>
    <w:rsid w:val="005F7764"/>
    <w:rsid w:val="00600B6E"/>
    <w:rsid w:val="00600EEF"/>
    <w:rsid w:val="00602981"/>
    <w:rsid w:val="0060396E"/>
    <w:rsid w:val="00603BAF"/>
    <w:rsid w:val="00603DB7"/>
    <w:rsid w:val="006049D0"/>
    <w:rsid w:val="00606A9D"/>
    <w:rsid w:val="0061063A"/>
    <w:rsid w:val="006108C0"/>
    <w:rsid w:val="00610C6C"/>
    <w:rsid w:val="0061100D"/>
    <w:rsid w:val="00611A84"/>
    <w:rsid w:val="006121FA"/>
    <w:rsid w:val="00612D8D"/>
    <w:rsid w:val="006131C7"/>
    <w:rsid w:val="0061348B"/>
    <w:rsid w:val="006134D9"/>
    <w:rsid w:val="00614902"/>
    <w:rsid w:val="0061656F"/>
    <w:rsid w:val="006168CE"/>
    <w:rsid w:val="00617366"/>
    <w:rsid w:val="00617472"/>
    <w:rsid w:val="00617945"/>
    <w:rsid w:val="0062102B"/>
    <w:rsid w:val="00622036"/>
    <w:rsid w:val="006228DD"/>
    <w:rsid w:val="0062295C"/>
    <w:rsid w:val="00623120"/>
    <w:rsid w:val="00623F02"/>
    <w:rsid w:val="006242DE"/>
    <w:rsid w:val="00624DD8"/>
    <w:rsid w:val="00625418"/>
    <w:rsid w:val="0062628F"/>
    <w:rsid w:val="00626679"/>
    <w:rsid w:val="00627CF5"/>
    <w:rsid w:val="006300FA"/>
    <w:rsid w:val="006303C2"/>
    <w:rsid w:val="00630F28"/>
    <w:rsid w:val="00631733"/>
    <w:rsid w:val="00632E8D"/>
    <w:rsid w:val="00633312"/>
    <w:rsid w:val="00633422"/>
    <w:rsid w:val="006350E0"/>
    <w:rsid w:val="006365F5"/>
    <w:rsid w:val="0063674F"/>
    <w:rsid w:val="00636938"/>
    <w:rsid w:val="006402D3"/>
    <w:rsid w:val="00640556"/>
    <w:rsid w:val="00640BA6"/>
    <w:rsid w:val="0064140A"/>
    <w:rsid w:val="0064312C"/>
    <w:rsid w:val="006437C6"/>
    <w:rsid w:val="00643EC9"/>
    <w:rsid w:val="00644273"/>
    <w:rsid w:val="0064776E"/>
    <w:rsid w:val="00650ED4"/>
    <w:rsid w:val="00650EDC"/>
    <w:rsid w:val="0065225D"/>
    <w:rsid w:val="00652337"/>
    <w:rsid w:val="00652698"/>
    <w:rsid w:val="00652992"/>
    <w:rsid w:val="00654D00"/>
    <w:rsid w:val="00655418"/>
    <w:rsid w:val="006557DB"/>
    <w:rsid w:val="006559E6"/>
    <w:rsid w:val="0065756E"/>
    <w:rsid w:val="00657907"/>
    <w:rsid w:val="00657DD9"/>
    <w:rsid w:val="00657E48"/>
    <w:rsid w:val="00660232"/>
    <w:rsid w:val="006608FC"/>
    <w:rsid w:val="006616D0"/>
    <w:rsid w:val="006628D3"/>
    <w:rsid w:val="00662A8B"/>
    <w:rsid w:val="00662BFA"/>
    <w:rsid w:val="00662F92"/>
    <w:rsid w:val="006651AA"/>
    <w:rsid w:val="0066546D"/>
    <w:rsid w:val="00665763"/>
    <w:rsid w:val="0066649B"/>
    <w:rsid w:val="006669F6"/>
    <w:rsid w:val="0066730B"/>
    <w:rsid w:val="00667815"/>
    <w:rsid w:val="00667C81"/>
    <w:rsid w:val="00670B53"/>
    <w:rsid w:val="006722AE"/>
    <w:rsid w:val="00673254"/>
    <w:rsid w:val="00673863"/>
    <w:rsid w:val="00674564"/>
    <w:rsid w:val="00675005"/>
    <w:rsid w:val="0067628D"/>
    <w:rsid w:val="006825BE"/>
    <w:rsid w:val="00682D94"/>
    <w:rsid w:val="00682FE9"/>
    <w:rsid w:val="006839F5"/>
    <w:rsid w:val="0068557B"/>
    <w:rsid w:val="00685AE0"/>
    <w:rsid w:val="006904E8"/>
    <w:rsid w:val="00691380"/>
    <w:rsid w:val="006925EF"/>
    <w:rsid w:val="006932DE"/>
    <w:rsid w:val="006937C0"/>
    <w:rsid w:val="006940EA"/>
    <w:rsid w:val="00694FBD"/>
    <w:rsid w:val="006A0F1E"/>
    <w:rsid w:val="006A189D"/>
    <w:rsid w:val="006A27CF"/>
    <w:rsid w:val="006A3483"/>
    <w:rsid w:val="006A3A68"/>
    <w:rsid w:val="006A3C48"/>
    <w:rsid w:val="006A6A6F"/>
    <w:rsid w:val="006A726B"/>
    <w:rsid w:val="006B203A"/>
    <w:rsid w:val="006B28C1"/>
    <w:rsid w:val="006B2DD9"/>
    <w:rsid w:val="006B4B18"/>
    <w:rsid w:val="006B4C24"/>
    <w:rsid w:val="006B7188"/>
    <w:rsid w:val="006C146F"/>
    <w:rsid w:val="006C38CC"/>
    <w:rsid w:val="006C6191"/>
    <w:rsid w:val="006C645E"/>
    <w:rsid w:val="006D07FD"/>
    <w:rsid w:val="006D1D78"/>
    <w:rsid w:val="006D3E89"/>
    <w:rsid w:val="006D45B4"/>
    <w:rsid w:val="006D4B71"/>
    <w:rsid w:val="006D5D15"/>
    <w:rsid w:val="006D63DA"/>
    <w:rsid w:val="006D644D"/>
    <w:rsid w:val="006D6489"/>
    <w:rsid w:val="006D6B44"/>
    <w:rsid w:val="006D6F32"/>
    <w:rsid w:val="006D6FCB"/>
    <w:rsid w:val="006D71D1"/>
    <w:rsid w:val="006D7CAC"/>
    <w:rsid w:val="006E2AA9"/>
    <w:rsid w:val="006E40EB"/>
    <w:rsid w:val="006E6994"/>
    <w:rsid w:val="006F03CF"/>
    <w:rsid w:val="006F2126"/>
    <w:rsid w:val="006F2EF4"/>
    <w:rsid w:val="006F4A78"/>
    <w:rsid w:val="006F4D13"/>
    <w:rsid w:val="006F646A"/>
    <w:rsid w:val="006F75CD"/>
    <w:rsid w:val="006F7AD7"/>
    <w:rsid w:val="006F7CD6"/>
    <w:rsid w:val="007012C3"/>
    <w:rsid w:val="0070162F"/>
    <w:rsid w:val="00702809"/>
    <w:rsid w:val="00706EDA"/>
    <w:rsid w:val="00707CE2"/>
    <w:rsid w:val="0071050D"/>
    <w:rsid w:val="00710D11"/>
    <w:rsid w:val="007119A6"/>
    <w:rsid w:val="00711AA8"/>
    <w:rsid w:val="007128CA"/>
    <w:rsid w:val="00712E7D"/>
    <w:rsid w:val="00714B8A"/>
    <w:rsid w:val="007164E7"/>
    <w:rsid w:val="0071669B"/>
    <w:rsid w:val="00716A1C"/>
    <w:rsid w:val="00716DEE"/>
    <w:rsid w:val="0072007A"/>
    <w:rsid w:val="007206F4"/>
    <w:rsid w:val="007209A0"/>
    <w:rsid w:val="0072431F"/>
    <w:rsid w:val="00724904"/>
    <w:rsid w:val="00724F9A"/>
    <w:rsid w:val="00725DA0"/>
    <w:rsid w:val="00726F38"/>
    <w:rsid w:val="0072754C"/>
    <w:rsid w:val="00730093"/>
    <w:rsid w:val="007306F5"/>
    <w:rsid w:val="00733625"/>
    <w:rsid w:val="00734F83"/>
    <w:rsid w:val="00735176"/>
    <w:rsid w:val="00735310"/>
    <w:rsid w:val="00735F31"/>
    <w:rsid w:val="00736930"/>
    <w:rsid w:val="00736DCB"/>
    <w:rsid w:val="00737799"/>
    <w:rsid w:val="00741958"/>
    <w:rsid w:val="00742831"/>
    <w:rsid w:val="007436F7"/>
    <w:rsid w:val="0074396C"/>
    <w:rsid w:val="00744094"/>
    <w:rsid w:val="007457C6"/>
    <w:rsid w:val="007469A3"/>
    <w:rsid w:val="00754B7E"/>
    <w:rsid w:val="00754D8A"/>
    <w:rsid w:val="00754F30"/>
    <w:rsid w:val="00755921"/>
    <w:rsid w:val="00756C22"/>
    <w:rsid w:val="00757CFA"/>
    <w:rsid w:val="00760139"/>
    <w:rsid w:val="00761779"/>
    <w:rsid w:val="00763A0E"/>
    <w:rsid w:val="007644F2"/>
    <w:rsid w:val="00767C29"/>
    <w:rsid w:val="00771587"/>
    <w:rsid w:val="00771B3B"/>
    <w:rsid w:val="00772935"/>
    <w:rsid w:val="00772B9C"/>
    <w:rsid w:val="00773FF0"/>
    <w:rsid w:val="00775281"/>
    <w:rsid w:val="007760B7"/>
    <w:rsid w:val="00780FFD"/>
    <w:rsid w:val="007819F6"/>
    <w:rsid w:val="00781F76"/>
    <w:rsid w:val="00782E6B"/>
    <w:rsid w:val="0078317E"/>
    <w:rsid w:val="00785892"/>
    <w:rsid w:val="00790554"/>
    <w:rsid w:val="00791466"/>
    <w:rsid w:val="007915D9"/>
    <w:rsid w:val="00791A95"/>
    <w:rsid w:val="00791FA4"/>
    <w:rsid w:val="007925BC"/>
    <w:rsid w:val="00793861"/>
    <w:rsid w:val="00793B1F"/>
    <w:rsid w:val="0079487B"/>
    <w:rsid w:val="00795E51"/>
    <w:rsid w:val="00796160"/>
    <w:rsid w:val="00796CA8"/>
    <w:rsid w:val="007A037B"/>
    <w:rsid w:val="007A1450"/>
    <w:rsid w:val="007A5A01"/>
    <w:rsid w:val="007A6C35"/>
    <w:rsid w:val="007A76C6"/>
    <w:rsid w:val="007B08D6"/>
    <w:rsid w:val="007B0C8C"/>
    <w:rsid w:val="007B0D55"/>
    <w:rsid w:val="007B2A59"/>
    <w:rsid w:val="007B6136"/>
    <w:rsid w:val="007B642D"/>
    <w:rsid w:val="007B7AAF"/>
    <w:rsid w:val="007C0778"/>
    <w:rsid w:val="007C07E1"/>
    <w:rsid w:val="007C275D"/>
    <w:rsid w:val="007C3F44"/>
    <w:rsid w:val="007C563F"/>
    <w:rsid w:val="007C5A07"/>
    <w:rsid w:val="007C5CAF"/>
    <w:rsid w:val="007C5EEE"/>
    <w:rsid w:val="007C614A"/>
    <w:rsid w:val="007C644A"/>
    <w:rsid w:val="007C759F"/>
    <w:rsid w:val="007D0947"/>
    <w:rsid w:val="007D23E1"/>
    <w:rsid w:val="007D25C2"/>
    <w:rsid w:val="007D3DBC"/>
    <w:rsid w:val="007D3E07"/>
    <w:rsid w:val="007D4EB2"/>
    <w:rsid w:val="007D5B7E"/>
    <w:rsid w:val="007D7368"/>
    <w:rsid w:val="007D7DEA"/>
    <w:rsid w:val="007E0443"/>
    <w:rsid w:val="007E09E9"/>
    <w:rsid w:val="007E1678"/>
    <w:rsid w:val="007E2077"/>
    <w:rsid w:val="007E230A"/>
    <w:rsid w:val="007E568A"/>
    <w:rsid w:val="007E609A"/>
    <w:rsid w:val="007E71ED"/>
    <w:rsid w:val="007F4CFF"/>
    <w:rsid w:val="007F6AC8"/>
    <w:rsid w:val="007F702A"/>
    <w:rsid w:val="007F70E9"/>
    <w:rsid w:val="007F7EF8"/>
    <w:rsid w:val="0080094F"/>
    <w:rsid w:val="00800DFE"/>
    <w:rsid w:val="008017D6"/>
    <w:rsid w:val="008021AC"/>
    <w:rsid w:val="00802E72"/>
    <w:rsid w:val="0080312C"/>
    <w:rsid w:val="008036A2"/>
    <w:rsid w:val="00803B12"/>
    <w:rsid w:val="00805944"/>
    <w:rsid w:val="00805E09"/>
    <w:rsid w:val="00806006"/>
    <w:rsid w:val="00806DAB"/>
    <w:rsid w:val="00806F8F"/>
    <w:rsid w:val="00807EBB"/>
    <w:rsid w:val="00812D11"/>
    <w:rsid w:val="00814CDA"/>
    <w:rsid w:val="00820379"/>
    <w:rsid w:val="008217D6"/>
    <w:rsid w:val="00822219"/>
    <w:rsid w:val="008236CA"/>
    <w:rsid w:val="0082412D"/>
    <w:rsid w:val="008242A8"/>
    <w:rsid w:val="008249F6"/>
    <w:rsid w:val="00825267"/>
    <w:rsid w:val="008262AA"/>
    <w:rsid w:val="00826691"/>
    <w:rsid w:val="00826D62"/>
    <w:rsid w:val="00826D64"/>
    <w:rsid w:val="0082709A"/>
    <w:rsid w:val="00827505"/>
    <w:rsid w:val="0083272D"/>
    <w:rsid w:val="00832A72"/>
    <w:rsid w:val="00835240"/>
    <w:rsid w:val="0083583A"/>
    <w:rsid w:val="00836112"/>
    <w:rsid w:val="0084070E"/>
    <w:rsid w:val="00842709"/>
    <w:rsid w:val="00842874"/>
    <w:rsid w:val="00844401"/>
    <w:rsid w:val="00844AB2"/>
    <w:rsid w:val="00845012"/>
    <w:rsid w:val="00845110"/>
    <w:rsid w:val="00846FCF"/>
    <w:rsid w:val="008511C4"/>
    <w:rsid w:val="00851C1B"/>
    <w:rsid w:val="008520CF"/>
    <w:rsid w:val="0085415B"/>
    <w:rsid w:val="00856181"/>
    <w:rsid w:val="008608DD"/>
    <w:rsid w:val="00860B91"/>
    <w:rsid w:val="008627C6"/>
    <w:rsid w:val="008629EA"/>
    <w:rsid w:val="00862B31"/>
    <w:rsid w:val="00864E58"/>
    <w:rsid w:val="00866A3F"/>
    <w:rsid w:val="00866A45"/>
    <w:rsid w:val="008670E4"/>
    <w:rsid w:val="0087174B"/>
    <w:rsid w:val="008730CC"/>
    <w:rsid w:val="00873913"/>
    <w:rsid w:val="00874BD0"/>
    <w:rsid w:val="0087540B"/>
    <w:rsid w:val="0087759F"/>
    <w:rsid w:val="0087796C"/>
    <w:rsid w:val="00877E34"/>
    <w:rsid w:val="00880455"/>
    <w:rsid w:val="00884B68"/>
    <w:rsid w:val="00884BE7"/>
    <w:rsid w:val="00885190"/>
    <w:rsid w:val="00885FD8"/>
    <w:rsid w:val="00890D69"/>
    <w:rsid w:val="00891802"/>
    <w:rsid w:val="00892F60"/>
    <w:rsid w:val="0089419C"/>
    <w:rsid w:val="0089462F"/>
    <w:rsid w:val="00896BBC"/>
    <w:rsid w:val="008A1241"/>
    <w:rsid w:val="008A1CF0"/>
    <w:rsid w:val="008A3536"/>
    <w:rsid w:val="008A3F77"/>
    <w:rsid w:val="008A40FD"/>
    <w:rsid w:val="008A4AF5"/>
    <w:rsid w:val="008A5B51"/>
    <w:rsid w:val="008A6E1A"/>
    <w:rsid w:val="008A787A"/>
    <w:rsid w:val="008A7980"/>
    <w:rsid w:val="008A7D0B"/>
    <w:rsid w:val="008B1002"/>
    <w:rsid w:val="008B1010"/>
    <w:rsid w:val="008B1C2C"/>
    <w:rsid w:val="008B215F"/>
    <w:rsid w:val="008B2B09"/>
    <w:rsid w:val="008B2FF5"/>
    <w:rsid w:val="008B50CE"/>
    <w:rsid w:val="008B59B9"/>
    <w:rsid w:val="008B60DD"/>
    <w:rsid w:val="008B61A5"/>
    <w:rsid w:val="008B6551"/>
    <w:rsid w:val="008B6B52"/>
    <w:rsid w:val="008C0D01"/>
    <w:rsid w:val="008C1AD5"/>
    <w:rsid w:val="008C3937"/>
    <w:rsid w:val="008C399C"/>
    <w:rsid w:val="008C5E98"/>
    <w:rsid w:val="008C64F9"/>
    <w:rsid w:val="008C6B1B"/>
    <w:rsid w:val="008C7360"/>
    <w:rsid w:val="008C75FE"/>
    <w:rsid w:val="008C7D7A"/>
    <w:rsid w:val="008D0CBC"/>
    <w:rsid w:val="008D1404"/>
    <w:rsid w:val="008D15A5"/>
    <w:rsid w:val="008D32A5"/>
    <w:rsid w:val="008D3765"/>
    <w:rsid w:val="008D3A2D"/>
    <w:rsid w:val="008D4446"/>
    <w:rsid w:val="008D56C2"/>
    <w:rsid w:val="008D7B84"/>
    <w:rsid w:val="008E317A"/>
    <w:rsid w:val="008E4181"/>
    <w:rsid w:val="008E4517"/>
    <w:rsid w:val="008E4F70"/>
    <w:rsid w:val="008E54CE"/>
    <w:rsid w:val="008F21AF"/>
    <w:rsid w:val="008F22E8"/>
    <w:rsid w:val="008F4279"/>
    <w:rsid w:val="008F698B"/>
    <w:rsid w:val="00900656"/>
    <w:rsid w:val="0090161A"/>
    <w:rsid w:val="00902BF2"/>
    <w:rsid w:val="00904D24"/>
    <w:rsid w:val="00906016"/>
    <w:rsid w:val="0090637A"/>
    <w:rsid w:val="00911691"/>
    <w:rsid w:val="00912B30"/>
    <w:rsid w:val="00912EF1"/>
    <w:rsid w:val="00913405"/>
    <w:rsid w:val="0091526F"/>
    <w:rsid w:val="009166CF"/>
    <w:rsid w:val="0092018F"/>
    <w:rsid w:val="009214DE"/>
    <w:rsid w:val="00921E0F"/>
    <w:rsid w:val="00922146"/>
    <w:rsid w:val="00922648"/>
    <w:rsid w:val="00922B03"/>
    <w:rsid w:val="00924F93"/>
    <w:rsid w:val="00925903"/>
    <w:rsid w:val="009270AE"/>
    <w:rsid w:val="00930FAB"/>
    <w:rsid w:val="00931691"/>
    <w:rsid w:val="00931C71"/>
    <w:rsid w:val="009321D7"/>
    <w:rsid w:val="009325CA"/>
    <w:rsid w:val="009341FB"/>
    <w:rsid w:val="00935AB6"/>
    <w:rsid w:val="009360E0"/>
    <w:rsid w:val="00937183"/>
    <w:rsid w:val="00940584"/>
    <w:rsid w:val="00941335"/>
    <w:rsid w:val="009423C1"/>
    <w:rsid w:val="0094351C"/>
    <w:rsid w:val="00943644"/>
    <w:rsid w:val="00943B47"/>
    <w:rsid w:val="00947FAC"/>
    <w:rsid w:val="00950A3E"/>
    <w:rsid w:val="0095226E"/>
    <w:rsid w:val="00954D07"/>
    <w:rsid w:val="00955FDC"/>
    <w:rsid w:val="009567BA"/>
    <w:rsid w:val="009568D8"/>
    <w:rsid w:val="00956B6D"/>
    <w:rsid w:val="009606AF"/>
    <w:rsid w:val="0096093D"/>
    <w:rsid w:val="00961D02"/>
    <w:rsid w:val="00963496"/>
    <w:rsid w:val="00966294"/>
    <w:rsid w:val="009669B3"/>
    <w:rsid w:val="009702F6"/>
    <w:rsid w:val="00972757"/>
    <w:rsid w:val="00972B52"/>
    <w:rsid w:val="009741F1"/>
    <w:rsid w:val="009745CF"/>
    <w:rsid w:val="00974633"/>
    <w:rsid w:val="0097471A"/>
    <w:rsid w:val="00974B62"/>
    <w:rsid w:val="00976146"/>
    <w:rsid w:val="009767E8"/>
    <w:rsid w:val="009807FA"/>
    <w:rsid w:val="00980ED0"/>
    <w:rsid w:val="009811BA"/>
    <w:rsid w:val="009817EE"/>
    <w:rsid w:val="00981F57"/>
    <w:rsid w:val="00982DA5"/>
    <w:rsid w:val="00983E54"/>
    <w:rsid w:val="009864E7"/>
    <w:rsid w:val="00986DA1"/>
    <w:rsid w:val="00990470"/>
    <w:rsid w:val="00992850"/>
    <w:rsid w:val="00992A5D"/>
    <w:rsid w:val="00994326"/>
    <w:rsid w:val="009A0546"/>
    <w:rsid w:val="009A1B0B"/>
    <w:rsid w:val="009A220C"/>
    <w:rsid w:val="009A233F"/>
    <w:rsid w:val="009A35B0"/>
    <w:rsid w:val="009A39CE"/>
    <w:rsid w:val="009A75A1"/>
    <w:rsid w:val="009B041F"/>
    <w:rsid w:val="009B059E"/>
    <w:rsid w:val="009B106A"/>
    <w:rsid w:val="009B2543"/>
    <w:rsid w:val="009B2904"/>
    <w:rsid w:val="009B2A4E"/>
    <w:rsid w:val="009B384E"/>
    <w:rsid w:val="009B3DBC"/>
    <w:rsid w:val="009B401F"/>
    <w:rsid w:val="009B40BB"/>
    <w:rsid w:val="009B41B7"/>
    <w:rsid w:val="009B45B0"/>
    <w:rsid w:val="009B5F8F"/>
    <w:rsid w:val="009B6658"/>
    <w:rsid w:val="009B7692"/>
    <w:rsid w:val="009C1217"/>
    <w:rsid w:val="009C1A4E"/>
    <w:rsid w:val="009C1B56"/>
    <w:rsid w:val="009C2162"/>
    <w:rsid w:val="009C2170"/>
    <w:rsid w:val="009C24F6"/>
    <w:rsid w:val="009C2846"/>
    <w:rsid w:val="009C7B08"/>
    <w:rsid w:val="009D0185"/>
    <w:rsid w:val="009D0FB1"/>
    <w:rsid w:val="009D233D"/>
    <w:rsid w:val="009D3F70"/>
    <w:rsid w:val="009D469B"/>
    <w:rsid w:val="009D4BBC"/>
    <w:rsid w:val="009D6745"/>
    <w:rsid w:val="009D6E10"/>
    <w:rsid w:val="009D7A27"/>
    <w:rsid w:val="009D7F5C"/>
    <w:rsid w:val="009E05C9"/>
    <w:rsid w:val="009E22BE"/>
    <w:rsid w:val="009E25C4"/>
    <w:rsid w:val="009E2684"/>
    <w:rsid w:val="009E3C73"/>
    <w:rsid w:val="009E5440"/>
    <w:rsid w:val="009E5695"/>
    <w:rsid w:val="009E622C"/>
    <w:rsid w:val="009E6F15"/>
    <w:rsid w:val="009E7D93"/>
    <w:rsid w:val="009F031A"/>
    <w:rsid w:val="009F0AE0"/>
    <w:rsid w:val="009F1B25"/>
    <w:rsid w:val="009F6A16"/>
    <w:rsid w:val="009F70AC"/>
    <w:rsid w:val="00A0071D"/>
    <w:rsid w:val="00A00A2D"/>
    <w:rsid w:val="00A0313F"/>
    <w:rsid w:val="00A0331D"/>
    <w:rsid w:val="00A03397"/>
    <w:rsid w:val="00A046AC"/>
    <w:rsid w:val="00A04864"/>
    <w:rsid w:val="00A04BA9"/>
    <w:rsid w:val="00A056F4"/>
    <w:rsid w:val="00A0655C"/>
    <w:rsid w:val="00A0734F"/>
    <w:rsid w:val="00A10F2D"/>
    <w:rsid w:val="00A1312E"/>
    <w:rsid w:val="00A14C27"/>
    <w:rsid w:val="00A16590"/>
    <w:rsid w:val="00A20377"/>
    <w:rsid w:val="00A21DD5"/>
    <w:rsid w:val="00A232F7"/>
    <w:rsid w:val="00A24107"/>
    <w:rsid w:val="00A24D2B"/>
    <w:rsid w:val="00A24FB6"/>
    <w:rsid w:val="00A250D2"/>
    <w:rsid w:val="00A2539B"/>
    <w:rsid w:val="00A2682A"/>
    <w:rsid w:val="00A30C68"/>
    <w:rsid w:val="00A310C0"/>
    <w:rsid w:val="00A31FAE"/>
    <w:rsid w:val="00A3271A"/>
    <w:rsid w:val="00A32CBD"/>
    <w:rsid w:val="00A3479E"/>
    <w:rsid w:val="00A36273"/>
    <w:rsid w:val="00A41B11"/>
    <w:rsid w:val="00A41B5E"/>
    <w:rsid w:val="00A45A4A"/>
    <w:rsid w:val="00A45CA9"/>
    <w:rsid w:val="00A471AA"/>
    <w:rsid w:val="00A47FFA"/>
    <w:rsid w:val="00A50939"/>
    <w:rsid w:val="00A51C3A"/>
    <w:rsid w:val="00A54622"/>
    <w:rsid w:val="00A54FC9"/>
    <w:rsid w:val="00A5534C"/>
    <w:rsid w:val="00A555E6"/>
    <w:rsid w:val="00A55FFD"/>
    <w:rsid w:val="00A60372"/>
    <w:rsid w:val="00A6049A"/>
    <w:rsid w:val="00A60CD1"/>
    <w:rsid w:val="00A619BF"/>
    <w:rsid w:val="00A63044"/>
    <w:rsid w:val="00A6315C"/>
    <w:rsid w:val="00A6392A"/>
    <w:rsid w:val="00A63A29"/>
    <w:rsid w:val="00A64163"/>
    <w:rsid w:val="00A65582"/>
    <w:rsid w:val="00A669FF"/>
    <w:rsid w:val="00A66A48"/>
    <w:rsid w:val="00A66EE5"/>
    <w:rsid w:val="00A67054"/>
    <w:rsid w:val="00A7059D"/>
    <w:rsid w:val="00A70EBD"/>
    <w:rsid w:val="00A71100"/>
    <w:rsid w:val="00A722FD"/>
    <w:rsid w:val="00A7333D"/>
    <w:rsid w:val="00A760B5"/>
    <w:rsid w:val="00A76B2B"/>
    <w:rsid w:val="00A77810"/>
    <w:rsid w:val="00A77F88"/>
    <w:rsid w:val="00A80215"/>
    <w:rsid w:val="00A80BAC"/>
    <w:rsid w:val="00A81041"/>
    <w:rsid w:val="00A82DDB"/>
    <w:rsid w:val="00A83123"/>
    <w:rsid w:val="00A83D01"/>
    <w:rsid w:val="00A84A72"/>
    <w:rsid w:val="00A86C77"/>
    <w:rsid w:val="00A8724D"/>
    <w:rsid w:val="00A8725E"/>
    <w:rsid w:val="00A87C66"/>
    <w:rsid w:val="00A912C8"/>
    <w:rsid w:val="00A913C4"/>
    <w:rsid w:val="00A92897"/>
    <w:rsid w:val="00A93FD8"/>
    <w:rsid w:val="00A9577E"/>
    <w:rsid w:val="00A9717F"/>
    <w:rsid w:val="00A97601"/>
    <w:rsid w:val="00AA0809"/>
    <w:rsid w:val="00AA0CCB"/>
    <w:rsid w:val="00AA3F1A"/>
    <w:rsid w:val="00AA5F94"/>
    <w:rsid w:val="00AA6A46"/>
    <w:rsid w:val="00AA6E4E"/>
    <w:rsid w:val="00AA75A0"/>
    <w:rsid w:val="00AA78E8"/>
    <w:rsid w:val="00AB1734"/>
    <w:rsid w:val="00AB1A40"/>
    <w:rsid w:val="00AB207E"/>
    <w:rsid w:val="00AB23AD"/>
    <w:rsid w:val="00AB2419"/>
    <w:rsid w:val="00AB2619"/>
    <w:rsid w:val="00AB3D3F"/>
    <w:rsid w:val="00AB4E1A"/>
    <w:rsid w:val="00AB50CF"/>
    <w:rsid w:val="00AB5B48"/>
    <w:rsid w:val="00AB639D"/>
    <w:rsid w:val="00AB68C8"/>
    <w:rsid w:val="00AC2285"/>
    <w:rsid w:val="00AC2468"/>
    <w:rsid w:val="00AC28BC"/>
    <w:rsid w:val="00AC43FF"/>
    <w:rsid w:val="00AC7956"/>
    <w:rsid w:val="00AD2298"/>
    <w:rsid w:val="00AD2B71"/>
    <w:rsid w:val="00AD3E95"/>
    <w:rsid w:val="00AD438A"/>
    <w:rsid w:val="00AD471E"/>
    <w:rsid w:val="00AD5143"/>
    <w:rsid w:val="00AD642D"/>
    <w:rsid w:val="00AD6E1F"/>
    <w:rsid w:val="00AD7EE6"/>
    <w:rsid w:val="00AE0999"/>
    <w:rsid w:val="00AE0C4E"/>
    <w:rsid w:val="00AE0FFE"/>
    <w:rsid w:val="00AE1264"/>
    <w:rsid w:val="00AE1F59"/>
    <w:rsid w:val="00AE3328"/>
    <w:rsid w:val="00AE496B"/>
    <w:rsid w:val="00AE77C6"/>
    <w:rsid w:val="00AF079A"/>
    <w:rsid w:val="00AF2113"/>
    <w:rsid w:val="00AF25EE"/>
    <w:rsid w:val="00AF3911"/>
    <w:rsid w:val="00AF4356"/>
    <w:rsid w:val="00AF5FA1"/>
    <w:rsid w:val="00B016C0"/>
    <w:rsid w:val="00B02FB4"/>
    <w:rsid w:val="00B031C7"/>
    <w:rsid w:val="00B03C00"/>
    <w:rsid w:val="00B049E8"/>
    <w:rsid w:val="00B04F0F"/>
    <w:rsid w:val="00B05D8D"/>
    <w:rsid w:val="00B06C7C"/>
    <w:rsid w:val="00B07B7E"/>
    <w:rsid w:val="00B10AF3"/>
    <w:rsid w:val="00B12243"/>
    <w:rsid w:val="00B16E23"/>
    <w:rsid w:val="00B16EED"/>
    <w:rsid w:val="00B1779B"/>
    <w:rsid w:val="00B204E1"/>
    <w:rsid w:val="00B210F7"/>
    <w:rsid w:val="00B218D7"/>
    <w:rsid w:val="00B2203E"/>
    <w:rsid w:val="00B22307"/>
    <w:rsid w:val="00B22437"/>
    <w:rsid w:val="00B237D7"/>
    <w:rsid w:val="00B23A97"/>
    <w:rsid w:val="00B2418F"/>
    <w:rsid w:val="00B24D61"/>
    <w:rsid w:val="00B25439"/>
    <w:rsid w:val="00B264B2"/>
    <w:rsid w:val="00B268D2"/>
    <w:rsid w:val="00B27343"/>
    <w:rsid w:val="00B324E2"/>
    <w:rsid w:val="00B3250D"/>
    <w:rsid w:val="00B3378F"/>
    <w:rsid w:val="00B33D2C"/>
    <w:rsid w:val="00B342D1"/>
    <w:rsid w:val="00B3503C"/>
    <w:rsid w:val="00B356C8"/>
    <w:rsid w:val="00B361BB"/>
    <w:rsid w:val="00B37866"/>
    <w:rsid w:val="00B40780"/>
    <w:rsid w:val="00B414AE"/>
    <w:rsid w:val="00B419E8"/>
    <w:rsid w:val="00B41C9A"/>
    <w:rsid w:val="00B42AE9"/>
    <w:rsid w:val="00B44168"/>
    <w:rsid w:val="00B44FFB"/>
    <w:rsid w:val="00B472C5"/>
    <w:rsid w:val="00B47F0B"/>
    <w:rsid w:val="00B47F35"/>
    <w:rsid w:val="00B53FDE"/>
    <w:rsid w:val="00B54D32"/>
    <w:rsid w:val="00B57F64"/>
    <w:rsid w:val="00B61781"/>
    <w:rsid w:val="00B61A2A"/>
    <w:rsid w:val="00B61CA5"/>
    <w:rsid w:val="00B6359F"/>
    <w:rsid w:val="00B6598C"/>
    <w:rsid w:val="00B66D08"/>
    <w:rsid w:val="00B671F2"/>
    <w:rsid w:val="00B6722F"/>
    <w:rsid w:val="00B705CE"/>
    <w:rsid w:val="00B71442"/>
    <w:rsid w:val="00B74455"/>
    <w:rsid w:val="00B751E1"/>
    <w:rsid w:val="00B76067"/>
    <w:rsid w:val="00B76597"/>
    <w:rsid w:val="00B801A4"/>
    <w:rsid w:val="00B807A5"/>
    <w:rsid w:val="00B81834"/>
    <w:rsid w:val="00B8274F"/>
    <w:rsid w:val="00B82919"/>
    <w:rsid w:val="00B82E62"/>
    <w:rsid w:val="00B848CD"/>
    <w:rsid w:val="00B84D07"/>
    <w:rsid w:val="00B85147"/>
    <w:rsid w:val="00B91E9C"/>
    <w:rsid w:val="00B93011"/>
    <w:rsid w:val="00B934F2"/>
    <w:rsid w:val="00B9465C"/>
    <w:rsid w:val="00B94B14"/>
    <w:rsid w:val="00B9638F"/>
    <w:rsid w:val="00BA0843"/>
    <w:rsid w:val="00BA225A"/>
    <w:rsid w:val="00BA232A"/>
    <w:rsid w:val="00BA2662"/>
    <w:rsid w:val="00BA279B"/>
    <w:rsid w:val="00BA44D5"/>
    <w:rsid w:val="00BA4E0C"/>
    <w:rsid w:val="00BA5D32"/>
    <w:rsid w:val="00BA646B"/>
    <w:rsid w:val="00BA6B8D"/>
    <w:rsid w:val="00BA7375"/>
    <w:rsid w:val="00BA7C9F"/>
    <w:rsid w:val="00BB2C09"/>
    <w:rsid w:val="00BB2FD2"/>
    <w:rsid w:val="00BB347E"/>
    <w:rsid w:val="00BB4A29"/>
    <w:rsid w:val="00BB4B5E"/>
    <w:rsid w:val="00BB506E"/>
    <w:rsid w:val="00BB6233"/>
    <w:rsid w:val="00BB623C"/>
    <w:rsid w:val="00BB6ECC"/>
    <w:rsid w:val="00BB7EF1"/>
    <w:rsid w:val="00BC06B3"/>
    <w:rsid w:val="00BC24FA"/>
    <w:rsid w:val="00BC3794"/>
    <w:rsid w:val="00BC4201"/>
    <w:rsid w:val="00BC4A7E"/>
    <w:rsid w:val="00BC5D6E"/>
    <w:rsid w:val="00BC62AC"/>
    <w:rsid w:val="00BC69F1"/>
    <w:rsid w:val="00BC7756"/>
    <w:rsid w:val="00BD011F"/>
    <w:rsid w:val="00BD0BAA"/>
    <w:rsid w:val="00BD2144"/>
    <w:rsid w:val="00BD22E9"/>
    <w:rsid w:val="00BD2CC5"/>
    <w:rsid w:val="00BD4B65"/>
    <w:rsid w:val="00BD521C"/>
    <w:rsid w:val="00BD533A"/>
    <w:rsid w:val="00BD64F2"/>
    <w:rsid w:val="00BD6ABB"/>
    <w:rsid w:val="00BE0D78"/>
    <w:rsid w:val="00BE0EC6"/>
    <w:rsid w:val="00BE1128"/>
    <w:rsid w:val="00BE311C"/>
    <w:rsid w:val="00BE316D"/>
    <w:rsid w:val="00BE375E"/>
    <w:rsid w:val="00BE5D96"/>
    <w:rsid w:val="00BE6171"/>
    <w:rsid w:val="00BF0E26"/>
    <w:rsid w:val="00BF211A"/>
    <w:rsid w:val="00BF2DC8"/>
    <w:rsid w:val="00BF3116"/>
    <w:rsid w:val="00BF3378"/>
    <w:rsid w:val="00BF3CEA"/>
    <w:rsid w:val="00BF4E01"/>
    <w:rsid w:val="00BF4FFB"/>
    <w:rsid w:val="00BF55E4"/>
    <w:rsid w:val="00BF6FB0"/>
    <w:rsid w:val="00C02153"/>
    <w:rsid w:val="00C03FB5"/>
    <w:rsid w:val="00C044E4"/>
    <w:rsid w:val="00C0494F"/>
    <w:rsid w:val="00C059F8"/>
    <w:rsid w:val="00C066CC"/>
    <w:rsid w:val="00C06FE4"/>
    <w:rsid w:val="00C072C1"/>
    <w:rsid w:val="00C0732F"/>
    <w:rsid w:val="00C104EA"/>
    <w:rsid w:val="00C1073C"/>
    <w:rsid w:val="00C11048"/>
    <w:rsid w:val="00C124BC"/>
    <w:rsid w:val="00C140EF"/>
    <w:rsid w:val="00C1430C"/>
    <w:rsid w:val="00C1678C"/>
    <w:rsid w:val="00C16FE6"/>
    <w:rsid w:val="00C17C7C"/>
    <w:rsid w:val="00C208A5"/>
    <w:rsid w:val="00C20AFD"/>
    <w:rsid w:val="00C20B86"/>
    <w:rsid w:val="00C2176E"/>
    <w:rsid w:val="00C2262A"/>
    <w:rsid w:val="00C22F1E"/>
    <w:rsid w:val="00C2306B"/>
    <w:rsid w:val="00C23368"/>
    <w:rsid w:val="00C236DB"/>
    <w:rsid w:val="00C24979"/>
    <w:rsid w:val="00C26DBD"/>
    <w:rsid w:val="00C26E72"/>
    <w:rsid w:val="00C30CC8"/>
    <w:rsid w:val="00C30CF4"/>
    <w:rsid w:val="00C315F9"/>
    <w:rsid w:val="00C31677"/>
    <w:rsid w:val="00C34CB1"/>
    <w:rsid w:val="00C351E0"/>
    <w:rsid w:val="00C3663C"/>
    <w:rsid w:val="00C368FC"/>
    <w:rsid w:val="00C41668"/>
    <w:rsid w:val="00C429D8"/>
    <w:rsid w:val="00C42C4E"/>
    <w:rsid w:val="00C43825"/>
    <w:rsid w:val="00C469AE"/>
    <w:rsid w:val="00C471FA"/>
    <w:rsid w:val="00C53FB8"/>
    <w:rsid w:val="00C57A1E"/>
    <w:rsid w:val="00C57A2C"/>
    <w:rsid w:val="00C57B6D"/>
    <w:rsid w:val="00C61901"/>
    <w:rsid w:val="00C65057"/>
    <w:rsid w:val="00C65C8D"/>
    <w:rsid w:val="00C6630C"/>
    <w:rsid w:val="00C66755"/>
    <w:rsid w:val="00C671A6"/>
    <w:rsid w:val="00C67BAA"/>
    <w:rsid w:val="00C67ECA"/>
    <w:rsid w:val="00C70ABB"/>
    <w:rsid w:val="00C7182D"/>
    <w:rsid w:val="00C7267E"/>
    <w:rsid w:val="00C726F4"/>
    <w:rsid w:val="00C74718"/>
    <w:rsid w:val="00C75A95"/>
    <w:rsid w:val="00C81B6C"/>
    <w:rsid w:val="00C81F3F"/>
    <w:rsid w:val="00C824D1"/>
    <w:rsid w:val="00C825DE"/>
    <w:rsid w:val="00C84459"/>
    <w:rsid w:val="00C85428"/>
    <w:rsid w:val="00C854B3"/>
    <w:rsid w:val="00C90448"/>
    <w:rsid w:val="00C9192E"/>
    <w:rsid w:val="00C92059"/>
    <w:rsid w:val="00C920F9"/>
    <w:rsid w:val="00C92B96"/>
    <w:rsid w:val="00C92C77"/>
    <w:rsid w:val="00C933D4"/>
    <w:rsid w:val="00C93EAA"/>
    <w:rsid w:val="00CA06BF"/>
    <w:rsid w:val="00CA09CA"/>
    <w:rsid w:val="00CA170C"/>
    <w:rsid w:val="00CA3F22"/>
    <w:rsid w:val="00CA40CE"/>
    <w:rsid w:val="00CA54A9"/>
    <w:rsid w:val="00CA63CF"/>
    <w:rsid w:val="00CA669F"/>
    <w:rsid w:val="00CB135C"/>
    <w:rsid w:val="00CB5219"/>
    <w:rsid w:val="00CB5893"/>
    <w:rsid w:val="00CB5E7C"/>
    <w:rsid w:val="00CB749B"/>
    <w:rsid w:val="00CB7F94"/>
    <w:rsid w:val="00CC2A86"/>
    <w:rsid w:val="00CC2D7F"/>
    <w:rsid w:val="00CC2E53"/>
    <w:rsid w:val="00CC3D99"/>
    <w:rsid w:val="00CC3E60"/>
    <w:rsid w:val="00CC5528"/>
    <w:rsid w:val="00CC5A32"/>
    <w:rsid w:val="00CC5F31"/>
    <w:rsid w:val="00CD0261"/>
    <w:rsid w:val="00CD03E5"/>
    <w:rsid w:val="00CD0FCA"/>
    <w:rsid w:val="00CD3A71"/>
    <w:rsid w:val="00CD3E3E"/>
    <w:rsid w:val="00CD451B"/>
    <w:rsid w:val="00CD4724"/>
    <w:rsid w:val="00CD4752"/>
    <w:rsid w:val="00CD7B95"/>
    <w:rsid w:val="00CE0EF7"/>
    <w:rsid w:val="00CE14D8"/>
    <w:rsid w:val="00CE2614"/>
    <w:rsid w:val="00CE3286"/>
    <w:rsid w:val="00CE3626"/>
    <w:rsid w:val="00CE39E0"/>
    <w:rsid w:val="00CE622F"/>
    <w:rsid w:val="00CE6601"/>
    <w:rsid w:val="00CE72BE"/>
    <w:rsid w:val="00CF00CE"/>
    <w:rsid w:val="00CF2336"/>
    <w:rsid w:val="00CF3F1C"/>
    <w:rsid w:val="00CF4804"/>
    <w:rsid w:val="00CF4B4E"/>
    <w:rsid w:val="00CF6862"/>
    <w:rsid w:val="00CF7678"/>
    <w:rsid w:val="00CF7BBE"/>
    <w:rsid w:val="00D03DA1"/>
    <w:rsid w:val="00D04B8C"/>
    <w:rsid w:val="00D05979"/>
    <w:rsid w:val="00D05A28"/>
    <w:rsid w:val="00D0683E"/>
    <w:rsid w:val="00D078DC"/>
    <w:rsid w:val="00D07FF3"/>
    <w:rsid w:val="00D10641"/>
    <w:rsid w:val="00D10E8B"/>
    <w:rsid w:val="00D137CD"/>
    <w:rsid w:val="00D13DCA"/>
    <w:rsid w:val="00D13FC2"/>
    <w:rsid w:val="00D1643C"/>
    <w:rsid w:val="00D17B77"/>
    <w:rsid w:val="00D17D34"/>
    <w:rsid w:val="00D17FFC"/>
    <w:rsid w:val="00D2055C"/>
    <w:rsid w:val="00D22742"/>
    <w:rsid w:val="00D24475"/>
    <w:rsid w:val="00D255F3"/>
    <w:rsid w:val="00D25EF3"/>
    <w:rsid w:val="00D2733C"/>
    <w:rsid w:val="00D27BA8"/>
    <w:rsid w:val="00D27F52"/>
    <w:rsid w:val="00D31E65"/>
    <w:rsid w:val="00D33994"/>
    <w:rsid w:val="00D3457E"/>
    <w:rsid w:val="00D34CF4"/>
    <w:rsid w:val="00D3589A"/>
    <w:rsid w:val="00D35A73"/>
    <w:rsid w:val="00D35B66"/>
    <w:rsid w:val="00D37878"/>
    <w:rsid w:val="00D4040F"/>
    <w:rsid w:val="00D4283B"/>
    <w:rsid w:val="00D42BF9"/>
    <w:rsid w:val="00D4370B"/>
    <w:rsid w:val="00D43B15"/>
    <w:rsid w:val="00D4454E"/>
    <w:rsid w:val="00D45741"/>
    <w:rsid w:val="00D46B62"/>
    <w:rsid w:val="00D476C9"/>
    <w:rsid w:val="00D50632"/>
    <w:rsid w:val="00D50FAD"/>
    <w:rsid w:val="00D51FF9"/>
    <w:rsid w:val="00D52BF2"/>
    <w:rsid w:val="00D53054"/>
    <w:rsid w:val="00D53730"/>
    <w:rsid w:val="00D5439B"/>
    <w:rsid w:val="00D56CC9"/>
    <w:rsid w:val="00D57E9C"/>
    <w:rsid w:val="00D60669"/>
    <w:rsid w:val="00D60F3E"/>
    <w:rsid w:val="00D63BB6"/>
    <w:rsid w:val="00D63BF3"/>
    <w:rsid w:val="00D6439A"/>
    <w:rsid w:val="00D648F8"/>
    <w:rsid w:val="00D64A66"/>
    <w:rsid w:val="00D65D3E"/>
    <w:rsid w:val="00D65FB7"/>
    <w:rsid w:val="00D661C0"/>
    <w:rsid w:val="00D7030C"/>
    <w:rsid w:val="00D70D1C"/>
    <w:rsid w:val="00D7215A"/>
    <w:rsid w:val="00D74541"/>
    <w:rsid w:val="00D765DB"/>
    <w:rsid w:val="00D77516"/>
    <w:rsid w:val="00D7783A"/>
    <w:rsid w:val="00D81306"/>
    <w:rsid w:val="00D82AC7"/>
    <w:rsid w:val="00D82F06"/>
    <w:rsid w:val="00D833B9"/>
    <w:rsid w:val="00D83DED"/>
    <w:rsid w:val="00D84066"/>
    <w:rsid w:val="00D8528D"/>
    <w:rsid w:val="00D903E1"/>
    <w:rsid w:val="00D90ED8"/>
    <w:rsid w:val="00D91C66"/>
    <w:rsid w:val="00D92C86"/>
    <w:rsid w:val="00D93868"/>
    <w:rsid w:val="00D93F15"/>
    <w:rsid w:val="00D9458F"/>
    <w:rsid w:val="00DA0CFB"/>
    <w:rsid w:val="00DA0F02"/>
    <w:rsid w:val="00DA48CF"/>
    <w:rsid w:val="00DA78F7"/>
    <w:rsid w:val="00DB49CD"/>
    <w:rsid w:val="00DB580C"/>
    <w:rsid w:val="00DB5A1A"/>
    <w:rsid w:val="00DB6093"/>
    <w:rsid w:val="00DB6A86"/>
    <w:rsid w:val="00DC10AB"/>
    <w:rsid w:val="00DC27E4"/>
    <w:rsid w:val="00DC500B"/>
    <w:rsid w:val="00DC71FC"/>
    <w:rsid w:val="00DD0D92"/>
    <w:rsid w:val="00DD18FD"/>
    <w:rsid w:val="00DD1CB1"/>
    <w:rsid w:val="00DD4523"/>
    <w:rsid w:val="00DD503E"/>
    <w:rsid w:val="00DD7A5E"/>
    <w:rsid w:val="00DD7AA4"/>
    <w:rsid w:val="00DE2675"/>
    <w:rsid w:val="00DE3BE1"/>
    <w:rsid w:val="00DE59EA"/>
    <w:rsid w:val="00DE6768"/>
    <w:rsid w:val="00DE67D9"/>
    <w:rsid w:val="00DE6C96"/>
    <w:rsid w:val="00DF19FE"/>
    <w:rsid w:val="00DF299F"/>
    <w:rsid w:val="00DF305C"/>
    <w:rsid w:val="00DF533F"/>
    <w:rsid w:val="00DF6A48"/>
    <w:rsid w:val="00DF703D"/>
    <w:rsid w:val="00E00CFB"/>
    <w:rsid w:val="00E01A72"/>
    <w:rsid w:val="00E0241A"/>
    <w:rsid w:val="00E026CA"/>
    <w:rsid w:val="00E026F0"/>
    <w:rsid w:val="00E061D8"/>
    <w:rsid w:val="00E063FC"/>
    <w:rsid w:val="00E064D5"/>
    <w:rsid w:val="00E066A2"/>
    <w:rsid w:val="00E07F12"/>
    <w:rsid w:val="00E100CB"/>
    <w:rsid w:val="00E12516"/>
    <w:rsid w:val="00E132A5"/>
    <w:rsid w:val="00E1349B"/>
    <w:rsid w:val="00E13D79"/>
    <w:rsid w:val="00E162A7"/>
    <w:rsid w:val="00E167B4"/>
    <w:rsid w:val="00E16E59"/>
    <w:rsid w:val="00E172D8"/>
    <w:rsid w:val="00E21D43"/>
    <w:rsid w:val="00E22122"/>
    <w:rsid w:val="00E22882"/>
    <w:rsid w:val="00E23045"/>
    <w:rsid w:val="00E23595"/>
    <w:rsid w:val="00E24AAF"/>
    <w:rsid w:val="00E250DA"/>
    <w:rsid w:val="00E25FF2"/>
    <w:rsid w:val="00E26289"/>
    <w:rsid w:val="00E262F1"/>
    <w:rsid w:val="00E264AE"/>
    <w:rsid w:val="00E306DE"/>
    <w:rsid w:val="00E30F96"/>
    <w:rsid w:val="00E329EA"/>
    <w:rsid w:val="00E3370D"/>
    <w:rsid w:val="00E34C13"/>
    <w:rsid w:val="00E358B7"/>
    <w:rsid w:val="00E40AAE"/>
    <w:rsid w:val="00E42DFE"/>
    <w:rsid w:val="00E44B63"/>
    <w:rsid w:val="00E4600A"/>
    <w:rsid w:val="00E4636F"/>
    <w:rsid w:val="00E468D7"/>
    <w:rsid w:val="00E46BDF"/>
    <w:rsid w:val="00E47797"/>
    <w:rsid w:val="00E516FA"/>
    <w:rsid w:val="00E52A11"/>
    <w:rsid w:val="00E53377"/>
    <w:rsid w:val="00E53AC3"/>
    <w:rsid w:val="00E56397"/>
    <w:rsid w:val="00E56EB4"/>
    <w:rsid w:val="00E57CEE"/>
    <w:rsid w:val="00E6118B"/>
    <w:rsid w:val="00E62F91"/>
    <w:rsid w:val="00E6339E"/>
    <w:rsid w:val="00E6368B"/>
    <w:rsid w:val="00E64614"/>
    <w:rsid w:val="00E670C3"/>
    <w:rsid w:val="00E673F7"/>
    <w:rsid w:val="00E6792B"/>
    <w:rsid w:val="00E701D6"/>
    <w:rsid w:val="00E70AB1"/>
    <w:rsid w:val="00E7224A"/>
    <w:rsid w:val="00E72479"/>
    <w:rsid w:val="00E735BD"/>
    <w:rsid w:val="00E7400A"/>
    <w:rsid w:val="00E743F7"/>
    <w:rsid w:val="00E744FE"/>
    <w:rsid w:val="00E75B19"/>
    <w:rsid w:val="00E772D0"/>
    <w:rsid w:val="00E772F7"/>
    <w:rsid w:val="00E803A6"/>
    <w:rsid w:val="00E8078D"/>
    <w:rsid w:val="00E8111A"/>
    <w:rsid w:val="00E8660D"/>
    <w:rsid w:val="00E9042D"/>
    <w:rsid w:val="00E916B6"/>
    <w:rsid w:val="00E92E6B"/>
    <w:rsid w:val="00E937A1"/>
    <w:rsid w:val="00E93D0B"/>
    <w:rsid w:val="00E940AB"/>
    <w:rsid w:val="00EA084B"/>
    <w:rsid w:val="00EA13AF"/>
    <w:rsid w:val="00EA2842"/>
    <w:rsid w:val="00EA348B"/>
    <w:rsid w:val="00EA35CC"/>
    <w:rsid w:val="00EA7BD6"/>
    <w:rsid w:val="00EB098C"/>
    <w:rsid w:val="00EB10F6"/>
    <w:rsid w:val="00EB1603"/>
    <w:rsid w:val="00EB2842"/>
    <w:rsid w:val="00EB2D5A"/>
    <w:rsid w:val="00EB4B42"/>
    <w:rsid w:val="00EB6EA3"/>
    <w:rsid w:val="00EB728A"/>
    <w:rsid w:val="00EB7730"/>
    <w:rsid w:val="00EC047D"/>
    <w:rsid w:val="00EC0DDD"/>
    <w:rsid w:val="00EC1776"/>
    <w:rsid w:val="00EC1791"/>
    <w:rsid w:val="00EC1D43"/>
    <w:rsid w:val="00EC36A3"/>
    <w:rsid w:val="00EC50FA"/>
    <w:rsid w:val="00EC5E02"/>
    <w:rsid w:val="00EC7773"/>
    <w:rsid w:val="00ED08E6"/>
    <w:rsid w:val="00ED1956"/>
    <w:rsid w:val="00ED1A5B"/>
    <w:rsid w:val="00ED1FA1"/>
    <w:rsid w:val="00ED29F1"/>
    <w:rsid w:val="00ED2F55"/>
    <w:rsid w:val="00ED3589"/>
    <w:rsid w:val="00ED4FA2"/>
    <w:rsid w:val="00ED6503"/>
    <w:rsid w:val="00ED731F"/>
    <w:rsid w:val="00ED7A52"/>
    <w:rsid w:val="00EE069E"/>
    <w:rsid w:val="00EE072D"/>
    <w:rsid w:val="00EE07F6"/>
    <w:rsid w:val="00EE1137"/>
    <w:rsid w:val="00EE2C3E"/>
    <w:rsid w:val="00EE415A"/>
    <w:rsid w:val="00EE533F"/>
    <w:rsid w:val="00EE5736"/>
    <w:rsid w:val="00EE5790"/>
    <w:rsid w:val="00EE5CD4"/>
    <w:rsid w:val="00EE6112"/>
    <w:rsid w:val="00EE64A1"/>
    <w:rsid w:val="00EE6CA9"/>
    <w:rsid w:val="00EE7904"/>
    <w:rsid w:val="00EF0A98"/>
    <w:rsid w:val="00EF0C79"/>
    <w:rsid w:val="00EF0FFC"/>
    <w:rsid w:val="00EF1292"/>
    <w:rsid w:val="00EF31D8"/>
    <w:rsid w:val="00EF3626"/>
    <w:rsid w:val="00EF3E96"/>
    <w:rsid w:val="00EF4660"/>
    <w:rsid w:val="00EF4C2E"/>
    <w:rsid w:val="00EF647A"/>
    <w:rsid w:val="00EF6A0E"/>
    <w:rsid w:val="00EF71A8"/>
    <w:rsid w:val="00F0492B"/>
    <w:rsid w:val="00F05913"/>
    <w:rsid w:val="00F05DFF"/>
    <w:rsid w:val="00F06527"/>
    <w:rsid w:val="00F069B2"/>
    <w:rsid w:val="00F0707B"/>
    <w:rsid w:val="00F076C7"/>
    <w:rsid w:val="00F1014A"/>
    <w:rsid w:val="00F104D4"/>
    <w:rsid w:val="00F11EB2"/>
    <w:rsid w:val="00F12A7E"/>
    <w:rsid w:val="00F1377C"/>
    <w:rsid w:val="00F1384D"/>
    <w:rsid w:val="00F13AE3"/>
    <w:rsid w:val="00F146B8"/>
    <w:rsid w:val="00F161DF"/>
    <w:rsid w:val="00F166E4"/>
    <w:rsid w:val="00F2192D"/>
    <w:rsid w:val="00F21DE5"/>
    <w:rsid w:val="00F22752"/>
    <w:rsid w:val="00F23969"/>
    <w:rsid w:val="00F241C8"/>
    <w:rsid w:val="00F245E0"/>
    <w:rsid w:val="00F25E98"/>
    <w:rsid w:val="00F26617"/>
    <w:rsid w:val="00F27822"/>
    <w:rsid w:val="00F329F3"/>
    <w:rsid w:val="00F348B7"/>
    <w:rsid w:val="00F37866"/>
    <w:rsid w:val="00F40665"/>
    <w:rsid w:val="00F40C6B"/>
    <w:rsid w:val="00F41503"/>
    <w:rsid w:val="00F42C53"/>
    <w:rsid w:val="00F44BFF"/>
    <w:rsid w:val="00F45076"/>
    <w:rsid w:val="00F45174"/>
    <w:rsid w:val="00F46CA5"/>
    <w:rsid w:val="00F475B3"/>
    <w:rsid w:val="00F479E1"/>
    <w:rsid w:val="00F51888"/>
    <w:rsid w:val="00F51B83"/>
    <w:rsid w:val="00F51F91"/>
    <w:rsid w:val="00F52F3F"/>
    <w:rsid w:val="00F55001"/>
    <w:rsid w:val="00F555CA"/>
    <w:rsid w:val="00F5681B"/>
    <w:rsid w:val="00F5762A"/>
    <w:rsid w:val="00F61B87"/>
    <w:rsid w:val="00F61B89"/>
    <w:rsid w:val="00F66911"/>
    <w:rsid w:val="00F66BB5"/>
    <w:rsid w:val="00F66DBC"/>
    <w:rsid w:val="00F66E14"/>
    <w:rsid w:val="00F70DF5"/>
    <w:rsid w:val="00F71CF0"/>
    <w:rsid w:val="00F71F11"/>
    <w:rsid w:val="00F72F4A"/>
    <w:rsid w:val="00F74726"/>
    <w:rsid w:val="00F755C0"/>
    <w:rsid w:val="00F76688"/>
    <w:rsid w:val="00F76C4E"/>
    <w:rsid w:val="00F80E90"/>
    <w:rsid w:val="00F81C20"/>
    <w:rsid w:val="00F82C26"/>
    <w:rsid w:val="00F83861"/>
    <w:rsid w:val="00F84E5C"/>
    <w:rsid w:val="00F84F61"/>
    <w:rsid w:val="00F85736"/>
    <w:rsid w:val="00F85F69"/>
    <w:rsid w:val="00F861E6"/>
    <w:rsid w:val="00F91CD8"/>
    <w:rsid w:val="00F92B9B"/>
    <w:rsid w:val="00F92FA5"/>
    <w:rsid w:val="00F93538"/>
    <w:rsid w:val="00F95B4E"/>
    <w:rsid w:val="00FA0454"/>
    <w:rsid w:val="00FA197A"/>
    <w:rsid w:val="00FA1D34"/>
    <w:rsid w:val="00FA2E35"/>
    <w:rsid w:val="00FA2F58"/>
    <w:rsid w:val="00FA3752"/>
    <w:rsid w:val="00FA72DA"/>
    <w:rsid w:val="00FB14F6"/>
    <w:rsid w:val="00FB1F2A"/>
    <w:rsid w:val="00FB225B"/>
    <w:rsid w:val="00FB3492"/>
    <w:rsid w:val="00FB52FF"/>
    <w:rsid w:val="00FB5530"/>
    <w:rsid w:val="00FB55CD"/>
    <w:rsid w:val="00FB68A1"/>
    <w:rsid w:val="00FC13A8"/>
    <w:rsid w:val="00FC26DA"/>
    <w:rsid w:val="00FC276A"/>
    <w:rsid w:val="00FC5504"/>
    <w:rsid w:val="00FC5506"/>
    <w:rsid w:val="00FC550E"/>
    <w:rsid w:val="00FC57E4"/>
    <w:rsid w:val="00FC63FF"/>
    <w:rsid w:val="00FC65D2"/>
    <w:rsid w:val="00FC6716"/>
    <w:rsid w:val="00FC6C10"/>
    <w:rsid w:val="00FD26DD"/>
    <w:rsid w:val="00FD3ADC"/>
    <w:rsid w:val="00FD3F42"/>
    <w:rsid w:val="00FD7C74"/>
    <w:rsid w:val="00FE374E"/>
    <w:rsid w:val="00FE3CF7"/>
    <w:rsid w:val="00FE5693"/>
    <w:rsid w:val="00FE5B6F"/>
    <w:rsid w:val="00FE5CCA"/>
    <w:rsid w:val="00FE64FA"/>
    <w:rsid w:val="00FE6ED3"/>
    <w:rsid w:val="00FF01EB"/>
    <w:rsid w:val="00FF10DD"/>
    <w:rsid w:val="00FF2E42"/>
    <w:rsid w:val="00FF320F"/>
    <w:rsid w:val="00FF355F"/>
    <w:rsid w:val="00FF3758"/>
    <w:rsid w:val="00FF394F"/>
    <w:rsid w:val="00FF3EC3"/>
    <w:rsid w:val="00FF6367"/>
    <w:rsid w:val="00FF7053"/>
    <w:rsid w:val="00FF73FA"/>
    <w:rsid w:val="014BA475"/>
    <w:rsid w:val="018B9849"/>
    <w:rsid w:val="035D0B91"/>
    <w:rsid w:val="0387ED47"/>
    <w:rsid w:val="0426AA44"/>
    <w:rsid w:val="05C43F9A"/>
    <w:rsid w:val="09928C0D"/>
    <w:rsid w:val="099EC98A"/>
    <w:rsid w:val="0AF04D87"/>
    <w:rsid w:val="0DA53DAD"/>
    <w:rsid w:val="0DB2F74C"/>
    <w:rsid w:val="0FB2CD90"/>
    <w:rsid w:val="10B45974"/>
    <w:rsid w:val="113DB235"/>
    <w:rsid w:val="11DB330D"/>
    <w:rsid w:val="1214F118"/>
    <w:rsid w:val="17ACCCFB"/>
    <w:rsid w:val="18DC65DB"/>
    <w:rsid w:val="18EA9EF5"/>
    <w:rsid w:val="19AA7113"/>
    <w:rsid w:val="1A80BDCC"/>
    <w:rsid w:val="1AB8829F"/>
    <w:rsid w:val="1B464174"/>
    <w:rsid w:val="1C44BA7C"/>
    <w:rsid w:val="1DF3C4E1"/>
    <w:rsid w:val="1E0C82DF"/>
    <w:rsid w:val="1EBECA1D"/>
    <w:rsid w:val="1F860D37"/>
    <w:rsid w:val="20B47D0A"/>
    <w:rsid w:val="240A0B86"/>
    <w:rsid w:val="287AF642"/>
    <w:rsid w:val="2A230311"/>
    <w:rsid w:val="2A8B2065"/>
    <w:rsid w:val="2AE44876"/>
    <w:rsid w:val="2BA35F03"/>
    <w:rsid w:val="2CA1F6CD"/>
    <w:rsid w:val="2CD938AE"/>
    <w:rsid w:val="31542D43"/>
    <w:rsid w:val="3155FE2E"/>
    <w:rsid w:val="3179CB1A"/>
    <w:rsid w:val="3208B02B"/>
    <w:rsid w:val="34547B80"/>
    <w:rsid w:val="3B20AD60"/>
    <w:rsid w:val="3BB77FF7"/>
    <w:rsid w:val="3CE6DE8C"/>
    <w:rsid w:val="3D74FDA9"/>
    <w:rsid w:val="3EE12ABA"/>
    <w:rsid w:val="4063C3F4"/>
    <w:rsid w:val="44AE6749"/>
    <w:rsid w:val="44EBA383"/>
    <w:rsid w:val="454539E0"/>
    <w:rsid w:val="463525E1"/>
    <w:rsid w:val="474DD0EA"/>
    <w:rsid w:val="4A4C5E56"/>
    <w:rsid w:val="4A7E0538"/>
    <w:rsid w:val="4A96AE52"/>
    <w:rsid w:val="4B36CA13"/>
    <w:rsid w:val="4BB47B64"/>
    <w:rsid w:val="5128946A"/>
    <w:rsid w:val="54DC4DF7"/>
    <w:rsid w:val="5CFEFFA2"/>
    <w:rsid w:val="5D6E5D15"/>
    <w:rsid w:val="5E9116C5"/>
    <w:rsid w:val="6014AD0E"/>
    <w:rsid w:val="60487930"/>
    <w:rsid w:val="62D01A88"/>
    <w:rsid w:val="62E58400"/>
    <w:rsid w:val="63FFB0C0"/>
    <w:rsid w:val="65ED54DE"/>
    <w:rsid w:val="6706F8E1"/>
    <w:rsid w:val="69B2E55D"/>
    <w:rsid w:val="6A33B7C0"/>
    <w:rsid w:val="6A4CE01D"/>
    <w:rsid w:val="6A9F0CE2"/>
    <w:rsid w:val="6E1BA1F8"/>
    <w:rsid w:val="72CF3DB3"/>
    <w:rsid w:val="72D7F7F6"/>
    <w:rsid w:val="72DCBD1B"/>
    <w:rsid w:val="73CC538C"/>
    <w:rsid w:val="75C7C720"/>
    <w:rsid w:val="75D35AC3"/>
    <w:rsid w:val="776F2B24"/>
    <w:rsid w:val="782ED873"/>
    <w:rsid w:val="79DBA988"/>
    <w:rsid w:val="7D0F550A"/>
    <w:rsid w:val="7D2C7B03"/>
    <w:rsid w:val="7DBEBFE6"/>
    <w:rsid w:val="7E66F8C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A85FB66"/>
  <w15:docId w15:val="{F4765D54-956E-43CF-8FB0-BE6FD0F4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94F"/>
    <w:pPr>
      <w:spacing w:line="276" w:lineRule="auto"/>
    </w:pPr>
    <w:rPr>
      <w:lang w:val="en-AU"/>
    </w:rPr>
  </w:style>
  <w:style w:type="paragraph" w:styleId="Heading1">
    <w:name w:val="heading 1"/>
    <w:basedOn w:val="Normal"/>
    <w:next w:val="Normal"/>
    <w:link w:val="Heading1Char"/>
    <w:uiPriority w:val="9"/>
    <w:qFormat/>
    <w:rsid w:val="004F3F90"/>
    <w:pPr>
      <w:numPr>
        <w:numId w:val="1"/>
      </w:numPr>
      <w:pBdr>
        <w:top w:val="single" w:sz="24" w:space="0" w:color="auto"/>
        <w:left w:val="single" w:sz="24" w:space="0" w:color="auto"/>
        <w:bottom w:val="single" w:sz="24" w:space="0" w:color="auto"/>
        <w:right w:val="single" w:sz="24" w:space="0" w:color="auto"/>
      </w:pBdr>
      <w:shd w:val="clear" w:color="auto" w:fill="000000" w:themeFill="text1"/>
      <w:outlineLvl w:val="0"/>
    </w:pPr>
    <w:rPr>
      <w:b/>
      <w:bCs/>
      <w:caps/>
      <w:color w:val="FFFFFF"/>
      <w:spacing w:val="15"/>
      <w:sz w:val="24"/>
    </w:rPr>
  </w:style>
  <w:style w:type="paragraph" w:styleId="Heading2">
    <w:name w:val="heading 2"/>
    <w:basedOn w:val="Normal"/>
    <w:next w:val="Normal"/>
    <w:link w:val="Heading2Char"/>
    <w:uiPriority w:val="99"/>
    <w:qFormat/>
    <w:rsid w:val="005248C8"/>
    <w:pPr>
      <w:numPr>
        <w:numId w:val="3"/>
      </w:num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1"/>
    </w:pPr>
    <w:rPr>
      <w:b/>
      <w:caps/>
      <w:spacing w:val="15"/>
    </w:rPr>
  </w:style>
  <w:style w:type="paragraph" w:styleId="Heading3">
    <w:name w:val="heading 3"/>
    <w:aliases w:val="Normal Bold"/>
    <w:basedOn w:val="Normal"/>
    <w:next w:val="Normal"/>
    <w:link w:val="Heading3Char"/>
    <w:uiPriority w:val="99"/>
    <w:qFormat/>
    <w:rsid w:val="00141C77"/>
    <w:pPr>
      <w:jc w:val="center"/>
      <w:outlineLvl w:val="2"/>
    </w:pPr>
    <w:rPr>
      <w:b/>
    </w:rPr>
  </w:style>
  <w:style w:type="paragraph" w:styleId="Heading4">
    <w:name w:val="heading 4"/>
    <w:basedOn w:val="Heading2"/>
    <w:next w:val="Normal"/>
    <w:link w:val="Heading4Char"/>
    <w:uiPriority w:val="99"/>
    <w:qFormat/>
    <w:rsid w:val="004F3F90"/>
    <w:pPr>
      <w:numPr>
        <w:numId w:val="0"/>
      </w:numPr>
      <w:outlineLvl w:val="3"/>
    </w:pPr>
    <w:rPr>
      <w:b w:val="0"/>
      <w:sz w:val="24"/>
      <w:lang w:val="en-US"/>
    </w:rPr>
  </w:style>
  <w:style w:type="paragraph" w:styleId="Heading5">
    <w:name w:val="heading 5"/>
    <w:basedOn w:val="Normal"/>
    <w:next w:val="Normal"/>
    <w:link w:val="Heading5Char"/>
    <w:uiPriority w:val="99"/>
    <w:qFormat/>
    <w:rsid w:val="0021735F"/>
    <w:pPr>
      <w:pBdr>
        <w:bottom w:val="single" w:sz="6" w:space="1" w:color="4F81BD"/>
      </w:pBdr>
      <w:spacing w:before="300"/>
      <w:outlineLvl w:val="4"/>
    </w:pPr>
    <w:rPr>
      <w:caps/>
      <w:color w:val="365F91"/>
      <w:spacing w:val="10"/>
    </w:rPr>
  </w:style>
  <w:style w:type="paragraph" w:styleId="Heading6">
    <w:name w:val="heading 6"/>
    <w:basedOn w:val="Normal"/>
    <w:next w:val="Normal"/>
    <w:link w:val="Heading6Char"/>
    <w:uiPriority w:val="99"/>
    <w:qFormat/>
    <w:rsid w:val="0021735F"/>
    <w:pPr>
      <w:pBdr>
        <w:bottom w:val="dotted" w:sz="6" w:space="1" w:color="4F81BD"/>
      </w:pBdr>
      <w:spacing w:before="300"/>
      <w:outlineLvl w:val="5"/>
    </w:pPr>
    <w:rPr>
      <w:caps/>
      <w:color w:val="365F91"/>
      <w:spacing w:val="10"/>
    </w:rPr>
  </w:style>
  <w:style w:type="paragraph" w:styleId="Heading7">
    <w:name w:val="heading 7"/>
    <w:basedOn w:val="Normal"/>
    <w:next w:val="Normal"/>
    <w:link w:val="Heading7Char"/>
    <w:uiPriority w:val="99"/>
    <w:qFormat/>
    <w:rsid w:val="0021735F"/>
    <w:pPr>
      <w:spacing w:before="300"/>
      <w:outlineLvl w:val="6"/>
    </w:pPr>
    <w:rPr>
      <w:caps/>
      <w:color w:val="365F91"/>
      <w:spacing w:val="10"/>
    </w:rPr>
  </w:style>
  <w:style w:type="paragraph" w:styleId="Heading8">
    <w:name w:val="heading 8"/>
    <w:basedOn w:val="Normal"/>
    <w:next w:val="Normal"/>
    <w:link w:val="Heading8Char"/>
    <w:uiPriority w:val="99"/>
    <w:qFormat/>
    <w:rsid w:val="0021735F"/>
    <w:pPr>
      <w:spacing w:before="300"/>
      <w:outlineLvl w:val="7"/>
    </w:pPr>
    <w:rPr>
      <w:caps/>
      <w:spacing w:val="10"/>
      <w:sz w:val="18"/>
      <w:szCs w:val="18"/>
    </w:rPr>
  </w:style>
  <w:style w:type="paragraph" w:styleId="Heading9">
    <w:name w:val="heading 9"/>
    <w:basedOn w:val="Normal"/>
    <w:next w:val="Normal"/>
    <w:link w:val="Heading9Char"/>
    <w:uiPriority w:val="99"/>
    <w:qFormat/>
    <w:rsid w:val="0021735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F90"/>
    <w:rPr>
      <w:b/>
      <w:bCs/>
      <w:caps/>
      <w:color w:val="FFFFFF"/>
      <w:spacing w:val="15"/>
      <w:sz w:val="24"/>
      <w:shd w:val="clear" w:color="auto" w:fill="000000" w:themeFill="text1"/>
      <w:lang w:val="en-AU"/>
    </w:rPr>
  </w:style>
  <w:style w:type="character" w:customStyle="1" w:styleId="Heading2Char">
    <w:name w:val="Heading 2 Char"/>
    <w:basedOn w:val="DefaultParagraphFont"/>
    <w:link w:val="Heading2"/>
    <w:uiPriority w:val="99"/>
    <w:rsid w:val="005248C8"/>
    <w:rPr>
      <w:b/>
      <w:caps/>
      <w:spacing w:val="15"/>
      <w:shd w:val="clear" w:color="auto" w:fill="BFBFBF" w:themeFill="background1" w:themeFillShade="BF"/>
      <w:lang w:val="en-AU"/>
    </w:rPr>
  </w:style>
  <w:style w:type="character" w:customStyle="1" w:styleId="Heading3Char">
    <w:name w:val="Heading 3 Char"/>
    <w:aliases w:val="Normal Bold Char"/>
    <w:basedOn w:val="DefaultParagraphFont"/>
    <w:link w:val="Heading3"/>
    <w:uiPriority w:val="99"/>
    <w:rsid w:val="00141C77"/>
    <w:rPr>
      <w:b/>
      <w:lang w:val="en-AU"/>
    </w:rPr>
  </w:style>
  <w:style w:type="character" w:customStyle="1" w:styleId="Heading4Char">
    <w:name w:val="Heading 4 Char"/>
    <w:basedOn w:val="DefaultParagraphFont"/>
    <w:link w:val="Heading4"/>
    <w:uiPriority w:val="99"/>
    <w:rsid w:val="004F3F90"/>
    <w:rPr>
      <w:caps/>
      <w:spacing w:val="15"/>
      <w:sz w:val="24"/>
      <w:shd w:val="clear" w:color="auto" w:fill="BFBFBF" w:themeFill="background1" w:themeFillShade="BF"/>
    </w:rPr>
  </w:style>
  <w:style w:type="character" w:customStyle="1" w:styleId="Heading5Char">
    <w:name w:val="Heading 5 Char"/>
    <w:basedOn w:val="DefaultParagraphFont"/>
    <w:link w:val="Heading5"/>
    <w:uiPriority w:val="99"/>
    <w:rsid w:val="0021735F"/>
    <w:rPr>
      <w:rFonts w:cs="Times New Roman"/>
      <w:caps/>
      <w:color w:val="365F91"/>
      <w:spacing w:val="10"/>
    </w:rPr>
  </w:style>
  <w:style w:type="character" w:customStyle="1" w:styleId="Heading6Char">
    <w:name w:val="Heading 6 Char"/>
    <w:basedOn w:val="DefaultParagraphFont"/>
    <w:link w:val="Heading6"/>
    <w:uiPriority w:val="99"/>
    <w:rsid w:val="0021735F"/>
    <w:rPr>
      <w:rFonts w:cs="Times New Roman"/>
      <w:caps/>
      <w:color w:val="365F91"/>
      <w:spacing w:val="10"/>
    </w:rPr>
  </w:style>
  <w:style w:type="character" w:customStyle="1" w:styleId="Heading7Char">
    <w:name w:val="Heading 7 Char"/>
    <w:basedOn w:val="DefaultParagraphFont"/>
    <w:link w:val="Heading7"/>
    <w:uiPriority w:val="99"/>
    <w:rsid w:val="0021735F"/>
    <w:rPr>
      <w:rFonts w:cs="Times New Roman"/>
      <w:caps/>
      <w:color w:val="365F91"/>
      <w:spacing w:val="10"/>
    </w:rPr>
  </w:style>
  <w:style w:type="character" w:customStyle="1" w:styleId="Heading8Char">
    <w:name w:val="Heading 8 Char"/>
    <w:basedOn w:val="DefaultParagraphFont"/>
    <w:link w:val="Heading8"/>
    <w:uiPriority w:val="99"/>
    <w:rsid w:val="0021735F"/>
    <w:rPr>
      <w:rFonts w:cs="Times New Roman"/>
      <w:caps/>
      <w:spacing w:val="10"/>
      <w:sz w:val="18"/>
      <w:szCs w:val="18"/>
    </w:rPr>
  </w:style>
  <w:style w:type="character" w:customStyle="1" w:styleId="Heading9Char">
    <w:name w:val="Heading 9 Char"/>
    <w:basedOn w:val="DefaultParagraphFont"/>
    <w:link w:val="Heading9"/>
    <w:uiPriority w:val="99"/>
    <w:semiHidden/>
    <w:rsid w:val="0021735F"/>
    <w:rPr>
      <w:rFonts w:cs="Times New Roman"/>
      <w:i/>
      <w:caps/>
      <w:spacing w:val="10"/>
      <w:sz w:val="18"/>
      <w:szCs w:val="18"/>
    </w:rPr>
  </w:style>
  <w:style w:type="paragraph" w:styleId="ListParagraph">
    <w:name w:val="List Paragraph"/>
    <w:basedOn w:val="Normal"/>
    <w:link w:val="ListParagraphChar"/>
    <w:uiPriority w:val="34"/>
    <w:qFormat/>
    <w:rsid w:val="009B401F"/>
    <w:pPr>
      <w:numPr>
        <w:numId w:val="2"/>
      </w:numPr>
      <w:pBdr>
        <w:top w:val="single" w:sz="24" w:space="0" w:color="4F81BD"/>
        <w:left w:val="single" w:sz="24" w:space="0" w:color="4F81BD"/>
        <w:bottom w:val="single" w:sz="24" w:space="0" w:color="4F81BD"/>
        <w:right w:val="single" w:sz="24" w:space="0" w:color="4F81BD"/>
      </w:pBdr>
      <w:shd w:val="clear" w:color="auto" w:fill="4F81BD"/>
      <w:contextualSpacing/>
      <w:outlineLvl w:val="0"/>
    </w:pPr>
    <w:rPr>
      <w:b/>
      <w:bCs/>
      <w:caps/>
      <w:color w:val="FFFFFF"/>
      <w:spacing w:val="15"/>
    </w:rPr>
  </w:style>
  <w:style w:type="character" w:styleId="CommentReference">
    <w:name w:val="annotation reference"/>
    <w:basedOn w:val="DefaultParagraphFont"/>
    <w:uiPriority w:val="99"/>
    <w:semiHidden/>
    <w:rsid w:val="0021735F"/>
    <w:rPr>
      <w:rFonts w:cs="Times New Roman"/>
      <w:sz w:val="16"/>
      <w:szCs w:val="16"/>
    </w:rPr>
  </w:style>
  <w:style w:type="paragraph" w:styleId="CommentText">
    <w:name w:val="annotation text"/>
    <w:basedOn w:val="Normal"/>
    <w:link w:val="CommentTextChar"/>
    <w:uiPriority w:val="99"/>
    <w:semiHidden/>
    <w:rsid w:val="0021735F"/>
    <w:pPr>
      <w:spacing w:line="240" w:lineRule="auto"/>
    </w:pPr>
  </w:style>
  <w:style w:type="character" w:customStyle="1" w:styleId="CommentTextChar">
    <w:name w:val="Comment Text Char"/>
    <w:basedOn w:val="DefaultParagraphFont"/>
    <w:link w:val="CommentText"/>
    <w:uiPriority w:val="99"/>
    <w:semiHidden/>
    <w:rsid w:val="0021735F"/>
    <w:rPr>
      <w:rFonts w:cs="Times New Roman"/>
      <w:sz w:val="20"/>
      <w:szCs w:val="20"/>
    </w:rPr>
  </w:style>
  <w:style w:type="paragraph" w:styleId="CommentSubject">
    <w:name w:val="annotation subject"/>
    <w:basedOn w:val="CommentText"/>
    <w:next w:val="CommentText"/>
    <w:link w:val="CommentSubjectChar"/>
    <w:uiPriority w:val="99"/>
    <w:semiHidden/>
    <w:rsid w:val="0021735F"/>
    <w:rPr>
      <w:b/>
      <w:bCs/>
    </w:rPr>
  </w:style>
  <w:style w:type="character" w:customStyle="1" w:styleId="CommentSubjectChar">
    <w:name w:val="Comment Subject Char"/>
    <w:basedOn w:val="CommentTextChar"/>
    <w:link w:val="CommentSubject"/>
    <w:uiPriority w:val="99"/>
    <w:semiHidden/>
    <w:rsid w:val="0021735F"/>
    <w:rPr>
      <w:rFonts w:cs="Times New Roman"/>
      <w:b/>
      <w:bCs/>
      <w:sz w:val="20"/>
      <w:szCs w:val="20"/>
    </w:rPr>
  </w:style>
  <w:style w:type="paragraph" w:styleId="BalloonText">
    <w:name w:val="Balloon Text"/>
    <w:basedOn w:val="Normal"/>
    <w:link w:val="BalloonTextChar"/>
    <w:uiPriority w:val="99"/>
    <w:semiHidden/>
    <w:rsid w:val="002173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35F"/>
    <w:rPr>
      <w:rFonts w:ascii="Tahoma" w:hAnsi="Tahoma" w:cs="Tahoma"/>
      <w:sz w:val="16"/>
      <w:szCs w:val="16"/>
    </w:rPr>
  </w:style>
  <w:style w:type="paragraph" w:styleId="Header">
    <w:name w:val="header"/>
    <w:basedOn w:val="Normal"/>
    <w:link w:val="HeaderChar"/>
    <w:uiPriority w:val="99"/>
    <w:rsid w:val="0021735F"/>
    <w:pPr>
      <w:tabs>
        <w:tab w:val="center" w:pos="4680"/>
        <w:tab w:val="right" w:pos="9360"/>
      </w:tabs>
      <w:spacing w:line="240" w:lineRule="auto"/>
    </w:pPr>
  </w:style>
  <w:style w:type="character" w:customStyle="1" w:styleId="HeaderChar">
    <w:name w:val="Header Char"/>
    <w:basedOn w:val="DefaultParagraphFont"/>
    <w:link w:val="Header"/>
    <w:uiPriority w:val="99"/>
    <w:rsid w:val="0021735F"/>
    <w:rPr>
      <w:rFonts w:cs="Times New Roman"/>
    </w:rPr>
  </w:style>
  <w:style w:type="paragraph" w:styleId="Footer">
    <w:name w:val="footer"/>
    <w:basedOn w:val="Normal"/>
    <w:link w:val="FooterChar"/>
    <w:uiPriority w:val="99"/>
    <w:rsid w:val="0021735F"/>
    <w:pPr>
      <w:tabs>
        <w:tab w:val="center" w:pos="4680"/>
        <w:tab w:val="right" w:pos="9360"/>
      </w:tabs>
      <w:spacing w:line="240" w:lineRule="auto"/>
    </w:pPr>
  </w:style>
  <w:style w:type="character" w:customStyle="1" w:styleId="FooterChar">
    <w:name w:val="Footer Char"/>
    <w:basedOn w:val="DefaultParagraphFont"/>
    <w:link w:val="Footer"/>
    <w:uiPriority w:val="99"/>
    <w:rsid w:val="0021735F"/>
    <w:rPr>
      <w:rFonts w:cs="Times New Roman"/>
    </w:rPr>
  </w:style>
  <w:style w:type="paragraph" w:styleId="Caption">
    <w:name w:val="caption"/>
    <w:basedOn w:val="Normal"/>
    <w:next w:val="Normal"/>
    <w:uiPriority w:val="99"/>
    <w:rsid w:val="0021735F"/>
    <w:rPr>
      <w:b/>
      <w:bCs/>
      <w:color w:val="365F91"/>
      <w:sz w:val="16"/>
      <w:szCs w:val="16"/>
    </w:rPr>
  </w:style>
  <w:style w:type="paragraph" w:styleId="Title">
    <w:name w:val="Title"/>
    <w:basedOn w:val="Normal"/>
    <w:next w:val="Normal"/>
    <w:link w:val="TitleChar"/>
    <w:uiPriority w:val="10"/>
    <w:rsid w:val="0021735F"/>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21735F"/>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21735F"/>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rsid w:val="0021735F"/>
    <w:rPr>
      <w:rFonts w:cs="Times New Roman"/>
      <w:caps/>
      <w:color w:val="595959"/>
      <w:spacing w:val="10"/>
      <w:sz w:val="24"/>
      <w:szCs w:val="24"/>
    </w:rPr>
  </w:style>
  <w:style w:type="character" w:styleId="Strong">
    <w:name w:val="Strong"/>
    <w:basedOn w:val="DefaultParagraphFont"/>
    <w:uiPriority w:val="22"/>
    <w:rsid w:val="0021735F"/>
    <w:rPr>
      <w:rFonts w:cs="Times New Roman"/>
      <w:b/>
    </w:rPr>
  </w:style>
  <w:style w:type="character" w:styleId="Emphasis">
    <w:name w:val="Emphasis"/>
    <w:basedOn w:val="DefaultParagraphFont"/>
    <w:uiPriority w:val="20"/>
    <w:qFormat/>
    <w:rsid w:val="0021735F"/>
    <w:rPr>
      <w:rFonts w:cs="Times New Roman"/>
      <w:caps/>
      <w:color w:val="243F60"/>
      <w:spacing w:val="5"/>
    </w:rPr>
  </w:style>
  <w:style w:type="paragraph" w:styleId="NoSpacing">
    <w:name w:val="No Spacing"/>
    <w:basedOn w:val="Normal"/>
    <w:uiPriority w:val="99"/>
    <w:qFormat/>
    <w:rsid w:val="0021735F"/>
    <w:pPr>
      <w:spacing w:line="240" w:lineRule="auto"/>
    </w:pPr>
  </w:style>
  <w:style w:type="character" w:customStyle="1" w:styleId="NoSpacingChar">
    <w:name w:val="No Spacing Char"/>
    <w:basedOn w:val="DefaultParagraphFont"/>
    <w:uiPriority w:val="99"/>
    <w:rsid w:val="0021735F"/>
    <w:rPr>
      <w:rFonts w:cs="Times New Roman"/>
      <w:sz w:val="20"/>
      <w:szCs w:val="20"/>
    </w:rPr>
  </w:style>
  <w:style w:type="paragraph" w:styleId="Quote">
    <w:name w:val="Quote"/>
    <w:basedOn w:val="Normal"/>
    <w:next w:val="Normal"/>
    <w:link w:val="QuoteChar"/>
    <w:uiPriority w:val="99"/>
    <w:qFormat/>
    <w:rsid w:val="0021735F"/>
    <w:rPr>
      <w:i/>
      <w:iCs/>
    </w:rPr>
  </w:style>
  <w:style w:type="character" w:customStyle="1" w:styleId="QuoteChar">
    <w:name w:val="Quote Char"/>
    <w:basedOn w:val="DefaultParagraphFont"/>
    <w:link w:val="Quote"/>
    <w:uiPriority w:val="99"/>
    <w:rsid w:val="0021735F"/>
    <w:rPr>
      <w:rFonts w:cs="Times New Roman"/>
      <w:i/>
      <w:iCs/>
      <w:sz w:val="20"/>
      <w:szCs w:val="20"/>
    </w:rPr>
  </w:style>
  <w:style w:type="paragraph" w:styleId="IntenseQuote">
    <w:name w:val="Intense Quote"/>
    <w:basedOn w:val="Normal"/>
    <w:next w:val="Normal"/>
    <w:link w:val="IntenseQuoteChar"/>
    <w:uiPriority w:val="99"/>
    <w:qFormat/>
    <w:rsid w:val="0021735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basedOn w:val="DefaultParagraphFont"/>
    <w:link w:val="IntenseQuote"/>
    <w:uiPriority w:val="99"/>
    <w:rsid w:val="0021735F"/>
    <w:rPr>
      <w:rFonts w:cs="Times New Roman"/>
      <w:i/>
      <w:iCs/>
      <w:color w:val="4F81BD"/>
      <w:sz w:val="20"/>
      <w:szCs w:val="20"/>
    </w:rPr>
  </w:style>
  <w:style w:type="character" w:styleId="SubtleEmphasis">
    <w:name w:val="Subtle Emphasis"/>
    <w:basedOn w:val="DefaultParagraphFont"/>
    <w:uiPriority w:val="99"/>
    <w:qFormat/>
    <w:rsid w:val="0021735F"/>
    <w:rPr>
      <w:i/>
      <w:color w:val="243F60"/>
    </w:rPr>
  </w:style>
  <w:style w:type="character" w:styleId="IntenseEmphasis">
    <w:name w:val="Intense Emphasis"/>
    <w:basedOn w:val="DefaultParagraphFont"/>
    <w:uiPriority w:val="99"/>
    <w:qFormat/>
    <w:rsid w:val="0021735F"/>
    <w:rPr>
      <w:b/>
      <w:caps/>
      <w:color w:val="243F60"/>
      <w:spacing w:val="10"/>
    </w:rPr>
  </w:style>
  <w:style w:type="character" w:styleId="SubtleReference">
    <w:name w:val="Subtle Reference"/>
    <w:basedOn w:val="DefaultParagraphFont"/>
    <w:uiPriority w:val="31"/>
    <w:rsid w:val="0021735F"/>
    <w:rPr>
      <w:b/>
      <w:color w:val="4F81BD"/>
    </w:rPr>
  </w:style>
  <w:style w:type="character" w:styleId="IntenseReference">
    <w:name w:val="Intense Reference"/>
    <w:basedOn w:val="DefaultParagraphFont"/>
    <w:uiPriority w:val="99"/>
    <w:qFormat/>
    <w:rsid w:val="0021735F"/>
    <w:rPr>
      <w:b/>
      <w:i/>
      <w:caps/>
      <w:color w:val="4F81BD"/>
    </w:rPr>
  </w:style>
  <w:style w:type="character" w:styleId="BookTitle">
    <w:name w:val="Book Title"/>
    <w:basedOn w:val="DefaultParagraphFont"/>
    <w:uiPriority w:val="99"/>
    <w:rsid w:val="0021735F"/>
    <w:rPr>
      <w:b/>
      <w:i/>
      <w:spacing w:val="9"/>
    </w:rPr>
  </w:style>
  <w:style w:type="paragraph" w:styleId="TOCHeading">
    <w:name w:val="TOC Heading"/>
    <w:basedOn w:val="Heading1"/>
    <w:next w:val="Normal"/>
    <w:uiPriority w:val="39"/>
    <w:qFormat/>
    <w:rsid w:val="0021735F"/>
    <w:pPr>
      <w:outlineLvl w:val="9"/>
    </w:pPr>
  </w:style>
  <w:style w:type="paragraph" w:styleId="TOC1">
    <w:name w:val="toc 1"/>
    <w:basedOn w:val="Normal"/>
    <w:next w:val="Normal"/>
    <w:autoRedefine/>
    <w:uiPriority w:val="39"/>
    <w:rsid w:val="00EF6A0E"/>
    <w:pPr>
      <w:tabs>
        <w:tab w:val="left" w:pos="400"/>
        <w:tab w:val="right" w:leader="dot" w:pos="9923"/>
      </w:tabs>
      <w:spacing w:line="360" w:lineRule="auto"/>
    </w:pPr>
  </w:style>
  <w:style w:type="paragraph" w:styleId="TOC2">
    <w:name w:val="toc 2"/>
    <w:basedOn w:val="Normal"/>
    <w:next w:val="Normal"/>
    <w:autoRedefine/>
    <w:uiPriority w:val="39"/>
    <w:rsid w:val="0021735F"/>
    <w:pPr>
      <w:spacing w:after="100"/>
      <w:ind w:left="200"/>
    </w:pPr>
  </w:style>
  <w:style w:type="paragraph" w:styleId="TOC3">
    <w:name w:val="toc 3"/>
    <w:basedOn w:val="Normal"/>
    <w:next w:val="Normal"/>
    <w:autoRedefine/>
    <w:uiPriority w:val="39"/>
    <w:rsid w:val="0021735F"/>
    <w:pPr>
      <w:spacing w:after="100"/>
      <w:ind w:left="400"/>
    </w:pPr>
  </w:style>
  <w:style w:type="character" w:styleId="Hyperlink">
    <w:name w:val="Hyperlink"/>
    <w:basedOn w:val="DefaultParagraphFont"/>
    <w:uiPriority w:val="99"/>
    <w:rsid w:val="0021735F"/>
    <w:rPr>
      <w:rFonts w:cs="Times New Roman"/>
      <w:color w:val="0000FF"/>
      <w:u w:val="single"/>
    </w:rPr>
  </w:style>
  <w:style w:type="paragraph" w:styleId="Revision">
    <w:name w:val="Revision"/>
    <w:hidden/>
    <w:uiPriority w:val="99"/>
    <w:semiHidden/>
    <w:rsid w:val="0021735F"/>
    <w:rPr>
      <w:sz w:val="20"/>
      <w:szCs w:val="20"/>
      <w:lang w:val="en-AU"/>
    </w:rPr>
  </w:style>
  <w:style w:type="paragraph" w:styleId="NormalWeb">
    <w:name w:val="Normal (Web)"/>
    <w:basedOn w:val="Normal"/>
    <w:uiPriority w:val="99"/>
    <w:semiHidden/>
    <w:rsid w:val="0021735F"/>
    <w:pPr>
      <w:spacing w:before="100" w:beforeAutospacing="1" w:after="100" w:afterAutospacing="1" w:line="240" w:lineRule="auto"/>
    </w:pPr>
    <w:rPr>
      <w:rFonts w:ascii="Times New Roman" w:hAnsi="Times New Roman"/>
      <w:sz w:val="24"/>
      <w:szCs w:val="24"/>
      <w:lang w:eastAsia="en-AU"/>
    </w:rPr>
  </w:style>
  <w:style w:type="paragraph" w:styleId="BodyText">
    <w:name w:val="Body Text"/>
    <w:basedOn w:val="Normal"/>
    <w:link w:val="BodyTextChar"/>
    <w:uiPriority w:val="99"/>
    <w:semiHidden/>
    <w:rsid w:val="0021735F"/>
    <w:pPr>
      <w:spacing w:before="120"/>
      <w:jc w:val="both"/>
    </w:pPr>
  </w:style>
  <w:style w:type="character" w:customStyle="1" w:styleId="BodyTextChar">
    <w:name w:val="Body Text Char"/>
    <w:basedOn w:val="DefaultParagraphFont"/>
    <w:link w:val="BodyText"/>
    <w:uiPriority w:val="99"/>
    <w:semiHidden/>
    <w:rsid w:val="00136FF5"/>
    <w:rPr>
      <w:sz w:val="20"/>
      <w:szCs w:val="20"/>
      <w:lang w:val="en-AU"/>
    </w:rPr>
  </w:style>
  <w:style w:type="paragraph" w:styleId="BodyText2">
    <w:name w:val="Body Text 2"/>
    <w:basedOn w:val="Normal"/>
    <w:link w:val="BodyText2Char"/>
    <w:rsid w:val="002173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Pr>
      <w:rFonts w:ascii="Arial-ItalicMT" w:hAnsi="Arial-ItalicMT"/>
      <w:i/>
      <w:color w:val="0000FF"/>
      <w:sz w:val="24"/>
      <w:lang w:val="en-US"/>
    </w:rPr>
  </w:style>
  <w:style w:type="character" w:customStyle="1" w:styleId="BodyText2Char">
    <w:name w:val="Body Text 2 Char"/>
    <w:basedOn w:val="DefaultParagraphFont"/>
    <w:link w:val="BodyText2"/>
    <w:uiPriority w:val="99"/>
    <w:semiHidden/>
    <w:rsid w:val="00136FF5"/>
    <w:rPr>
      <w:sz w:val="20"/>
      <w:szCs w:val="20"/>
      <w:lang w:val="en-AU"/>
    </w:rPr>
  </w:style>
  <w:style w:type="table" w:styleId="TableGrid">
    <w:name w:val="Table Grid"/>
    <w:basedOn w:val="TableNormal"/>
    <w:uiPriority w:val="99"/>
    <w:rsid w:val="00D82AC7"/>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band1Horz">
      <w:tblPr/>
      <w:tcPr>
        <w:shd w:val="clear" w:color="auto" w:fill="F3F7FB"/>
      </w:tcPr>
    </w:tblStylePr>
  </w:style>
  <w:style w:type="table" w:customStyle="1" w:styleId="TableGrid1">
    <w:name w:val="Table Grid1"/>
    <w:basedOn w:val="TableNormal"/>
    <w:next w:val="TableGrid"/>
    <w:uiPriority w:val="59"/>
    <w:rsid w:val="00EA348B"/>
    <w:rPr>
      <w:rFonts w:eastAsia="Calibri"/>
      <w:lang w:val="en-AU"/>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4F81BD" w:themeFill="accent1"/>
      </w:tcPr>
    </w:tblStylePr>
    <w:tblStylePr w:type="band1Horz">
      <w:tblPr/>
      <w:tcPr>
        <w:shd w:val="clear" w:color="auto" w:fill="F3F7FB"/>
      </w:tcPr>
    </w:tblStylePr>
  </w:style>
  <w:style w:type="character" w:styleId="FollowedHyperlink">
    <w:name w:val="FollowedHyperlink"/>
    <w:basedOn w:val="DefaultParagraphFont"/>
    <w:uiPriority w:val="99"/>
    <w:semiHidden/>
    <w:unhideWhenUsed/>
    <w:rsid w:val="00FC57E4"/>
    <w:rPr>
      <w:color w:val="800080" w:themeColor="followedHyperlink"/>
      <w:u w:val="single"/>
    </w:rPr>
  </w:style>
  <w:style w:type="paragraph" w:customStyle="1" w:styleId="Normal2">
    <w:name w:val="Normal 2"/>
    <w:basedOn w:val="BodyText"/>
    <w:link w:val="Normal2Char"/>
    <w:qFormat/>
    <w:rsid w:val="00141C77"/>
    <w:pPr>
      <w:spacing w:before="0"/>
      <w:jc w:val="left"/>
    </w:pPr>
    <w:rPr>
      <w:i/>
    </w:rPr>
  </w:style>
  <w:style w:type="character" w:customStyle="1" w:styleId="Normal2Char">
    <w:name w:val="Normal 2 Char"/>
    <w:basedOn w:val="BodyTextChar"/>
    <w:link w:val="Normal2"/>
    <w:rsid w:val="00141C77"/>
    <w:rPr>
      <w:i/>
      <w:sz w:val="20"/>
      <w:szCs w:val="20"/>
      <w:lang w:val="en-AU"/>
    </w:rPr>
  </w:style>
  <w:style w:type="paragraph" w:styleId="FootnoteText">
    <w:name w:val="footnote text"/>
    <w:basedOn w:val="Normal"/>
    <w:link w:val="FootnoteTextChar"/>
    <w:uiPriority w:val="99"/>
    <w:semiHidden/>
    <w:unhideWhenUsed/>
    <w:rsid w:val="00385123"/>
    <w:pPr>
      <w:spacing w:line="240" w:lineRule="auto"/>
    </w:pPr>
    <w:rPr>
      <w:sz w:val="20"/>
      <w:szCs w:val="20"/>
    </w:rPr>
  </w:style>
  <w:style w:type="character" w:customStyle="1" w:styleId="FootnoteTextChar">
    <w:name w:val="Footnote Text Char"/>
    <w:basedOn w:val="DefaultParagraphFont"/>
    <w:link w:val="FootnoteText"/>
    <w:uiPriority w:val="99"/>
    <w:semiHidden/>
    <w:rsid w:val="00385123"/>
    <w:rPr>
      <w:sz w:val="20"/>
      <w:szCs w:val="20"/>
      <w:lang w:val="en-AU"/>
    </w:rPr>
  </w:style>
  <w:style w:type="character" w:styleId="FootnoteReference">
    <w:name w:val="footnote reference"/>
    <w:basedOn w:val="DefaultParagraphFont"/>
    <w:uiPriority w:val="99"/>
    <w:semiHidden/>
    <w:unhideWhenUsed/>
    <w:rsid w:val="00385123"/>
    <w:rPr>
      <w:vertAlign w:val="superscript"/>
    </w:rPr>
  </w:style>
  <w:style w:type="table" w:customStyle="1" w:styleId="LightList-Accent11">
    <w:name w:val="Light List - Accent 11"/>
    <w:basedOn w:val="TableNormal"/>
    <w:uiPriority w:val="61"/>
    <w:rsid w:val="00194505"/>
    <w:rPr>
      <w:rFonts w:asciiTheme="minorHAnsi" w:eastAsiaTheme="minorEastAsia" w:hAnsiTheme="minorHAnsi" w:cstheme="minorBidi"/>
      <w:lang w:val="en-AU" w:eastAsia="en-AU"/>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2">
    <w:name w:val="Table Grid2"/>
    <w:basedOn w:val="TableNormal"/>
    <w:next w:val="TableGrid"/>
    <w:uiPriority w:val="99"/>
    <w:rsid w:val="00E01A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s">
    <w:name w:val="Bullets"/>
    <w:basedOn w:val="ListParagraph"/>
    <w:link w:val="BulletsChar"/>
    <w:qFormat/>
    <w:rsid w:val="00922B03"/>
    <w:pPr>
      <w:numPr>
        <w:numId w:val="5"/>
      </w:numPr>
      <w:pBdr>
        <w:top w:val="none" w:sz="0" w:space="0" w:color="auto"/>
        <w:left w:val="none" w:sz="0" w:space="0" w:color="auto"/>
        <w:bottom w:val="none" w:sz="0" w:space="0" w:color="auto"/>
        <w:right w:val="none" w:sz="0" w:space="0" w:color="auto"/>
      </w:pBdr>
      <w:shd w:val="clear" w:color="auto" w:fill="auto"/>
    </w:pPr>
    <w:rPr>
      <w:color w:val="auto"/>
    </w:rPr>
  </w:style>
  <w:style w:type="table" w:customStyle="1" w:styleId="TableGrid3">
    <w:name w:val="Table Grid3"/>
    <w:basedOn w:val="TableNormal"/>
    <w:next w:val="TableGrid"/>
    <w:uiPriority w:val="99"/>
    <w:rsid w:val="00501AC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rsid w:val="00922B03"/>
    <w:rPr>
      <w:b/>
      <w:bCs/>
      <w:caps/>
      <w:color w:val="FFFFFF"/>
      <w:spacing w:val="15"/>
      <w:shd w:val="clear" w:color="auto" w:fill="4F81BD"/>
      <w:lang w:val="en-AU"/>
    </w:rPr>
  </w:style>
  <w:style w:type="character" w:customStyle="1" w:styleId="BulletsChar">
    <w:name w:val="Bullets Char"/>
    <w:basedOn w:val="ListParagraphChar"/>
    <w:link w:val="Bullets"/>
    <w:rsid w:val="00922B03"/>
    <w:rPr>
      <w:b/>
      <w:bCs/>
      <w:caps/>
      <w:color w:val="FFFFFF"/>
      <w:spacing w:val="15"/>
      <w:shd w:val="clear" w:color="auto" w:fill="4F81BD"/>
      <w:lang w:val="en-AU"/>
    </w:rPr>
  </w:style>
  <w:style w:type="character" w:customStyle="1" w:styleId="UnresolvedMention1">
    <w:name w:val="Unresolved Mention1"/>
    <w:basedOn w:val="DefaultParagraphFont"/>
    <w:uiPriority w:val="99"/>
    <w:unhideWhenUsed/>
    <w:rsid w:val="00C81F3F"/>
    <w:rPr>
      <w:color w:val="605E5C"/>
      <w:shd w:val="clear" w:color="auto" w:fill="E1DFDD"/>
    </w:rPr>
  </w:style>
  <w:style w:type="character" w:customStyle="1" w:styleId="Mention1">
    <w:name w:val="Mention1"/>
    <w:basedOn w:val="DefaultParagraphFont"/>
    <w:uiPriority w:val="99"/>
    <w:unhideWhenUsed/>
    <w:rsid w:val="005457D7"/>
    <w:rPr>
      <w:color w:val="2B579A"/>
      <w:shd w:val="clear" w:color="auto" w:fill="E1DFDD"/>
    </w:rPr>
  </w:style>
  <w:style w:type="paragraph" w:styleId="Bibliography">
    <w:name w:val="Bibliography"/>
    <w:basedOn w:val="Normal"/>
    <w:next w:val="Normal"/>
    <w:uiPriority w:val="37"/>
    <w:semiHidden/>
    <w:unhideWhenUsed/>
    <w:rsid w:val="002667BD"/>
  </w:style>
  <w:style w:type="paragraph" w:styleId="BlockText">
    <w:name w:val="Block Text"/>
    <w:basedOn w:val="Normal"/>
    <w:uiPriority w:val="99"/>
    <w:semiHidden/>
    <w:unhideWhenUsed/>
    <w:rsid w:val="002667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uiPriority w:val="99"/>
    <w:semiHidden/>
    <w:unhideWhenUsed/>
    <w:rsid w:val="002667BD"/>
    <w:pPr>
      <w:spacing w:after="120"/>
    </w:pPr>
    <w:rPr>
      <w:sz w:val="16"/>
      <w:szCs w:val="16"/>
    </w:rPr>
  </w:style>
  <w:style w:type="character" w:customStyle="1" w:styleId="BodyText3Char">
    <w:name w:val="Body Text 3 Char"/>
    <w:basedOn w:val="DefaultParagraphFont"/>
    <w:link w:val="BodyText3"/>
    <w:uiPriority w:val="99"/>
    <w:semiHidden/>
    <w:rsid w:val="002667BD"/>
    <w:rPr>
      <w:sz w:val="16"/>
      <w:szCs w:val="16"/>
      <w:lang w:val="en-AU"/>
    </w:rPr>
  </w:style>
  <w:style w:type="paragraph" w:styleId="BodyTextFirstIndent">
    <w:name w:val="Body Text First Indent"/>
    <w:basedOn w:val="BodyText"/>
    <w:link w:val="BodyTextFirstIndentChar"/>
    <w:uiPriority w:val="99"/>
    <w:semiHidden/>
    <w:unhideWhenUsed/>
    <w:rsid w:val="002667BD"/>
    <w:pPr>
      <w:spacing w:before="0"/>
      <w:ind w:firstLine="360"/>
      <w:jc w:val="left"/>
    </w:pPr>
  </w:style>
  <w:style w:type="character" w:customStyle="1" w:styleId="BodyTextFirstIndentChar">
    <w:name w:val="Body Text First Indent Char"/>
    <w:basedOn w:val="BodyTextChar"/>
    <w:link w:val="BodyTextFirstIndent"/>
    <w:uiPriority w:val="99"/>
    <w:semiHidden/>
    <w:rsid w:val="002667BD"/>
    <w:rPr>
      <w:sz w:val="20"/>
      <w:szCs w:val="20"/>
      <w:lang w:val="en-AU"/>
    </w:rPr>
  </w:style>
  <w:style w:type="paragraph" w:styleId="BodyTextIndent">
    <w:name w:val="Body Text Indent"/>
    <w:basedOn w:val="Normal"/>
    <w:link w:val="BodyTextIndentChar"/>
    <w:uiPriority w:val="99"/>
    <w:semiHidden/>
    <w:unhideWhenUsed/>
    <w:rsid w:val="002667BD"/>
    <w:pPr>
      <w:spacing w:after="120"/>
      <w:ind w:left="283"/>
    </w:pPr>
  </w:style>
  <w:style w:type="character" w:customStyle="1" w:styleId="BodyTextIndentChar">
    <w:name w:val="Body Text Indent Char"/>
    <w:basedOn w:val="DefaultParagraphFont"/>
    <w:link w:val="BodyTextIndent"/>
    <w:uiPriority w:val="99"/>
    <w:semiHidden/>
    <w:rsid w:val="002667BD"/>
    <w:rPr>
      <w:lang w:val="en-AU"/>
    </w:rPr>
  </w:style>
  <w:style w:type="paragraph" w:styleId="BodyTextFirstIndent2">
    <w:name w:val="Body Text First Indent 2"/>
    <w:basedOn w:val="BodyTextIndent"/>
    <w:link w:val="BodyTextFirstIndent2Char"/>
    <w:uiPriority w:val="99"/>
    <w:semiHidden/>
    <w:unhideWhenUsed/>
    <w:rsid w:val="002667BD"/>
    <w:pPr>
      <w:spacing w:after="0"/>
      <w:ind w:left="360" w:firstLine="360"/>
    </w:pPr>
  </w:style>
  <w:style w:type="character" w:customStyle="1" w:styleId="BodyTextFirstIndent2Char">
    <w:name w:val="Body Text First Indent 2 Char"/>
    <w:basedOn w:val="BodyTextIndentChar"/>
    <w:link w:val="BodyTextFirstIndent2"/>
    <w:uiPriority w:val="99"/>
    <w:semiHidden/>
    <w:rsid w:val="002667BD"/>
    <w:rPr>
      <w:lang w:val="en-AU"/>
    </w:rPr>
  </w:style>
  <w:style w:type="paragraph" w:styleId="BodyTextIndent2">
    <w:name w:val="Body Text Indent 2"/>
    <w:basedOn w:val="Normal"/>
    <w:link w:val="BodyTextIndent2Char"/>
    <w:uiPriority w:val="99"/>
    <w:semiHidden/>
    <w:unhideWhenUsed/>
    <w:rsid w:val="002667BD"/>
    <w:pPr>
      <w:spacing w:after="120" w:line="480" w:lineRule="auto"/>
      <w:ind w:left="283"/>
    </w:pPr>
  </w:style>
  <w:style w:type="character" w:customStyle="1" w:styleId="BodyTextIndent2Char">
    <w:name w:val="Body Text Indent 2 Char"/>
    <w:basedOn w:val="DefaultParagraphFont"/>
    <w:link w:val="BodyTextIndent2"/>
    <w:uiPriority w:val="99"/>
    <w:semiHidden/>
    <w:rsid w:val="002667BD"/>
    <w:rPr>
      <w:lang w:val="en-AU"/>
    </w:rPr>
  </w:style>
  <w:style w:type="paragraph" w:styleId="BodyTextIndent3">
    <w:name w:val="Body Text Indent 3"/>
    <w:basedOn w:val="Normal"/>
    <w:link w:val="BodyTextIndent3Char"/>
    <w:uiPriority w:val="99"/>
    <w:semiHidden/>
    <w:unhideWhenUsed/>
    <w:rsid w:val="002667B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667BD"/>
    <w:rPr>
      <w:sz w:val="16"/>
      <w:szCs w:val="16"/>
      <w:lang w:val="en-AU"/>
    </w:rPr>
  </w:style>
  <w:style w:type="paragraph" w:styleId="Closing">
    <w:name w:val="Closing"/>
    <w:basedOn w:val="Normal"/>
    <w:link w:val="ClosingChar"/>
    <w:uiPriority w:val="99"/>
    <w:semiHidden/>
    <w:unhideWhenUsed/>
    <w:rsid w:val="002667BD"/>
    <w:pPr>
      <w:spacing w:line="240" w:lineRule="auto"/>
      <w:ind w:left="4252"/>
    </w:pPr>
  </w:style>
  <w:style w:type="character" w:customStyle="1" w:styleId="ClosingChar">
    <w:name w:val="Closing Char"/>
    <w:basedOn w:val="DefaultParagraphFont"/>
    <w:link w:val="Closing"/>
    <w:uiPriority w:val="99"/>
    <w:semiHidden/>
    <w:rsid w:val="002667BD"/>
    <w:rPr>
      <w:lang w:val="en-AU"/>
    </w:rPr>
  </w:style>
  <w:style w:type="paragraph" w:styleId="Date">
    <w:name w:val="Date"/>
    <w:basedOn w:val="Normal"/>
    <w:next w:val="Normal"/>
    <w:link w:val="DateChar"/>
    <w:uiPriority w:val="99"/>
    <w:semiHidden/>
    <w:unhideWhenUsed/>
    <w:rsid w:val="002667BD"/>
  </w:style>
  <w:style w:type="character" w:customStyle="1" w:styleId="DateChar">
    <w:name w:val="Date Char"/>
    <w:basedOn w:val="DefaultParagraphFont"/>
    <w:link w:val="Date"/>
    <w:uiPriority w:val="99"/>
    <w:semiHidden/>
    <w:rsid w:val="002667BD"/>
    <w:rPr>
      <w:lang w:val="en-AU"/>
    </w:rPr>
  </w:style>
  <w:style w:type="paragraph" w:styleId="DocumentMap">
    <w:name w:val="Document Map"/>
    <w:basedOn w:val="Normal"/>
    <w:link w:val="DocumentMapChar"/>
    <w:uiPriority w:val="99"/>
    <w:semiHidden/>
    <w:unhideWhenUsed/>
    <w:rsid w:val="002667B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667BD"/>
    <w:rPr>
      <w:rFonts w:ascii="Segoe UI" w:hAnsi="Segoe UI" w:cs="Segoe UI"/>
      <w:sz w:val="16"/>
      <w:szCs w:val="16"/>
      <w:lang w:val="en-AU"/>
    </w:rPr>
  </w:style>
  <w:style w:type="paragraph" w:styleId="E-mailSignature">
    <w:name w:val="E-mail Signature"/>
    <w:basedOn w:val="Normal"/>
    <w:link w:val="E-mailSignatureChar"/>
    <w:uiPriority w:val="99"/>
    <w:semiHidden/>
    <w:unhideWhenUsed/>
    <w:rsid w:val="002667BD"/>
    <w:pPr>
      <w:spacing w:line="240" w:lineRule="auto"/>
    </w:pPr>
  </w:style>
  <w:style w:type="character" w:customStyle="1" w:styleId="E-mailSignatureChar">
    <w:name w:val="E-mail Signature Char"/>
    <w:basedOn w:val="DefaultParagraphFont"/>
    <w:link w:val="E-mailSignature"/>
    <w:uiPriority w:val="99"/>
    <w:semiHidden/>
    <w:rsid w:val="002667BD"/>
    <w:rPr>
      <w:lang w:val="en-AU"/>
    </w:rPr>
  </w:style>
  <w:style w:type="paragraph" w:styleId="EndnoteText">
    <w:name w:val="endnote text"/>
    <w:basedOn w:val="Normal"/>
    <w:link w:val="EndnoteTextChar"/>
    <w:uiPriority w:val="99"/>
    <w:semiHidden/>
    <w:unhideWhenUsed/>
    <w:rsid w:val="002667BD"/>
    <w:pPr>
      <w:spacing w:line="240" w:lineRule="auto"/>
    </w:pPr>
    <w:rPr>
      <w:sz w:val="20"/>
      <w:szCs w:val="20"/>
    </w:rPr>
  </w:style>
  <w:style w:type="character" w:customStyle="1" w:styleId="EndnoteTextChar">
    <w:name w:val="Endnote Text Char"/>
    <w:basedOn w:val="DefaultParagraphFont"/>
    <w:link w:val="EndnoteText"/>
    <w:uiPriority w:val="99"/>
    <w:semiHidden/>
    <w:rsid w:val="002667BD"/>
    <w:rPr>
      <w:sz w:val="20"/>
      <w:szCs w:val="20"/>
      <w:lang w:val="en-AU"/>
    </w:rPr>
  </w:style>
  <w:style w:type="paragraph" w:styleId="EnvelopeAddress">
    <w:name w:val="envelope address"/>
    <w:basedOn w:val="Normal"/>
    <w:uiPriority w:val="99"/>
    <w:semiHidden/>
    <w:unhideWhenUsed/>
    <w:rsid w:val="002667B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667BD"/>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2667BD"/>
    <w:pPr>
      <w:spacing w:line="240" w:lineRule="auto"/>
    </w:pPr>
    <w:rPr>
      <w:i/>
      <w:iCs/>
    </w:rPr>
  </w:style>
  <w:style w:type="character" w:customStyle="1" w:styleId="HTMLAddressChar">
    <w:name w:val="HTML Address Char"/>
    <w:basedOn w:val="DefaultParagraphFont"/>
    <w:link w:val="HTMLAddress"/>
    <w:uiPriority w:val="99"/>
    <w:semiHidden/>
    <w:rsid w:val="002667BD"/>
    <w:rPr>
      <w:i/>
      <w:iCs/>
      <w:lang w:val="en-AU"/>
    </w:rPr>
  </w:style>
  <w:style w:type="paragraph" w:styleId="HTMLPreformatted">
    <w:name w:val="HTML Preformatted"/>
    <w:basedOn w:val="Normal"/>
    <w:link w:val="HTMLPreformattedChar"/>
    <w:uiPriority w:val="99"/>
    <w:semiHidden/>
    <w:unhideWhenUsed/>
    <w:rsid w:val="002667BD"/>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667BD"/>
    <w:rPr>
      <w:rFonts w:ascii="Consolas" w:hAnsi="Consolas"/>
      <w:sz w:val="20"/>
      <w:szCs w:val="20"/>
      <w:lang w:val="en-AU"/>
    </w:rPr>
  </w:style>
  <w:style w:type="paragraph" w:styleId="Index1">
    <w:name w:val="index 1"/>
    <w:basedOn w:val="Normal"/>
    <w:next w:val="Normal"/>
    <w:autoRedefine/>
    <w:uiPriority w:val="99"/>
    <w:semiHidden/>
    <w:unhideWhenUsed/>
    <w:rsid w:val="002667BD"/>
    <w:pPr>
      <w:spacing w:line="240" w:lineRule="auto"/>
      <w:ind w:left="220" w:hanging="220"/>
    </w:pPr>
  </w:style>
  <w:style w:type="paragraph" w:styleId="Index2">
    <w:name w:val="index 2"/>
    <w:basedOn w:val="Normal"/>
    <w:next w:val="Normal"/>
    <w:autoRedefine/>
    <w:uiPriority w:val="99"/>
    <w:semiHidden/>
    <w:unhideWhenUsed/>
    <w:rsid w:val="002667BD"/>
    <w:pPr>
      <w:spacing w:line="240" w:lineRule="auto"/>
      <w:ind w:left="440" w:hanging="220"/>
    </w:pPr>
  </w:style>
  <w:style w:type="paragraph" w:styleId="Index3">
    <w:name w:val="index 3"/>
    <w:basedOn w:val="Normal"/>
    <w:next w:val="Normal"/>
    <w:autoRedefine/>
    <w:uiPriority w:val="99"/>
    <w:semiHidden/>
    <w:unhideWhenUsed/>
    <w:rsid w:val="002667BD"/>
    <w:pPr>
      <w:spacing w:line="240" w:lineRule="auto"/>
      <w:ind w:left="660" w:hanging="220"/>
    </w:pPr>
  </w:style>
  <w:style w:type="paragraph" w:styleId="Index4">
    <w:name w:val="index 4"/>
    <w:basedOn w:val="Normal"/>
    <w:next w:val="Normal"/>
    <w:autoRedefine/>
    <w:uiPriority w:val="99"/>
    <w:semiHidden/>
    <w:unhideWhenUsed/>
    <w:rsid w:val="002667BD"/>
    <w:pPr>
      <w:spacing w:line="240" w:lineRule="auto"/>
      <w:ind w:left="880" w:hanging="220"/>
    </w:pPr>
  </w:style>
  <w:style w:type="paragraph" w:styleId="Index5">
    <w:name w:val="index 5"/>
    <w:basedOn w:val="Normal"/>
    <w:next w:val="Normal"/>
    <w:autoRedefine/>
    <w:uiPriority w:val="99"/>
    <w:semiHidden/>
    <w:unhideWhenUsed/>
    <w:rsid w:val="002667BD"/>
    <w:pPr>
      <w:spacing w:line="240" w:lineRule="auto"/>
      <w:ind w:left="1100" w:hanging="220"/>
    </w:pPr>
  </w:style>
  <w:style w:type="paragraph" w:styleId="Index6">
    <w:name w:val="index 6"/>
    <w:basedOn w:val="Normal"/>
    <w:next w:val="Normal"/>
    <w:autoRedefine/>
    <w:uiPriority w:val="99"/>
    <w:semiHidden/>
    <w:unhideWhenUsed/>
    <w:rsid w:val="002667BD"/>
    <w:pPr>
      <w:spacing w:line="240" w:lineRule="auto"/>
      <w:ind w:left="1320" w:hanging="220"/>
    </w:pPr>
  </w:style>
  <w:style w:type="paragraph" w:styleId="Index7">
    <w:name w:val="index 7"/>
    <w:basedOn w:val="Normal"/>
    <w:next w:val="Normal"/>
    <w:autoRedefine/>
    <w:uiPriority w:val="99"/>
    <w:semiHidden/>
    <w:unhideWhenUsed/>
    <w:rsid w:val="002667BD"/>
    <w:pPr>
      <w:spacing w:line="240" w:lineRule="auto"/>
      <w:ind w:left="1540" w:hanging="220"/>
    </w:pPr>
  </w:style>
  <w:style w:type="paragraph" w:styleId="Index8">
    <w:name w:val="index 8"/>
    <w:basedOn w:val="Normal"/>
    <w:next w:val="Normal"/>
    <w:autoRedefine/>
    <w:uiPriority w:val="99"/>
    <w:semiHidden/>
    <w:unhideWhenUsed/>
    <w:rsid w:val="002667BD"/>
    <w:pPr>
      <w:spacing w:line="240" w:lineRule="auto"/>
      <w:ind w:left="1760" w:hanging="220"/>
    </w:pPr>
  </w:style>
  <w:style w:type="paragraph" w:styleId="Index9">
    <w:name w:val="index 9"/>
    <w:basedOn w:val="Normal"/>
    <w:next w:val="Normal"/>
    <w:autoRedefine/>
    <w:uiPriority w:val="99"/>
    <w:semiHidden/>
    <w:unhideWhenUsed/>
    <w:rsid w:val="002667BD"/>
    <w:pPr>
      <w:spacing w:line="240" w:lineRule="auto"/>
      <w:ind w:left="1980" w:hanging="220"/>
    </w:pPr>
  </w:style>
  <w:style w:type="paragraph" w:styleId="IndexHeading">
    <w:name w:val="index heading"/>
    <w:basedOn w:val="Normal"/>
    <w:next w:val="Index1"/>
    <w:uiPriority w:val="99"/>
    <w:semiHidden/>
    <w:unhideWhenUsed/>
    <w:rsid w:val="002667BD"/>
    <w:rPr>
      <w:rFonts w:asciiTheme="majorHAnsi" w:eastAsiaTheme="majorEastAsia" w:hAnsiTheme="majorHAnsi" w:cstheme="majorBidi"/>
      <w:b/>
      <w:bCs/>
    </w:rPr>
  </w:style>
  <w:style w:type="paragraph" w:styleId="List">
    <w:name w:val="List"/>
    <w:basedOn w:val="Normal"/>
    <w:uiPriority w:val="99"/>
    <w:semiHidden/>
    <w:unhideWhenUsed/>
    <w:rsid w:val="002667BD"/>
    <w:pPr>
      <w:ind w:left="283" w:hanging="283"/>
      <w:contextualSpacing/>
    </w:pPr>
  </w:style>
  <w:style w:type="paragraph" w:styleId="List2">
    <w:name w:val="List 2"/>
    <w:basedOn w:val="Normal"/>
    <w:uiPriority w:val="99"/>
    <w:semiHidden/>
    <w:unhideWhenUsed/>
    <w:rsid w:val="002667BD"/>
    <w:pPr>
      <w:ind w:left="566" w:hanging="283"/>
      <w:contextualSpacing/>
    </w:pPr>
  </w:style>
  <w:style w:type="paragraph" w:styleId="List3">
    <w:name w:val="List 3"/>
    <w:basedOn w:val="Normal"/>
    <w:uiPriority w:val="99"/>
    <w:semiHidden/>
    <w:unhideWhenUsed/>
    <w:rsid w:val="002667BD"/>
    <w:pPr>
      <w:ind w:left="849" w:hanging="283"/>
      <w:contextualSpacing/>
    </w:pPr>
  </w:style>
  <w:style w:type="paragraph" w:styleId="List4">
    <w:name w:val="List 4"/>
    <w:basedOn w:val="Normal"/>
    <w:uiPriority w:val="99"/>
    <w:semiHidden/>
    <w:unhideWhenUsed/>
    <w:rsid w:val="002667BD"/>
    <w:pPr>
      <w:ind w:left="1132" w:hanging="283"/>
      <w:contextualSpacing/>
    </w:pPr>
  </w:style>
  <w:style w:type="paragraph" w:styleId="List5">
    <w:name w:val="List 5"/>
    <w:basedOn w:val="Normal"/>
    <w:uiPriority w:val="99"/>
    <w:semiHidden/>
    <w:unhideWhenUsed/>
    <w:rsid w:val="002667BD"/>
    <w:pPr>
      <w:ind w:left="1415" w:hanging="283"/>
      <w:contextualSpacing/>
    </w:pPr>
  </w:style>
  <w:style w:type="paragraph" w:styleId="ListBullet">
    <w:name w:val="List Bullet"/>
    <w:basedOn w:val="Normal"/>
    <w:uiPriority w:val="99"/>
    <w:semiHidden/>
    <w:unhideWhenUsed/>
    <w:rsid w:val="002667BD"/>
    <w:pPr>
      <w:numPr>
        <w:numId w:val="6"/>
      </w:numPr>
      <w:contextualSpacing/>
    </w:pPr>
  </w:style>
  <w:style w:type="paragraph" w:styleId="ListBullet2">
    <w:name w:val="List Bullet 2"/>
    <w:basedOn w:val="Normal"/>
    <w:uiPriority w:val="99"/>
    <w:semiHidden/>
    <w:unhideWhenUsed/>
    <w:rsid w:val="002667BD"/>
    <w:pPr>
      <w:numPr>
        <w:numId w:val="7"/>
      </w:numPr>
      <w:contextualSpacing/>
    </w:pPr>
  </w:style>
  <w:style w:type="paragraph" w:styleId="ListBullet3">
    <w:name w:val="List Bullet 3"/>
    <w:basedOn w:val="Normal"/>
    <w:uiPriority w:val="99"/>
    <w:semiHidden/>
    <w:unhideWhenUsed/>
    <w:rsid w:val="002667BD"/>
    <w:pPr>
      <w:numPr>
        <w:numId w:val="8"/>
      </w:numPr>
      <w:contextualSpacing/>
    </w:pPr>
  </w:style>
  <w:style w:type="paragraph" w:styleId="ListBullet4">
    <w:name w:val="List Bullet 4"/>
    <w:basedOn w:val="Normal"/>
    <w:uiPriority w:val="99"/>
    <w:semiHidden/>
    <w:unhideWhenUsed/>
    <w:rsid w:val="002667BD"/>
    <w:pPr>
      <w:numPr>
        <w:numId w:val="9"/>
      </w:numPr>
      <w:contextualSpacing/>
    </w:pPr>
  </w:style>
  <w:style w:type="paragraph" w:styleId="ListBullet5">
    <w:name w:val="List Bullet 5"/>
    <w:basedOn w:val="Normal"/>
    <w:uiPriority w:val="99"/>
    <w:semiHidden/>
    <w:unhideWhenUsed/>
    <w:rsid w:val="002667BD"/>
    <w:pPr>
      <w:numPr>
        <w:numId w:val="10"/>
      </w:numPr>
      <w:contextualSpacing/>
    </w:pPr>
  </w:style>
  <w:style w:type="paragraph" w:styleId="ListContinue">
    <w:name w:val="List Continue"/>
    <w:basedOn w:val="Normal"/>
    <w:uiPriority w:val="99"/>
    <w:semiHidden/>
    <w:unhideWhenUsed/>
    <w:rsid w:val="002667BD"/>
    <w:pPr>
      <w:spacing w:after="120"/>
      <w:ind w:left="283"/>
      <w:contextualSpacing/>
    </w:pPr>
  </w:style>
  <w:style w:type="paragraph" w:styleId="ListContinue2">
    <w:name w:val="List Continue 2"/>
    <w:basedOn w:val="Normal"/>
    <w:uiPriority w:val="99"/>
    <w:semiHidden/>
    <w:unhideWhenUsed/>
    <w:rsid w:val="002667BD"/>
    <w:pPr>
      <w:spacing w:after="120"/>
      <w:ind w:left="566"/>
      <w:contextualSpacing/>
    </w:pPr>
  </w:style>
  <w:style w:type="paragraph" w:styleId="ListContinue3">
    <w:name w:val="List Continue 3"/>
    <w:basedOn w:val="Normal"/>
    <w:uiPriority w:val="99"/>
    <w:semiHidden/>
    <w:unhideWhenUsed/>
    <w:rsid w:val="002667BD"/>
    <w:pPr>
      <w:spacing w:after="120"/>
      <w:ind w:left="849"/>
      <w:contextualSpacing/>
    </w:pPr>
  </w:style>
  <w:style w:type="paragraph" w:styleId="ListContinue4">
    <w:name w:val="List Continue 4"/>
    <w:basedOn w:val="Normal"/>
    <w:uiPriority w:val="99"/>
    <w:semiHidden/>
    <w:unhideWhenUsed/>
    <w:rsid w:val="002667BD"/>
    <w:pPr>
      <w:spacing w:after="120"/>
      <w:ind w:left="1132"/>
      <w:contextualSpacing/>
    </w:pPr>
  </w:style>
  <w:style w:type="paragraph" w:styleId="ListContinue5">
    <w:name w:val="List Continue 5"/>
    <w:basedOn w:val="Normal"/>
    <w:uiPriority w:val="99"/>
    <w:semiHidden/>
    <w:unhideWhenUsed/>
    <w:rsid w:val="002667BD"/>
    <w:pPr>
      <w:spacing w:after="120"/>
      <w:ind w:left="1415"/>
      <w:contextualSpacing/>
    </w:pPr>
  </w:style>
  <w:style w:type="paragraph" w:styleId="ListNumber">
    <w:name w:val="List Number"/>
    <w:basedOn w:val="Normal"/>
    <w:uiPriority w:val="99"/>
    <w:semiHidden/>
    <w:unhideWhenUsed/>
    <w:rsid w:val="002667BD"/>
    <w:pPr>
      <w:numPr>
        <w:numId w:val="11"/>
      </w:numPr>
      <w:contextualSpacing/>
    </w:pPr>
  </w:style>
  <w:style w:type="paragraph" w:styleId="ListNumber2">
    <w:name w:val="List Number 2"/>
    <w:basedOn w:val="Normal"/>
    <w:uiPriority w:val="99"/>
    <w:semiHidden/>
    <w:unhideWhenUsed/>
    <w:rsid w:val="002667BD"/>
    <w:pPr>
      <w:numPr>
        <w:numId w:val="12"/>
      </w:numPr>
      <w:contextualSpacing/>
    </w:pPr>
  </w:style>
  <w:style w:type="paragraph" w:styleId="ListNumber3">
    <w:name w:val="List Number 3"/>
    <w:basedOn w:val="Normal"/>
    <w:uiPriority w:val="99"/>
    <w:semiHidden/>
    <w:unhideWhenUsed/>
    <w:rsid w:val="002667BD"/>
    <w:pPr>
      <w:numPr>
        <w:numId w:val="13"/>
      </w:numPr>
      <w:contextualSpacing/>
    </w:pPr>
  </w:style>
  <w:style w:type="paragraph" w:styleId="ListNumber4">
    <w:name w:val="List Number 4"/>
    <w:basedOn w:val="Normal"/>
    <w:uiPriority w:val="99"/>
    <w:semiHidden/>
    <w:unhideWhenUsed/>
    <w:rsid w:val="002667BD"/>
    <w:pPr>
      <w:numPr>
        <w:numId w:val="14"/>
      </w:numPr>
      <w:contextualSpacing/>
    </w:pPr>
  </w:style>
  <w:style w:type="paragraph" w:styleId="ListNumber5">
    <w:name w:val="List Number 5"/>
    <w:basedOn w:val="Normal"/>
    <w:uiPriority w:val="99"/>
    <w:semiHidden/>
    <w:unhideWhenUsed/>
    <w:rsid w:val="002667BD"/>
    <w:pPr>
      <w:numPr>
        <w:numId w:val="15"/>
      </w:numPr>
      <w:contextualSpacing/>
    </w:pPr>
  </w:style>
  <w:style w:type="paragraph" w:styleId="MacroText">
    <w:name w:val="macro"/>
    <w:link w:val="MacroTextChar"/>
    <w:uiPriority w:val="99"/>
    <w:semiHidden/>
    <w:unhideWhenUsed/>
    <w:rsid w:val="002667B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lang w:val="en-AU"/>
    </w:rPr>
  </w:style>
  <w:style w:type="character" w:customStyle="1" w:styleId="MacroTextChar">
    <w:name w:val="Macro Text Char"/>
    <w:basedOn w:val="DefaultParagraphFont"/>
    <w:link w:val="MacroText"/>
    <w:uiPriority w:val="99"/>
    <w:semiHidden/>
    <w:rsid w:val="002667BD"/>
    <w:rPr>
      <w:rFonts w:ascii="Consolas" w:hAnsi="Consolas"/>
      <w:sz w:val="20"/>
      <w:szCs w:val="20"/>
      <w:lang w:val="en-AU"/>
    </w:rPr>
  </w:style>
  <w:style w:type="paragraph" w:styleId="MessageHeader">
    <w:name w:val="Message Header"/>
    <w:basedOn w:val="Normal"/>
    <w:link w:val="MessageHeaderChar"/>
    <w:uiPriority w:val="99"/>
    <w:semiHidden/>
    <w:unhideWhenUsed/>
    <w:rsid w:val="002667B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67BD"/>
    <w:rPr>
      <w:rFonts w:asciiTheme="majorHAnsi" w:eastAsiaTheme="majorEastAsia" w:hAnsiTheme="majorHAnsi" w:cstheme="majorBidi"/>
      <w:sz w:val="24"/>
      <w:szCs w:val="24"/>
      <w:shd w:val="pct20" w:color="auto" w:fill="auto"/>
      <w:lang w:val="en-AU"/>
    </w:rPr>
  </w:style>
  <w:style w:type="paragraph" w:styleId="NormalIndent">
    <w:name w:val="Normal Indent"/>
    <w:basedOn w:val="Normal"/>
    <w:uiPriority w:val="99"/>
    <w:semiHidden/>
    <w:unhideWhenUsed/>
    <w:rsid w:val="002667BD"/>
    <w:pPr>
      <w:ind w:left="720"/>
    </w:pPr>
  </w:style>
  <w:style w:type="paragraph" w:styleId="NoteHeading">
    <w:name w:val="Note Heading"/>
    <w:basedOn w:val="Normal"/>
    <w:next w:val="Normal"/>
    <w:link w:val="NoteHeadingChar"/>
    <w:uiPriority w:val="99"/>
    <w:semiHidden/>
    <w:unhideWhenUsed/>
    <w:rsid w:val="002667BD"/>
    <w:pPr>
      <w:spacing w:line="240" w:lineRule="auto"/>
    </w:pPr>
  </w:style>
  <w:style w:type="character" w:customStyle="1" w:styleId="NoteHeadingChar">
    <w:name w:val="Note Heading Char"/>
    <w:basedOn w:val="DefaultParagraphFont"/>
    <w:link w:val="NoteHeading"/>
    <w:uiPriority w:val="99"/>
    <w:semiHidden/>
    <w:rsid w:val="002667BD"/>
    <w:rPr>
      <w:lang w:val="en-AU"/>
    </w:rPr>
  </w:style>
  <w:style w:type="paragraph" w:styleId="PlainText">
    <w:name w:val="Plain Text"/>
    <w:basedOn w:val="Normal"/>
    <w:link w:val="PlainTextChar"/>
    <w:uiPriority w:val="99"/>
    <w:semiHidden/>
    <w:unhideWhenUsed/>
    <w:rsid w:val="002667BD"/>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667BD"/>
    <w:rPr>
      <w:rFonts w:ascii="Consolas" w:hAnsi="Consolas"/>
      <w:sz w:val="21"/>
      <w:szCs w:val="21"/>
      <w:lang w:val="en-AU"/>
    </w:rPr>
  </w:style>
  <w:style w:type="paragraph" w:styleId="Salutation">
    <w:name w:val="Salutation"/>
    <w:basedOn w:val="Normal"/>
    <w:next w:val="Normal"/>
    <w:link w:val="SalutationChar"/>
    <w:uiPriority w:val="99"/>
    <w:semiHidden/>
    <w:unhideWhenUsed/>
    <w:rsid w:val="002667BD"/>
  </w:style>
  <w:style w:type="character" w:customStyle="1" w:styleId="SalutationChar">
    <w:name w:val="Salutation Char"/>
    <w:basedOn w:val="DefaultParagraphFont"/>
    <w:link w:val="Salutation"/>
    <w:uiPriority w:val="99"/>
    <w:semiHidden/>
    <w:rsid w:val="002667BD"/>
    <w:rPr>
      <w:lang w:val="en-AU"/>
    </w:rPr>
  </w:style>
  <w:style w:type="paragraph" w:styleId="Signature">
    <w:name w:val="Signature"/>
    <w:basedOn w:val="Normal"/>
    <w:link w:val="SignatureChar"/>
    <w:uiPriority w:val="99"/>
    <w:semiHidden/>
    <w:unhideWhenUsed/>
    <w:rsid w:val="002667BD"/>
    <w:pPr>
      <w:spacing w:line="240" w:lineRule="auto"/>
      <w:ind w:left="4252"/>
    </w:pPr>
  </w:style>
  <w:style w:type="character" w:customStyle="1" w:styleId="SignatureChar">
    <w:name w:val="Signature Char"/>
    <w:basedOn w:val="DefaultParagraphFont"/>
    <w:link w:val="Signature"/>
    <w:uiPriority w:val="99"/>
    <w:semiHidden/>
    <w:rsid w:val="002667BD"/>
    <w:rPr>
      <w:lang w:val="en-AU"/>
    </w:rPr>
  </w:style>
  <w:style w:type="paragraph" w:styleId="TableofAuthorities">
    <w:name w:val="table of authorities"/>
    <w:basedOn w:val="Normal"/>
    <w:next w:val="Normal"/>
    <w:uiPriority w:val="99"/>
    <w:semiHidden/>
    <w:unhideWhenUsed/>
    <w:rsid w:val="002667BD"/>
    <w:pPr>
      <w:ind w:left="220" w:hanging="220"/>
    </w:pPr>
  </w:style>
  <w:style w:type="paragraph" w:styleId="TableofFigures">
    <w:name w:val="table of figures"/>
    <w:basedOn w:val="Normal"/>
    <w:next w:val="Normal"/>
    <w:uiPriority w:val="99"/>
    <w:semiHidden/>
    <w:unhideWhenUsed/>
    <w:rsid w:val="002667BD"/>
  </w:style>
  <w:style w:type="paragraph" w:styleId="TOAHeading">
    <w:name w:val="toa heading"/>
    <w:basedOn w:val="Normal"/>
    <w:next w:val="Normal"/>
    <w:uiPriority w:val="99"/>
    <w:semiHidden/>
    <w:unhideWhenUsed/>
    <w:rsid w:val="002667BD"/>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semiHidden/>
    <w:unhideWhenUsed/>
    <w:locked/>
    <w:rsid w:val="002667BD"/>
    <w:pPr>
      <w:spacing w:after="100"/>
      <w:ind w:left="660"/>
    </w:pPr>
  </w:style>
  <w:style w:type="paragraph" w:styleId="TOC5">
    <w:name w:val="toc 5"/>
    <w:basedOn w:val="Normal"/>
    <w:next w:val="Normal"/>
    <w:autoRedefine/>
    <w:semiHidden/>
    <w:unhideWhenUsed/>
    <w:locked/>
    <w:rsid w:val="002667BD"/>
    <w:pPr>
      <w:spacing w:after="100"/>
      <w:ind w:left="880"/>
    </w:pPr>
  </w:style>
  <w:style w:type="paragraph" w:styleId="TOC6">
    <w:name w:val="toc 6"/>
    <w:basedOn w:val="Normal"/>
    <w:next w:val="Normal"/>
    <w:autoRedefine/>
    <w:semiHidden/>
    <w:unhideWhenUsed/>
    <w:locked/>
    <w:rsid w:val="002667BD"/>
    <w:pPr>
      <w:spacing w:after="100"/>
      <w:ind w:left="1100"/>
    </w:pPr>
  </w:style>
  <w:style w:type="paragraph" w:styleId="TOC7">
    <w:name w:val="toc 7"/>
    <w:basedOn w:val="Normal"/>
    <w:next w:val="Normal"/>
    <w:autoRedefine/>
    <w:semiHidden/>
    <w:unhideWhenUsed/>
    <w:locked/>
    <w:rsid w:val="002667BD"/>
    <w:pPr>
      <w:spacing w:after="100"/>
      <w:ind w:left="1320"/>
    </w:pPr>
  </w:style>
  <w:style w:type="paragraph" w:styleId="TOC8">
    <w:name w:val="toc 8"/>
    <w:basedOn w:val="Normal"/>
    <w:next w:val="Normal"/>
    <w:autoRedefine/>
    <w:semiHidden/>
    <w:unhideWhenUsed/>
    <w:locked/>
    <w:rsid w:val="002667BD"/>
    <w:pPr>
      <w:spacing w:after="100"/>
      <w:ind w:left="1540"/>
    </w:pPr>
  </w:style>
  <w:style w:type="paragraph" w:styleId="TOC9">
    <w:name w:val="toc 9"/>
    <w:basedOn w:val="Normal"/>
    <w:next w:val="Normal"/>
    <w:autoRedefine/>
    <w:semiHidden/>
    <w:unhideWhenUsed/>
    <w:locked/>
    <w:rsid w:val="002667BD"/>
    <w:pPr>
      <w:spacing w:after="100"/>
      <w:ind w:left="1760"/>
    </w:pPr>
  </w:style>
  <w:style w:type="character" w:customStyle="1" w:styleId="UnresolvedMention2">
    <w:name w:val="Unresolved Mention2"/>
    <w:basedOn w:val="DefaultParagraphFont"/>
    <w:uiPriority w:val="99"/>
    <w:semiHidden/>
    <w:unhideWhenUsed/>
    <w:rsid w:val="00655418"/>
    <w:rPr>
      <w:color w:val="605E5C"/>
      <w:shd w:val="clear" w:color="auto" w:fill="E1DFDD"/>
    </w:rPr>
  </w:style>
  <w:style w:type="paragraph" w:customStyle="1" w:styleId="Default">
    <w:name w:val="Default"/>
    <w:rsid w:val="008F22E8"/>
    <w:pPr>
      <w:autoSpaceDE w:val="0"/>
      <w:autoSpaceDN w:val="0"/>
      <w:adjustRightInd w:val="0"/>
    </w:pPr>
    <w:rPr>
      <w:rFonts w:cs="Calibri"/>
      <w:color w:val="000000"/>
      <w:sz w:val="24"/>
      <w:szCs w:val="24"/>
    </w:rPr>
  </w:style>
  <w:style w:type="character" w:customStyle="1" w:styleId="ng-binding">
    <w:name w:val="ng-binding"/>
    <w:basedOn w:val="DefaultParagraphFont"/>
    <w:rsid w:val="001C48E7"/>
  </w:style>
  <w:style w:type="character" w:customStyle="1" w:styleId="UnresolvedMention3">
    <w:name w:val="Unresolved Mention3"/>
    <w:basedOn w:val="DefaultParagraphFont"/>
    <w:uiPriority w:val="99"/>
    <w:semiHidden/>
    <w:unhideWhenUsed/>
    <w:rsid w:val="00CB5E7C"/>
    <w:rPr>
      <w:color w:val="605E5C"/>
      <w:shd w:val="clear" w:color="auto" w:fill="E1DFDD"/>
    </w:rPr>
  </w:style>
  <w:style w:type="character" w:styleId="UnresolvedMention">
    <w:name w:val="Unresolved Mention"/>
    <w:basedOn w:val="DefaultParagraphFont"/>
    <w:uiPriority w:val="99"/>
    <w:semiHidden/>
    <w:unhideWhenUsed/>
    <w:rsid w:val="008C5E98"/>
    <w:rPr>
      <w:color w:val="605E5C"/>
      <w:shd w:val="clear" w:color="auto" w:fill="E1DFDD"/>
    </w:rPr>
  </w:style>
  <w:style w:type="character" w:customStyle="1" w:styleId="cf01">
    <w:name w:val="cf01"/>
    <w:basedOn w:val="DefaultParagraphFont"/>
    <w:rsid w:val="00F1014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4938">
      <w:bodyDiv w:val="1"/>
      <w:marLeft w:val="0"/>
      <w:marRight w:val="0"/>
      <w:marTop w:val="0"/>
      <w:marBottom w:val="0"/>
      <w:divBdr>
        <w:top w:val="none" w:sz="0" w:space="0" w:color="auto"/>
        <w:left w:val="none" w:sz="0" w:space="0" w:color="auto"/>
        <w:bottom w:val="none" w:sz="0" w:space="0" w:color="auto"/>
        <w:right w:val="none" w:sz="0" w:space="0" w:color="auto"/>
      </w:divBdr>
    </w:div>
    <w:div w:id="138962123">
      <w:bodyDiv w:val="1"/>
      <w:marLeft w:val="0"/>
      <w:marRight w:val="0"/>
      <w:marTop w:val="0"/>
      <w:marBottom w:val="0"/>
      <w:divBdr>
        <w:top w:val="none" w:sz="0" w:space="0" w:color="auto"/>
        <w:left w:val="none" w:sz="0" w:space="0" w:color="auto"/>
        <w:bottom w:val="none" w:sz="0" w:space="0" w:color="auto"/>
        <w:right w:val="none" w:sz="0" w:space="0" w:color="auto"/>
      </w:divBdr>
    </w:div>
    <w:div w:id="154759476">
      <w:bodyDiv w:val="1"/>
      <w:marLeft w:val="0"/>
      <w:marRight w:val="0"/>
      <w:marTop w:val="0"/>
      <w:marBottom w:val="0"/>
      <w:divBdr>
        <w:top w:val="none" w:sz="0" w:space="0" w:color="auto"/>
        <w:left w:val="none" w:sz="0" w:space="0" w:color="auto"/>
        <w:bottom w:val="none" w:sz="0" w:space="0" w:color="auto"/>
        <w:right w:val="none" w:sz="0" w:space="0" w:color="auto"/>
      </w:divBdr>
    </w:div>
    <w:div w:id="162939643">
      <w:bodyDiv w:val="1"/>
      <w:marLeft w:val="0"/>
      <w:marRight w:val="0"/>
      <w:marTop w:val="0"/>
      <w:marBottom w:val="0"/>
      <w:divBdr>
        <w:top w:val="none" w:sz="0" w:space="0" w:color="auto"/>
        <w:left w:val="none" w:sz="0" w:space="0" w:color="auto"/>
        <w:bottom w:val="none" w:sz="0" w:space="0" w:color="auto"/>
        <w:right w:val="none" w:sz="0" w:space="0" w:color="auto"/>
      </w:divBdr>
    </w:div>
    <w:div w:id="261115083">
      <w:bodyDiv w:val="1"/>
      <w:marLeft w:val="0"/>
      <w:marRight w:val="0"/>
      <w:marTop w:val="0"/>
      <w:marBottom w:val="0"/>
      <w:divBdr>
        <w:top w:val="none" w:sz="0" w:space="0" w:color="auto"/>
        <w:left w:val="none" w:sz="0" w:space="0" w:color="auto"/>
        <w:bottom w:val="none" w:sz="0" w:space="0" w:color="auto"/>
        <w:right w:val="none" w:sz="0" w:space="0" w:color="auto"/>
      </w:divBdr>
    </w:div>
    <w:div w:id="331185548">
      <w:bodyDiv w:val="1"/>
      <w:marLeft w:val="0"/>
      <w:marRight w:val="0"/>
      <w:marTop w:val="0"/>
      <w:marBottom w:val="0"/>
      <w:divBdr>
        <w:top w:val="none" w:sz="0" w:space="0" w:color="auto"/>
        <w:left w:val="none" w:sz="0" w:space="0" w:color="auto"/>
        <w:bottom w:val="none" w:sz="0" w:space="0" w:color="auto"/>
        <w:right w:val="none" w:sz="0" w:space="0" w:color="auto"/>
      </w:divBdr>
    </w:div>
    <w:div w:id="360788622">
      <w:bodyDiv w:val="1"/>
      <w:marLeft w:val="0"/>
      <w:marRight w:val="0"/>
      <w:marTop w:val="0"/>
      <w:marBottom w:val="0"/>
      <w:divBdr>
        <w:top w:val="none" w:sz="0" w:space="0" w:color="auto"/>
        <w:left w:val="none" w:sz="0" w:space="0" w:color="auto"/>
        <w:bottom w:val="none" w:sz="0" w:space="0" w:color="auto"/>
        <w:right w:val="none" w:sz="0" w:space="0" w:color="auto"/>
      </w:divBdr>
    </w:div>
    <w:div w:id="461308894">
      <w:bodyDiv w:val="1"/>
      <w:marLeft w:val="0"/>
      <w:marRight w:val="0"/>
      <w:marTop w:val="0"/>
      <w:marBottom w:val="0"/>
      <w:divBdr>
        <w:top w:val="none" w:sz="0" w:space="0" w:color="auto"/>
        <w:left w:val="none" w:sz="0" w:space="0" w:color="auto"/>
        <w:bottom w:val="none" w:sz="0" w:space="0" w:color="auto"/>
        <w:right w:val="none" w:sz="0" w:space="0" w:color="auto"/>
      </w:divBdr>
    </w:div>
    <w:div w:id="511140339">
      <w:bodyDiv w:val="1"/>
      <w:marLeft w:val="0"/>
      <w:marRight w:val="0"/>
      <w:marTop w:val="0"/>
      <w:marBottom w:val="0"/>
      <w:divBdr>
        <w:top w:val="none" w:sz="0" w:space="0" w:color="auto"/>
        <w:left w:val="none" w:sz="0" w:space="0" w:color="auto"/>
        <w:bottom w:val="none" w:sz="0" w:space="0" w:color="auto"/>
        <w:right w:val="none" w:sz="0" w:space="0" w:color="auto"/>
      </w:divBdr>
      <w:divsChild>
        <w:div w:id="101146893">
          <w:marLeft w:val="0"/>
          <w:marRight w:val="0"/>
          <w:marTop w:val="0"/>
          <w:marBottom w:val="0"/>
          <w:divBdr>
            <w:top w:val="none" w:sz="0" w:space="0" w:color="auto"/>
            <w:left w:val="none" w:sz="0" w:space="0" w:color="auto"/>
            <w:bottom w:val="none" w:sz="0" w:space="0" w:color="auto"/>
            <w:right w:val="none" w:sz="0" w:space="0" w:color="auto"/>
          </w:divBdr>
        </w:div>
        <w:div w:id="2117940952">
          <w:marLeft w:val="0"/>
          <w:marRight w:val="0"/>
          <w:marTop w:val="0"/>
          <w:marBottom w:val="0"/>
          <w:divBdr>
            <w:top w:val="none" w:sz="0" w:space="0" w:color="auto"/>
            <w:left w:val="none" w:sz="0" w:space="0" w:color="auto"/>
            <w:bottom w:val="none" w:sz="0" w:space="0" w:color="auto"/>
            <w:right w:val="none" w:sz="0" w:space="0" w:color="auto"/>
          </w:divBdr>
          <w:divsChild>
            <w:div w:id="15697302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21018597">
      <w:bodyDiv w:val="1"/>
      <w:marLeft w:val="0"/>
      <w:marRight w:val="0"/>
      <w:marTop w:val="0"/>
      <w:marBottom w:val="0"/>
      <w:divBdr>
        <w:top w:val="none" w:sz="0" w:space="0" w:color="auto"/>
        <w:left w:val="none" w:sz="0" w:space="0" w:color="auto"/>
        <w:bottom w:val="none" w:sz="0" w:space="0" w:color="auto"/>
        <w:right w:val="none" w:sz="0" w:space="0" w:color="auto"/>
      </w:divBdr>
    </w:div>
    <w:div w:id="562646504">
      <w:bodyDiv w:val="1"/>
      <w:marLeft w:val="0"/>
      <w:marRight w:val="0"/>
      <w:marTop w:val="0"/>
      <w:marBottom w:val="0"/>
      <w:divBdr>
        <w:top w:val="none" w:sz="0" w:space="0" w:color="auto"/>
        <w:left w:val="none" w:sz="0" w:space="0" w:color="auto"/>
        <w:bottom w:val="none" w:sz="0" w:space="0" w:color="auto"/>
        <w:right w:val="none" w:sz="0" w:space="0" w:color="auto"/>
      </w:divBdr>
    </w:div>
    <w:div w:id="596907476">
      <w:bodyDiv w:val="1"/>
      <w:marLeft w:val="0"/>
      <w:marRight w:val="0"/>
      <w:marTop w:val="0"/>
      <w:marBottom w:val="0"/>
      <w:divBdr>
        <w:top w:val="none" w:sz="0" w:space="0" w:color="auto"/>
        <w:left w:val="none" w:sz="0" w:space="0" w:color="auto"/>
        <w:bottom w:val="none" w:sz="0" w:space="0" w:color="auto"/>
        <w:right w:val="none" w:sz="0" w:space="0" w:color="auto"/>
      </w:divBdr>
    </w:div>
    <w:div w:id="627584984">
      <w:bodyDiv w:val="1"/>
      <w:marLeft w:val="0"/>
      <w:marRight w:val="0"/>
      <w:marTop w:val="0"/>
      <w:marBottom w:val="0"/>
      <w:divBdr>
        <w:top w:val="none" w:sz="0" w:space="0" w:color="auto"/>
        <w:left w:val="none" w:sz="0" w:space="0" w:color="auto"/>
        <w:bottom w:val="none" w:sz="0" w:space="0" w:color="auto"/>
        <w:right w:val="none" w:sz="0" w:space="0" w:color="auto"/>
      </w:divBdr>
    </w:div>
    <w:div w:id="649015671">
      <w:bodyDiv w:val="1"/>
      <w:marLeft w:val="0"/>
      <w:marRight w:val="0"/>
      <w:marTop w:val="0"/>
      <w:marBottom w:val="0"/>
      <w:divBdr>
        <w:top w:val="none" w:sz="0" w:space="0" w:color="auto"/>
        <w:left w:val="none" w:sz="0" w:space="0" w:color="auto"/>
        <w:bottom w:val="none" w:sz="0" w:space="0" w:color="auto"/>
        <w:right w:val="none" w:sz="0" w:space="0" w:color="auto"/>
      </w:divBdr>
      <w:divsChild>
        <w:div w:id="246619607">
          <w:marLeft w:val="0"/>
          <w:marRight w:val="0"/>
          <w:marTop w:val="0"/>
          <w:marBottom w:val="0"/>
          <w:divBdr>
            <w:top w:val="none" w:sz="0" w:space="0" w:color="auto"/>
            <w:left w:val="none" w:sz="0" w:space="0" w:color="auto"/>
            <w:bottom w:val="none" w:sz="0" w:space="0" w:color="auto"/>
            <w:right w:val="none" w:sz="0" w:space="0" w:color="auto"/>
          </w:divBdr>
        </w:div>
        <w:div w:id="2091535977">
          <w:marLeft w:val="0"/>
          <w:marRight w:val="0"/>
          <w:marTop w:val="0"/>
          <w:marBottom w:val="0"/>
          <w:divBdr>
            <w:top w:val="none" w:sz="0" w:space="0" w:color="auto"/>
            <w:left w:val="none" w:sz="0" w:space="0" w:color="auto"/>
            <w:bottom w:val="none" w:sz="0" w:space="0" w:color="auto"/>
            <w:right w:val="none" w:sz="0" w:space="0" w:color="auto"/>
          </w:divBdr>
          <w:divsChild>
            <w:div w:id="118012041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74518440">
      <w:bodyDiv w:val="1"/>
      <w:marLeft w:val="0"/>
      <w:marRight w:val="0"/>
      <w:marTop w:val="0"/>
      <w:marBottom w:val="0"/>
      <w:divBdr>
        <w:top w:val="none" w:sz="0" w:space="0" w:color="auto"/>
        <w:left w:val="none" w:sz="0" w:space="0" w:color="auto"/>
        <w:bottom w:val="none" w:sz="0" w:space="0" w:color="auto"/>
        <w:right w:val="none" w:sz="0" w:space="0" w:color="auto"/>
      </w:divBdr>
    </w:div>
    <w:div w:id="893350911">
      <w:bodyDiv w:val="1"/>
      <w:marLeft w:val="0"/>
      <w:marRight w:val="0"/>
      <w:marTop w:val="0"/>
      <w:marBottom w:val="0"/>
      <w:divBdr>
        <w:top w:val="none" w:sz="0" w:space="0" w:color="auto"/>
        <w:left w:val="none" w:sz="0" w:space="0" w:color="auto"/>
        <w:bottom w:val="none" w:sz="0" w:space="0" w:color="auto"/>
        <w:right w:val="none" w:sz="0" w:space="0" w:color="auto"/>
      </w:divBdr>
      <w:divsChild>
        <w:div w:id="2069956139">
          <w:marLeft w:val="0"/>
          <w:marRight w:val="0"/>
          <w:marTop w:val="0"/>
          <w:marBottom w:val="0"/>
          <w:divBdr>
            <w:top w:val="none" w:sz="0" w:space="0" w:color="auto"/>
            <w:left w:val="none" w:sz="0" w:space="0" w:color="auto"/>
            <w:bottom w:val="none" w:sz="0" w:space="0" w:color="auto"/>
            <w:right w:val="none" w:sz="0" w:space="0" w:color="auto"/>
          </w:divBdr>
        </w:div>
      </w:divsChild>
    </w:div>
    <w:div w:id="965086417">
      <w:bodyDiv w:val="1"/>
      <w:marLeft w:val="0"/>
      <w:marRight w:val="0"/>
      <w:marTop w:val="0"/>
      <w:marBottom w:val="0"/>
      <w:divBdr>
        <w:top w:val="none" w:sz="0" w:space="0" w:color="auto"/>
        <w:left w:val="none" w:sz="0" w:space="0" w:color="auto"/>
        <w:bottom w:val="none" w:sz="0" w:space="0" w:color="auto"/>
        <w:right w:val="none" w:sz="0" w:space="0" w:color="auto"/>
      </w:divBdr>
    </w:div>
    <w:div w:id="988175327">
      <w:bodyDiv w:val="1"/>
      <w:marLeft w:val="0"/>
      <w:marRight w:val="0"/>
      <w:marTop w:val="0"/>
      <w:marBottom w:val="0"/>
      <w:divBdr>
        <w:top w:val="none" w:sz="0" w:space="0" w:color="auto"/>
        <w:left w:val="none" w:sz="0" w:space="0" w:color="auto"/>
        <w:bottom w:val="none" w:sz="0" w:space="0" w:color="auto"/>
        <w:right w:val="none" w:sz="0" w:space="0" w:color="auto"/>
      </w:divBdr>
    </w:div>
    <w:div w:id="1062169047">
      <w:bodyDiv w:val="1"/>
      <w:marLeft w:val="0"/>
      <w:marRight w:val="0"/>
      <w:marTop w:val="0"/>
      <w:marBottom w:val="0"/>
      <w:divBdr>
        <w:top w:val="none" w:sz="0" w:space="0" w:color="auto"/>
        <w:left w:val="none" w:sz="0" w:space="0" w:color="auto"/>
        <w:bottom w:val="none" w:sz="0" w:space="0" w:color="auto"/>
        <w:right w:val="none" w:sz="0" w:space="0" w:color="auto"/>
      </w:divBdr>
    </w:div>
    <w:div w:id="1215890869">
      <w:bodyDiv w:val="1"/>
      <w:marLeft w:val="0"/>
      <w:marRight w:val="0"/>
      <w:marTop w:val="0"/>
      <w:marBottom w:val="0"/>
      <w:divBdr>
        <w:top w:val="none" w:sz="0" w:space="0" w:color="auto"/>
        <w:left w:val="none" w:sz="0" w:space="0" w:color="auto"/>
        <w:bottom w:val="none" w:sz="0" w:space="0" w:color="auto"/>
        <w:right w:val="none" w:sz="0" w:space="0" w:color="auto"/>
      </w:divBdr>
      <w:divsChild>
        <w:div w:id="930313529">
          <w:marLeft w:val="0"/>
          <w:marRight w:val="0"/>
          <w:marTop w:val="0"/>
          <w:marBottom w:val="0"/>
          <w:divBdr>
            <w:top w:val="none" w:sz="0" w:space="0" w:color="auto"/>
            <w:left w:val="none" w:sz="0" w:space="0" w:color="auto"/>
            <w:bottom w:val="none" w:sz="0" w:space="0" w:color="auto"/>
            <w:right w:val="none" w:sz="0" w:space="0" w:color="auto"/>
          </w:divBdr>
        </w:div>
      </w:divsChild>
    </w:div>
    <w:div w:id="1310285480">
      <w:bodyDiv w:val="1"/>
      <w:marLeft w:val="0"/>
      <w:marRight w:val="0"/>
      <w:marTop w:val="0"/>
      <w:marBottom w:val="0"/>
      <w:divBdr>
        <w:top w:val="none" w:sz="0" w:space="0" w:color="auto"/>
        <w:left w:val="none" w:sz="0" w:space="0" w:color="auto"/>
        <w:bottom w:val="none" w:sz="0" w:space="0" w:color="auto"/>
        <w:right w:val="none" w:sz="0" w:space="0" w:color="auto"/>
      </w:divBdr>
    </w:div>
    <w:div w:id="1655450092">
      <w:marLeft w:val="0"/>
      <w:marRight w:val="0"/>
      <w:marTop w:val="0"/>
      <w:marBottom w:val="0"/>
      <w:divBdr>
        <w:top w:val="none" w:sz="0" w:space="0" w:color="auto"/>
        <w:left w:val="none" w:sz="0" w:space="0" w:color="auto"/>
        <w:bottom w:val="none" w:sz="0" w:space="0" w:color="auto"/>
        <w:right w:val="none" w:sz="0" w:space="0" w:color="auto"/>
      </w:divBdr>
    </w:div>
    <w:div w:id="1882014747">
      <w:bodyDiv w:val="1"/>
      <w:marLeft w:val="0"/>
      <w:marRight w:val="0"/>
      <w:marTop w:val="0"/>
      <w:marBottom w:val="0"/>
      <w:divBdr>
        <w:top w:val="none" w:sz="0" w:space="0" w:color="auto"/>
        <w:left w:val="none" w:sz="0" w:space="0" w:color="auto"/>
        <w:bottom w:val="none" w:sz="0" w:space="0" w:color="auto"/>
        <w:right w:val="none" w:sz="0" w:space="0" w:color="auto"/>
      </w:divBdr>
    </w:div>
    <w:div w:id="1942183582">
      <w:bodyDiv w:val="1"/>
      <w:marLeft w:val="0"/>
      <w:marRight w:val="0"/>
      <w:marTop w:val="0"/>
      <w:marBottom w:val="0"/>
      <w:divBdr>
        <w:top w:val="none" w:sz="0" w:space="0" w:color="auto"/>
        <w:left w:val="none" w:sz="0" w:space="0" w:color="auto"/>
        <w:bottom w:val="none" w:sz="0" w:space="0" w:color="auto"/>
        <w:right w:val="none" w:sz="0" w:space="0" w:color="auto"/>
      </w:divBdr>
      <w:divsChild>
        <w:div w:id="216401056">
          <w:marLeft w:val="0"/>
          <w:marRight w:val="0"/>
          <w:marTop w:val="0"/>
          <w:marBottom w:val="0"/>
          <w:divBdr>
            <w:top w:val="none" w:sz="0" w:space="0" w:color="auto"/>
            <w:left w:val="none" w:sz="0" w:space="0" w:color="auto"/>
            <w:bottom w:val="none" w:sz="0" w:space="0" w:color="auto"/>
            <w:right w:val="none" w:sz="0" w:space="0" w:color="auto"/>
          </w:divBdr>
        </w:div>
        <w:div w:id="1501894271">
          <w:marLeft w:val="0"/>
          <w:marRight w:val="0"/>
          <w:marTop w:val="0"/>
          <w:marBottom w:val="0"/>
          <w:divBdr>
            <w:top w:val="none" w:sz="0" w:space="0" w:color="auto"/>
            <w:left w:val="none" w:sz="0" w:space="0" w:color="auto"/>
            <w:bottom w:val="none" w:sz="0" w:space="0" w:color="auto"/>
            <w:right w:val="none" w:sz="0" w:space="0" w:color="auto"/>
          </w:divBdr>
        </w:div>
      </w:divsChild>
    </w:div>
    <w:div w:id="1948537604">
      <w:bodyDiv w:val="1"/>
      <w:marLeft w:val="0"/>
      <w:marRight w:val="0"/>
      <w:marTop w:val="0"/>
      <w:marBottom w:val="0"/>
      <w:divBdr>
        <w:top w:val="none" w:sz="0" w:space="0" w:color="auto"/>
        <w:left w:val="none" w:sz="0" w:space="0" w:color="auto"/>
        <w:bottom w:val="none" w:sz="0" w:space="0" w:color="auto"/>
        <w:right w:val="none" w:sz="0" w:space="0" w:color="auto"/>
      </w:divBdr>
    </w:div>
    <w:div w:id="1978755389">
      <w:bodyDiv w:val="1"/>
      <w:marLeft w:val="0"/>
      <w:marRight w:val="0"/>
      <w:marTop w:val="0"/>
      <w:marBottom w:val="0"/>
      <w:divBdr>
        <w:top w:val="none" w:sz="0" w:space="0" w:color="auto"/>
        <w:left w:val="none" w:sz="0" w:space="0" w:color="auto"/>
        <w:bottom w:val="none" w:sz="0" w:space="0" w:color="auto"/>
        <w:right w:val="none" w:sz="0" w:space="0" w:color="auto"/>
      </w:divBdr>
    </w:div>
    <w:div w:id="2053114862">
      <w:bodyDiv w:val="1"/>
      <w:marLeft w:val="0"/>
      <w:marRight w:val="0"/>
      <w:marTop w:val="0"/>
      <w:marBottom w:val="0"/>
      <w:divBdr>
        <w:top w:val="none" w:sz="0" w:space="0" w:color="auto"/>
        <w:left w:val="none" w:sz="0" w:space="0" w:color="auto"/>
        <w:bottom w:val="none" w:sz="0" w:space="0" w:color="auto"/>
        <w:right w:val="none" w:sz="0" w:space="0" w:color="auto"/>
      </w:divBdr>
    </w:div>
    <w:div w:id="205653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elanie.davern@rmit.edu.au"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cherel.org.au/master-linkage-key" TargetMode="External"/><Relationship Id="rId7" Type="http://schemas.openxmlformats.org/officeDocument/2006/relationships/settings" Target="settings.xml"/><Relationship Id="rId12" Type="http://schemas.openxmlformats.org/officeDocument/2006/relationships/hyperlink" Target="mailto:tracy.baylis@unimelb.edu.au" TargetMode="External"/><Relationship Id="rId17" Type="http://schemas.openxmlformats.org/officeDocument/2006/relationships/image" Target="media/image1.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4508be2d5d884583"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herel.org.au/apply-for-linked-data"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saxinstitute.org.au/our-work/sure/us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61399253090" TargetMode="External"/><Relationship Id="rId22" Type="http://schemas.openxmlformats.org/officeDocument/2006/relationships/hyperlink" Target="http://www.anzdata.org.au/documents/pdf/ANZDATA-data-dictionary-2016_v0.4_20170626.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C5D1983B06A24D9E2232A06E924615" ma:contentTypeVersion="2" ma:contentTypeDescription="Create a new document." ma:contentTypeScope="" ma:versionID="540e297af373b205274a8a2db0a3f07b">
  <xsd:schema xmlns:xsd="http://www.w3.org/2001/XMLSchema" xmlns:xs="http://www.w3.org/2001/XMLSchema" xmlns:p="http://schemas.microsoft.com/office/2006/metadata/properties" xmlns:ns2="ebcdd813-3066-4535-8eea-3b90127b691f" targetNamespace="http://schemas.microsoft.com/office/2006/metadata/properties" ma:root="true" ma:fieldsID="a1f398d5ac09adbfe1b39caaef9ed624" ns2:_="">
    <xsd:import namespace="ebcdd813-3066-4535-8eea-3b90127b69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dd813-3066-4535-8eea-3b90127b69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886B98-7541-4414-A618-18621A48E0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3FAD07-A7EC-4FAA-88E9-06848F3684D1}">
  <ds:schemaRefs>
    <ds:schemaRef ds:uri="http://schemas.openxmlformats.org/officeDocument/2006/bibliography"/>
  </ds:schemaRefs>
</ds:datastoreItem>
</file>

<file path=customXml/itemProps3.xml><?xml version="1.0" encoding="utf-8"?>
<ds:datastoreItem xmlns:ds="http://schemas.openxmlformats.org/officeDocument/2006/customXml" ds:itemID="{C0FCEF3C-D551-4EAA-BA3D-C7251D7758C4}">
  <ds:schemaRefs>
    <ds:schemaRef ds:uri="http://schemas.microsoft.com/sharepoint/v3/contenttype/forms"/>
  </ds:schemaRefs>
</ds:datastoreItem>
</file>

<file path=customXml/itemProps4.xml><?xml version="1.0" encoding="utf-8"?>
<ds:datastoreItem xmlns:ds="http://schemas.openxmlformats.org/officeDocument/2006/customXml" ds:itemID="{09B62BF4-5544-4345-8267-95366D5B13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cdd813-3066-4535-8eea-3b90127b69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30</Pages>
  <Words>7250</Words>
  <Characters>44797</Characters>
  <Application>Microsoft Office Word</Application>
  <DocSecurity>0</DocSecurity>
  <Lines>373</Lines>
  <Paragraphs>103</Paragraphs>
  <ScaleCrop>false</ScaleCrop>
  <HeadingPairs>
    <vt:vector size="2" baseType="variant">
      <vt:variant>
        <vt:lpstr>Title</vt:lpstr>
      </vt:variant>
      <vt:variant>
        <vt:i4>1</vt:i4>
      </vt:variant>
    </vt:vector>
  </HeadingPairs>
  <TitlesOfParts>
    <vt:vector size="1" baseType="lpstr">
      <vt:lpstr>PROTOCOL TITLE</vt:lpstr>
    </vt:vector>
  </TitlesOfParts>
  <Company>Cancer Institute NSW</Company>
  <LinksUpToDate>false</LinksUpToDate>
  <CharactersWithSpaces>51944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TITLE</dc:title>
  <dc:subject/>
  <dc:creator>Sallie Pearson</dc:creator>
  <cp:keywords/>
  <cp:lastModifiedBy>Hao Chen</cp:lastModifiedBy>
  <cp:revision>52</cp:revision>
  <cp:lastPrinted>2021-09-13T04:06:00Z</cp:lastPrinted>
  <dcterms:created xsi:type="dcterms:W3CDTF">2023-03-30T06:02:00Z</dcterms:created>
  <dcterms:modified xsi:type="dcterms:W3CDTF">2023-04-30T11:11:00Z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0x01010093C5D1983B06A24D9E2232A06E924615</vt:lpwstr>
  </property>
  <property fmtid="{D5CDD505-2E9C-101B-9397-08002B2CF9AE}" pid="3" name="MSIP_Label_8c3d088b-6243-4963-a2e2-8b321ab7f8fc_Enabled">
    <vt:lpwstr>true</vt:lpwstr>
  </property>
  <property fmtid="{D5CDD505-2E9C-101B-9397-08002B2CF9AE}" pid="4" name="MSIP_Label_8c3d088b-6243-4963-a2e2-8b321ab7f8fc_SetDate">
    <vt:lpwstr>2022-02-03T05:38:22Z</vt:lpwstr>
  </property>
  <property fmtid="{D5CDD505-2E9C-101B-9397-08002B2CF9AE}" pid="5" name="MSIP_Label_8c3d088b-6243-4963-a2e2-8b321ab7f8fc_Method">
    <vt:lpwstr>Standard</vt:lpwstr>
  </property>
  <property fmtid="{D5CDD505-2E9C-101B-9397-08002B2CF9AE}" pid="6" name="MSIP_Label_8c3d088b-6243-4963-a2e2-8b321ab7f8fc_Name">
    <vt:lpwstr>Trusted</vt:lpwstr>
  </property>
  <property fmtid="{D5CDD505-2E9C-101B-9397-08002B2CF9AE}" pid="7" name="MSIP_Label_8c3d088b-6243-4963-a2e2-8b321ab7f8fc_SiteId">
    <vt:lpwstr>d1323671-cdbe-4417-b4d4-bdb24b51316b</vt:lpwstr>
  </property>
  <property fmtid="{D5CDD505-2E9C-101B-9397-08002B2CF9AE}" pid="8" name="MSIP_Label_8c3d088b-6243-4963-a2e2-8b321ab7f8fc_ActionId">
    <vt:lpwstr>f20ebbe3-e322-4eed-ac74-0000af57cb4f</vt:lpwstr>
  </property>
  <property fmtid="{D5CDD505-2E9C-101B-9397-08002B2CF9AE}" pid="9" name="MSIP_Label_8c3d088b-6243-4963-a2e2-8b321ab7f8fc_ContentBits">
    <vt:lpwstr>1</vt:lpwstr>
  </property>
  <property fmtid="{D5CDD505-2E9C-101B-9397-08002B2CF9AE}" pid="10" name="GrammarlyDocumentId">
    <vt:lpwstr>0498873b920429c8f689eb63262df63392c09405d3d652b8dec0dc7fc20689e2</vt:lpwstr>
  </property>
</Properties>
</file>