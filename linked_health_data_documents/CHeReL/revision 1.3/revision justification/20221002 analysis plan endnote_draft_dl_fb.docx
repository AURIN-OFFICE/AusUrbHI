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EBAA" w14:textId="48C08FC1" w:rsidR="00995350" w:rsidRPr="00022B88" w:rsidRDefault="00995350" w:rsidP="0046020D">
      <w:pPr>
        <w:spacing w:after="0" w:line="360" w:lineRule="auto"/>
        <w:rPr>
          <w:b/>
          <w:bCs/>
        </w:rPr>
      </w:pPr>
      <w:r w:rsidRPr="00022B88">
        <w:rPr>
          <w:b/>
          <w:bCs/>
        </w:rPr>
        <w:t>A</w:t>
      </w:r>
      <w:r>
        <w:rPr>
          <w:b/>
          <w:bCs/>
        </w:rPr>
        <w:t>NALYSIS PLAN</w:t>
      </w:r>
    </w:p>
    <w:p w14:paraId="36E37C46" w14:textId="77777777" w:rsidR="00995350" w:rsidRDefault="00995350" w:rsidP="0046020D">
      <w:pPr>
        <w:spacing w:after="0" w:line="360" w:lineRule="auto"/>
      </w:pPr>
    </w:p>
    <w:p w14:paraId="50236704" w14:textId="77777777" w:rsidR="00995350" w:rsidRPr="00022B88" w:rsidRDefault="00995350" w:rsidP="0046020D">
      <w:pPr>
        <w:spacing w:after="0" w:line="360" w:lineRule="auto"/>
        <w:rPr>
          <w:b/>
          <w:bCs/>
        </w:rPr>
      </w:pPr>
      <w:r w:rsidRPr="00022B88">
        <w:rPr>
          <w:b/>
          <w:bCs/>
        </w:rPr>
        <w:t>Definition of heatwave</w:t>
      </w:r>
    </w:p>
    <w:p w14:paraId="55231D95" w14:textId="172F99D1" w:rsidR="00995350" w:rsidRDefault="00995350" w:rsidP="0046020D">
      <w:pPr>
        <w:spacing w:after="0" w:line="360" w:lineRule="auto"/>
      </w:pPr>
    </w:p>
    <w:p w14:paraId="38FAF0F7" w14:textId="77777777" w:rsidR="00CE4B96" w:rsidRDefault="00CE4B96" w:rsidP="00CE4B96">
      <w:pPr>
        <w:spacing w:after="0" w:line="360" w:lineRule="auto"/>
        <w:rPr>
          <w:ins w:id="0" w:author="Flavia Barar" w:date="2022-10-06T14:48:00Z"/>
        </w:rPr>
      </w:pPr>
      <w:ins w:id="1" w:author="Flavia Barar" w:date="2022-10-06T14:48:00Z">
        <w:r>
          <w:t xml:space="preserve">Extreme heat poses a significant threat to population health, with heatwaves resulting in the largest number of excess deaths compared to any other natural hazard in Australia </w:t>
        </w:r>
        <w:r w:rsidRPr="00CE4B96">
          <w:rPr>
            <w:vertAlign w:val="superscript"/>
          </w:rPr>
          <w:t>1</w:t>
        </w:r>
        <w:r>
          <w:t xml:space="preserve">. The Bureau of Meteorology defines heatwaves as unusually high minimum and maximum temperatures that persist for 3 or more consecutive days at a certain location. Extreme heat is likely to cause adverse health effects on population health, as well as add pressure on health services due to sudden surges in demand </w:t>
        </w:r>
        <w:r w:rsidRPr="00CE4B96">
          <w:rPr>
            <w:vertAlign w:val="superscript"/>
          </w:rPr>
          <w:t>2</w:t>
        </w:r>
        <w:r>
          <w:t xml:space="preserve">. </w:t>
        </w:r>
      </w:ins>
    </w:p>
    <w:p w14:paraId="0DFB185D" w14:textId="77777777" w:rsidR="00CE4B96" w:rsidRDefault="00CE4B96" w:rsidP="00CE4B96">
      <w:pPr>
        <w:spacing w:after="0" w:line="360" w:lineRule="auto"/>
        <w:rPr>
          <w:ins w:id="2" w:author="Flavia Barar" w:date="2022-10-06T14:48:00Z"/>
        </w:rPr>
      </w:pPr>
    </w:p>
    <w:p w14:paraId="182CB108" w14:textId="74E25916" w:rsidR="003076C7" w:rsidRDefault="00CE4B96" w:rsidP="00CE4B96">
      <w:pPr>
        <w:spacing w:after="0" w:line="360" w:lineRule="auto"/>
      </w:pPr>
      <w:ins w:id="3" w:author="Flavia Barar" w:date="2022-10-06T14:48:00Z">
        <w:r>
          <w:t xml:space="preserve">We will use daily temperature data at a fine spatial resolution to identify heatwaves and categorise different levels of intensity (low, severe, extreme). We will use linked health outcomes data (ED presentations, hospitalisations, and deaths) in relation to heatwave intensity during spring-summer months, when extreme heat is more likely to occur.  We will compare </w:t>
        </w:r>
        <w:commentRangeStart w:id="4"/>
        <w:commentRangeStart w:id="5"/>
        <w:r>
          <w:t xml:space="preserve">health outcomes </w:t>
        </w:r>
      </w:ins>
      <w:commentRangeEnd w:id="4"/>
      <w:r w:rsidR="00A2786B">
        <w:rPr>
          <w:rStyle w:val="CommentReference"/>
        </w:rPr>
        <w:commentReference w:id="4"/>
      </w:r>
      <w:commentRangeEnd w:id="5"/>
      <w:r w:rsidR="0034472F">
        <w:rPr>
          <w:rStyle w:val="CommentReference"/>
        </w:rPr>
        <w:commentReference w:id="5"/>
      </w:r>
      <w:ins w:id="6" w:author="Flavia Barar" w:date="2022-10-06T14:48:00Z">
        <w:r>
          <w:t>and conditions that experience an increase during heatwave days (including a lag period of 3 days) and non-heatwave days.</w:t>
        </w:r>
      </w:ins>
    </w:p>
    <w:p w14:paraId="362A7DF9" w14:textId="77777777" w:rsidR="003076C7" w:rsidRDefault="003076C7" w:rsidP="0046020D">
      <w:pPr>
        <w:spacing w:after="0" w:line="360" w:lineRule="auto"/>
      </w:pPr>
    </w:p>
    <w:p w14:paraId="3F32BE29" w14:textId="14C3D737" w:rsidR="00995350" w:rsidRPr="00022B88" w:rsidRDefault="00995350" w:rsidP="0046020D">
      <w:pPr>
        <w:spacing w:after="0" w:line="360" w:lineRule="auto"/>
        <w:rPr>
          <w:b/>
          <w:bCs/>
        </w:rPr>
      </w:pPr>
      <w:r w:rsidRPr="00022B88">
        <w:rPr>
          <w:b/>
          <w:bCs/>
        </w:rPr>
        <w:t xml:space="preserve">Step 1: </w:t>
      </w:r>
      <w:r w:rsidR="00864B0C">
        <w:rPr>
          <w:b/>
          <w:bCs/>
        </w:rPr>
        <w:t>Explore measures associated with sensitivity to heat</w:t>
      </w:r>
    </w:p>
    <w:p w14:paraId="18B60D5A" w14:textId="77777777" w:rsidR="00995350" w:rsidRDefault="00995350" w:rsidP="0046020D">
      <w:pPr>
        <w:spacing w:after="0" w:line="360" w:lineRule="auto"/>
      </w:pPr>
    </w:p>
    <w:p w14:paraId="1B2B0319" w14:textId="6AB9C6CC" w:rsidR="00995350" w:rsidRDefault="00995350" w:rsidP="0046020D">
      <w:pPr>
        <w:spacing w:after="0" w:line="360" w:lineRule="auto"/>
      </w:pPr>
      <w:r>
        <w:t xml:space="preserve">We will </w:t>
      </w:r>
      <w:r w:rsidR="00864B0C">
        <w:t xml:space="preserve">explore the following measures as </w:t>
      </w:r>
      <w:r>
        <w:t>sensitivity to heat</w:t>
      </w:r>
      <w:r w:rsidR="00864B0C">
        <w:t>:</w:t>
      </w:r>
    </w:p>
    <w:p w14:paraId="5C22A1E8" w14:textId="77777777" w:rsidR="00995350" w:rsidRDefault="00995350" w:rsidP="0046020D">
      <w:pPr>
        <w:spacing w:after="0" w:line="360" w:lineRule="auto"/>
      </w:pPr>
    </w:p>
    <w:p w14:paraId="37AA3A97" w14:textId="6CDDF99D" w:rsidR="00995350" w:rsidRDefault="00995350" w:rsidP="0046020D">
      <w:pPr>
        <w:spacing w:after="0" w:line="360" w:lineRule="auto"/>
        <w:ind w:left="720" w:hanging="720"/>
      </w:pPr>
      <w:r>
        <w:t>(1)</w:t>
      </w:r>
      <w:r>
        <w:tab/>
        <w:t xml:space="preserve">As comorbidity is associated with adverse effects to heat, we will determine the level of comorbidity using validated indices such as the </w:t>
      </w:r>
      <w:proofErr w:type="spellStart"/>
      <w:r>
        <w:t>Charlson</w:t>
      </w:r>
      <w:proofErr w:type="spellEnd"/>
      <w:r>
        <w:t xml:space="preserve"> and </w:t>
      </w:r>
      <w:proofErr w:type="spellStart"/>
      <w:r>
        <w:t>Elixhauser</w:t>
      </w:r>
      <w:proofErr w:type="spellEnd"/>
      <w:r>
        <w:t xml:space="preserve"> comorbidity indices</w:t>
      </w:r>
      <w:r w:rsidR="003431FC">
        <w:rPr>
          <w:noProof/>
          <w:vertAlign w:val="superscript"/>
        </w:rPr>
        <w:t>3</w:t>
      </w:r>
      <w:r>
        <w:t xml:space="preserve"> and the </w:t>
      </w:r>
      <w:r w:rsidRPr="00141B92">
        <w:t>Multipurpose Australian Comorbidity Scoring System (MACSS)</w:t>
      </w:r>
      <w:r w:rsidRPr="00022B88">
        <w:t xml:space="preserve"> </w:t>
      </w:r>
      <w:proofErr w:type="gramStart"/>
      <w:r w:rsidR="003431FC">
        <w:rPr>
          <w:noProof/>
          <w:vertAlign w:val="superscript"/>
        </w:rPr>
        <w:t>4</w:t>
      </w:r>
      <w:r>
        <w:t xml:space="preserve">  We</w:t>
      </w:r>
      <w:proofErr w:type="gramEnd"/>
      <w:r>
        <w:t xml:space="preserve"> will calculate the comorbidity score (higher score = higher level of comorbidity) for each person using the principal and secondary diagnosis fields with a 10-year lookback from the date of the heatwave.  </w:t>
      </w:r>
    </w:p>
    <w:p w14:paraId="18968F9F" w14:textId="77777777" w:rsidR="00995350" w:rsidRDefault="00995350" w:rsidP="0046020D">
      <w:pPr>
        <w:spacing w:after="0" w:line="360" w:lineRule="auto"/>
        <w:ind w:left="720" w:hanging="720"/>
      </w:pPr>
    </w:p>
    <w:p w14:paraId="6310754A" w14:textId="19FF7F72" w:rsidR="00995350" w:rsidRDefault="00995350" w:rsidP="0046020D">
      <w:pPr>
        <w:spacing w:after="0" w:line="360" w:lineRule="auto"/>
        <w:ind w:left="720" w:hanging="720"/>
      </w:pPr>
      <w:r>
        <w:t>(2)</w:t>
      </w:r>
      <w:r>
        <w:tab/>
      </w:r>
      <w:r w:rsidRPr="0082791E">
        <w:t xml:space="preserve">We </w:t>
      </w:r>
      <w:r>
        <w:t xml:space="preserve">will </w:t>
      </w:r>
      <w:r w:rsidRPr="0082791E">
        <w:t xml:space="preserve">use the self-controlled case series (SCCS) study design to ascertain the </w:t>
      </w:r>
      <w:commentRangeStart w:id="7"/>
      <w:r w:rsidRPr="0082791E">
        <w:t>risk</w:t>
      </w:r>
      <w:commentRangeEnd w:id="7"/>
      <w:r w:rsidR="0034472F">
        <w:rPr>
          <w:rStyle w:val="CommentReference"/>
        </w:rPr>
        <w:commentReference w:id="7"/>
      </w:r>
      <w:r w:rsidRPr="0082791E">
        <w:t xml:space="preserve"> of occurrence of outcome</w:t>
      </w:r>
      <w:r>
        <w:t>s</w:t>
      </w:r>
      <w:r w:rsidRPr="0082791E">
        <w:t xml:space="preserve"> </w:t>
      </w:r>
      <w:r>
        <w:t xml:space="preserve">(all-cause and cause-specific emergency department (ED) presentation, admission to hospital or death) </w:t>
      </w:r>
      <w:r w:rsidRPr="0082791E">
        <w:t xml:space="preserve">during the </w:t>
      </w:r>
      <w:r>
        <w:t>heatwave p</w:t>
      </w:r>
      <w:r w:rsidRPr="0082791E">
        <w:t xml:space="preserve">eriod compared to </w:t>
      </w:r>
      <w:r>
        <w:t>a defined comparable period preceding the heatwave</w:t>
      </w:r>
      <w:r w:rsidRPr="0082791E">
        <w:t xml:space="preserve">.  The SCCS design studies the temporal association between an exposure (i.e., </w:t>
      </w:r>
      <w:r>
        <w:t>exposure to heat</w:t>
      </w:r>
      <w:r w:rsidRPr="0082791E">
        <w:t xml:space="preserve">) and </w:t>
      </w:r>
      <w:r>
        <w:t>outcome</w:t>
      </w:r>
      <w:r w:rsidRPr="0082791E">
        <w:t>.</w:t>
      </w:r>
      <w:proofErr w:type="gramStart"/>
      <w:r w:rsidR="003431FC">
        <w:rPr>
          <w:noProof/>
          <w:vertAlign w:val="superscript"/>
        </w:rPr>
        <w:t>5</w:t>
      </w:r>
      <w:r w:rsidRPr="0082791E">
        <w:t xml:space="preserve">  This</w:t>
      </w:r>
      <w:proofErr w:type="gramEnd"/>
      <w:r w:rsidRPr="0082791E">
        <w:t xml:space="preserve"> study design </w:t>
      </w:r>
      <w:r w:rsidRPr="0082791E">
        <w:lastRenderedPageBreak/>
        <w:t>minimises confounding because each patient acts as their own control, thereby controlling for identified and unidentified confounders specific to each patient that do not vary over time.</w:t>
      </w:r>
      <w:r>
        <w:t xml:space="preserve">  Investigator Lopez on this application has experience with the SCCS design.</w:t>
      </w:r>
      <w:r w:rsidR="003431FC">
        <w:rPr>
          <w:noProof/>
          <w:vertAlign w:val="superscript"/>
        </w:rPr>
        <w:t>6</w:t>
      </w:r>
      <w:r w:rsidRPr="00FC5A4B">
        <w:rPr>
          <w:noProof/>
          <w:vertAlign w:val="superscript"/>
        </w:rPr>
        <w:t xml:space="preserve"> </w:t>
      </w:r>
      <w:r w:rsidR="003431FC">
        <w:rPr>
          <w:noProof/>
          <w:vertAlign w:val="superscript"/>
        </w:rPr>
        <w:t>7</w:t>
      </w:r>
    </w:p>
    <w:p w14:paraId="0970905F" w14:textId="77777777" w:rsidR="00995350" w:rsidRDefault="00995350" w:rsidP="0046020D">
      <w:pPr>
        <w:spacing w:after="0" w:line="360" w:lineRule="auto"/>
        <w:ind w:left="720" w:hanging="720"/>
      </w:pPr>
    </w:p>
    <w:p w14:paraId="3E5F42FC" w14:textId="2FF95904" w:rsidR="00995350" w:rsidRDefault="00995350" w:rsidP="0046020D">
      <w:pPr>
        <w:spacing w:after="0" w:line="360" w:lineRule="auto"/>
        <w:ind w:left="720"/>
      </w:pPr>
      <w:r>
        <w:t>H</w:t>
      </w:r>
      <w:r w:rsidRPr="0050790F">
        <w:t>eat</w:t>
      </w:r>
      <w:r>
        <w:t>-related</w:t>
      </w:r>
      <w:r w:rsidRPr="0050790F">
        <w:t xml:space="preserve"> </w:t>
      </w:r>
      <w:r>
        <w:t>i</w:t>
      </w:r>
      <w:r w:rsidRPr="0050790F">
        <w:t xml:space="preserve">llness </w:t>
      </w:r>
      <w:r>
        <w:t>is a spectrum of conditions rather than just h</w:t>
      </w:r>
      <w:r w:rsidRPr="0050790F">
        <w:t>eatstroke</w:t>
      </w:r>
      <w:r w:rsidR="007A44BF">
        <w:t>.</w:t>
      </w:r>
      <w:proofErr w:type="gramStart"/>
      <w:r w:rsidR="003431FC">
        <w:rPr>
          <w:noProof/>
          <w:vertAlign w:val="superscript"/>
        </w:rPr>
        <w:t>8</w:t>
      </w:r>
      <w:r>
        <w:t xml:space="preserve"> </w:t>
      </w:r>
      <w:r w:rsidR="007A44BF">
        <w:t xml:space="preserve"> Recording</w:t>
      </w:r>
      <w:proofErr w:type="gramEnd"/>
      <w:r w:rsidR="007A44BF">
        <w:t xml:space="preserve"> of these conditions in administrative data can vary depending on </w:t>
      </w:r>
      <w:r>
        <w:t>coding guidelines</w:t>
      </w:r>
      <w:r w:rsidR="007A44BF">
        <w:t xml:space="preserve"> in each jurisdiction</w:t>
      </w:r>
      <w:commentRangeStart w:id="8"/>
      <w:r>
        <w:t xml:space="preserve">. </w:t>
      </w:r>
      <w:ins w:id="9" w:author="Flavia Barar" w:date="2022-10-06T14:51:00Z">
        <w:r w:rsidR="003D581E">
          <w:t xml:space="preserve"> Deaths may not be reported as heat-related </w:t>
        </w:r>
      </w:ins>
      <w:commentRangeEnd w:id="8"/>
      <w:r w:rsidR="00A2786B">
        <w:rPr>
          <w:rStyle w:val="CommentReference"/>
        </w:rPr>
        <w:commentReference w:id="8"/>
      </w:r>
      <w:ins w:id="10" w:author="Flavia Barar" w:date="2022-10-06T14:51:00Z">
        <w:r w:rsidR="003D581E">
          <w:t xml:space="preserve">if the cause of death was attributed to an underlying health condition that worsened during a heatwave. </w:t>
        </w:r>
      </w:ins>
      <w:ins w:id="11" w:author="Flavia Barar" w:date="2022-10-06T14:52:00Z">
        <w:r w:rsidR="003D581E">
          <w:rPr>
            <w:vertAlign w:val="superscript"/>
          </w:rPr>
          <w:t>10</w:t>
        </w:r>
      </w:ins>
      <w:r>
        <w:t xml:space="preserve"> For this study, cause-specific outcomes are conditions </w:t>
      </w:r>
      <w:r w:rsidR="007A44BF">
        <w:t xml:space="preserve">that </w:t>
      </w:r>
      <w:r>
        <w:t>are over-represented in the principal discharge diagnosis field during the heatwave (</w:t>
      </w:r>
      <w:proofErr w:type="gramStart"/>
      <w:r>
        <w:t>e.g.</w:t>
      </w:r>
      <w:proofErr w:type="gramEnd"/>
      <w:r>
        <w:t xml:space="preserve"> myocardial infarction, stroke).</w:t>
      </w:r>
    </w:p>
    <w:p w14:paraId="67999968" w14:textId="77777777" w:rsidR="00995350" w:rsidRDefault="00995350" w:rsidP="0046020D">
      <w:pPr>
        <w:spacing w:after="0" w:line="360" w:lineRule="auto"/>
        <w:ind w:left="720" w:hanging="720"/>
      </w:pPr>
    </w:p>
    <w:p w14:paraId="0A9F1F26" w14:textId="4D11E3F4" w:rsidR="00995350" w:rsidRDefault="00995350" w:rsidP="0046020D">
      <w:pPr>
        <w:spacing w:after="0" w:line="360" w:lineRule="auto"/>
        <w:ind w:left="720" w:hanging="720"/>
      </w:pPr>
      <w:r>
        <w:t>(3)</w:t>
      </w:r>
      <w:r>
        <w:tab/>
        <w:t>Using the rationale that people sensitive to heat are at higher risk of hospitalisation and death, we will use counts of all-cause and cause-specific ED presentations, emergency hospital admissions and deaths during the heatwave as indicators of sensitivity to heat.  Results will be expressed initially as number per 1,000 population.</w:t>
      </w:r>
      <w:r w:rsidR="000F5CAD">
        <w:t xml:space="preserve"> To observe which conditions </w:t>
      </w:r>
      <w:proofErr w:type="gramStart"/>
      <w:r w:rsidR="000F5CAD">
        <w:t>experience</w:t>
      </w:r>
      <w:proofErr w:type="gramEnd"/>
      <w:r w:rsidR="000F5CAD">
        <w:t xml:space="preserve"> increase in ED presentations, hospital admissions and deaths</w:t>
      </w:r>
    </w:p>
    <w:p w14:paraId="157AABA8" w14:textId="6EA10656" w:rsidR="00995350" w:rsidRDefault="00995350" w:rsidP="0046020D">
      <w:pPr>
        <w:spacing w:after="0" w:line="360" w:lineRule="auto"/>
      </w:pPr>
    </w:p>
    <w:p w14:paraId="327D0B14" w14:textId="45CB4242" w:rsidR="00864B0C" w:rsidRDefault="00864B0C" w:rsidP="0046020D">
      <w:pPr>
        <w:spacing w:after="0" w:line="360" w:lineRule="auto"/>
        <w:rPr>
          <w:b/>
          <w:bCs/>
        </w:rPr>
      </w:pPr>
      <w:r w:rsidRPr="00864B0C">
        <w:rPr>
          <w:b/>
          <w:bCs/>
        </w:rPr>
        <w:t>Step 2:  Selection of sensitivity to heat indicators</w:t>
      </w:r>
    </w:p>
    <w:p w14:paraId="21B9B100" w14:textId="77777777" w:rsidR="00864B0C" w:rsidRDefault="00864B0C" w:rsidP="0046020D">
      <w:pPr>
        <w:spacing w:after="0" w:line="360" w:lineRule="auto"/>
        <w:rPr>
          <w:b/>
          <w:bCs/>
        </w:rPr>
      </w:pPr>
    </w:p>
    <w:p w14:paraId="741AD3B8" w14:textId="29B551EC" w:rsidR="00864B0C" w:rsidRDefault="00864B0C" w:rsidP="0046020D">
      <w:pPr>
        <w:spacing w:after="0" w:line="360" w:lineRule="auto"/>
      </w:pPr>
      <w:r>
        <w:t xml:space="preserve">The analysts will discuss </w:t>
      </w:r>
      <w:r w:rsidR="00AB4CFE">
        <w:t xml:space="preserve">with the research team which </w:t>
      </w:r>
      <w:r>
        <w:t xml:space="preserve">measures from Step 1 </w:t>
      </w:r>
      <w:r w:rsidR="00AB4CFE">
        <w:t>are</w:t>
      </w:r>
      <w:r>
        <w:t xml:space="preserve"> valid indicator</w:t>
      </w:r>
      <w:r w:rsidR="0046020D">
        <w:t>/s</w:t>
      </w:r>
      <w:r>
        <w:t xml:space="preserve"> of sensitivity to heat.  The research team will explore whether the selected measures could be summarised into a composite score</w:t>
      </w:r>
      <w:r w:rsidR="00AB4CFE">
        <w:t xml:space="preserve"> by weighting different components of the measures.  The research team will also explore whether the indicator/s </w:t>
      </w:r>
      <w:proofErr w:type="gramStart"/>
      <w:r w:rsidR="00AB4CFE">
        <w:t>has</w:t>
      </w:r>
      <w:r w:rsidR="0046020D">
        <w:t>/have</w:t>
      </w:r>
      <w:r w:rsidR="00AB4CFE">
        <w:t xml:space="preserve"> to</w:t>
      </w:r>
      <w:proofErr w:type="gramEnd"/>
      <w:r w:rsidR="00AB4CFE">
        <w:t xml:space="preserve"> be stratified by characteristics such as age and sex.</w:t>
      </w:r>
    </w:p>
    <w:p w14:paraId="2C149C08" w14:textId="7841C086" w:rsidR="003076C7" w:rsidRDefault="003076C7" w:rsidP="0046020D">
      <w:pPr>
        <w:spacing w:after="0" w:line="360" w:lineRule="auto"/>
        <w:rPr>
          <w:ins w:id="12" w:author="Flavia Barar" w:date="2022-10-06T14:50:00Z"/>
        </w:rPr>
      </w:pPr>
    </w:p>
    <w:p w14:paraId="0D83D0C4" w14:textId="1F78D0DE" w:rsidR="00CE4B96" w:rsidRDefault="00CE4B96" w:rsidP="0046020D">
      <w:pPr>
        <w:spacing w:after="0" w:line="360" w:lineRule="auto"/>
      </w:pPr>
      <w:ins w:id="13" w:author="Flavia Barar" w:date="2022-10-06T14:50:00Z">
        <w:r w:rsidRPr="00CE4B96">
          <w:t>Based on the selected measures a</w:t>
        </w:r>
      </w:ins>
      <w:ins w:id="14" w:author="Flavia Barar" w:date="2022-10-11T13:51:00Z">
        <w:r w:rsidR="00300FCC">
          <w:t xml:space="preserve">n Outcomes layer will be </w:t>
        </w:r>
        <w:proofErr w:type="spellStart"/>
        <w:r w:rsidR="00300FCC">
          <w:t>greated</w:t>
        </w:r>
        <w:proofErr w:type="spellEnd"/>
        <w:r w:rsidR="00300FCC">
          <w:t xml:space="preserve"> (</w:t>
        </w:r>
        <w:proofErr w:type="gramStart"/>
        <w:r w:rsidR="00300FCC">
          <w:t>e.g.</w:t>
        </w:r>
        <w:proofErr w:type="gramEnd"/>
        <w:r w:rsidR="00300FCC">
          <w:t xml:space="preserve"> hospitalisation, ED, </w:t>
        </w:r>
      </w:ins>
      <w:ins w:id="15" w:author="Flavia Barar" w:date="2022-10-11T13:52:00Z">
        <w:r w:rsidR="00300FCC">
          <w:t>deaths, and combined rates and ratios), as well as a comorbidity layer as part of the Sensitivity In</w:t>
        </w:r>
      </w:ins>
      <w:ins w:id="16" w:author="Flavia Barar" w:date="2022-10-11T13:53:00Z">
        <w:r w:rsidR="00300FCC">
          <w:t xml:space="preserve">dicator along other socioeconomic and demographic variables. </w:t>
        </w:r>
      </w:ins>
      <w:ins w:id="17" w:author="Flavia Barar" w:date="2022-10-06T14:50:00Z">
        <w:r w:rsidRPr="00300FCC">
          <w:rPr>
            <w:strike/>
            <w:rPrChange w:id="18" w:author="Flavia Barar" w:date="2022-10-11T13:53:00Z">
              <w:rPr/>
            </w:rPrChange>
          </w:rPr>
          <w:t xml:space="preserve">Indicator will be created, composed of several </w:t>
        </w:r>
        <w:commentRangeStart w:id="19"/>
        <w:commentRangeStart w:id="20"/>
        <w:r w:rsidRPr="00300FCC">
          <w:rPr>
            <w:strike/>
          </w:rPr>
          <w:t>weighted</w:t>
        </w:r>
      </w:ins>
      <w:commentRangeEnd w:id="19"/>
      <w:r w:rsidR="00880EDA" w:rsidRPr="00300FCC">
        <w:rPr>
          <w:rStyle w:val="CommentReference"/>
          <w:strike/>
        </w:rPr>
        <w:commentReference w:id="19"/>
      </w:r>
      <w:commentRangeEnd w:id="20"/>
      <w:r w:rsidR="0034472F" w:rsidRPr="00300FCC">
        <w:rPr>
          <w:rStyle w:val="CommentReference"/>
          <w:strike/>
          <w:rPrChange w:id="21" w:author="Flavia Barar" w:date="2022-10-11T13:53:00Z">
            <w:rPr>
              <w:rStyle w:val="CommentReference"/>
            </w:rPr>
          </w:rPrChange>
        </w:rPr>
        <w:commentReference w:id="20"/>
      </w:r>
      <w:ins w:id="22" w:author="Flavia Barar" w:date="2022-10-06T14:50:00Z">
        <w:r w:rsidRPr="00300FCC">
          <w:rPr>
            <w:strike/>
            <w:rPrChange w:id="23" w:author="Flavia Barar" w:date="2022-10-11T13:53:00Z">
              <w:rPr/>
            </w:rPrChange>
          </w:rPr>
          <w:t xml:space="preserve"> sub-indicator layers (</w:t>
        </w:r>
        <w:proofErr w:type="gramStart"/>
        <w:r w:rsidRPr="00300FCC">
          <w:rPr>
            <w:strike/>
            <w:rPrChange w:id="24" w:author="Flavia Barar" w:date="2022-10-11T13:53:00Z">
              <w:rPr/>
            </w:rPrChange>
          </w:rPr>
          <w:t>e.g.</w:t>
        </w:r>
        <w:proofErr w:type="gramEnd"/>
        <w:r w:rsidRPr="00300FCC">
          <w:rPr>
            <w:strike/>
            <w:rPrChange w:id="25" w:author="Flavia Barar" w:date="2022-10-11T13:53:00Z">
              <w:rPr/>
            </w:rPrChange>
          </w:rPr>
          <w:t xml:space="preserve"> Comorbidity, risk of occurrence of outcomes, hospital admission rates etc.). The Sensitivity to Heat Indicator will be included in the Sensitivity component of the Heat Vulnerability Indicator, </w:t>
        </w:r>
        <w:commentRangeStart w:id="26"/>
        <w:r w:rsidRPr="00300FCC">
          <w:rPr>
            <w:strike/>
            <w:rPrChange w:id="27" w:author="Flavia Barar" w:date="2022-10-11T13:53:00Z">
              <w:rPr/>
            </w:rPrChange>
          </w:rPr>
          <w:t>along other socioeconomic and demographic variables</w:t>
        </w:r>
      </w:ins>
      <w:commentRangeEnd w:id="26"/>
      <w:r w:rsidR="00A2786B" w:rsidRPr="00300FCC">
        <w:rPr>
          <w:rStyle w:val="CommentReference"/>
          <w:strike/>
          <w:rPrChange w:id="28" w:author="Flavia Barar" w:date="2022-10-11T13:53:00Z">
            <w:rPr>
              <w:rStyle w:val="CommentReference"/>
            </w:rPr>
          </w:rPrChange>
        </w:rPr>
        <w:commentReference w:id="26"/>
      </w:r>
      <w:ins w:id="29" w:author="Flavia Barar" w:date="2022-10-06T14:50:00Z">
        <w:r w:rsidRPr="00300FCC">
          <w:rPr>
            <w:strike/>
            <w:rPrChange w:id="30" w:author="Flavia Barar" w:date="2022-10-11T13:53:00Z">
              <w:rPr/>
            </w:rPrChange>
          </w:rPr>
          <w:t>.</w:t>
        </w:r>
        <w:r w:rsidRPr="00CE4B96">
          <w:t xml:space="preserve"> The research team will discuss and attribute appropriate weights to indicator layers.</w:t>
        </w:r>
      </w:ins>
    </w:p>
    <w:p w14:paraId="41D83831" w14:textId="77777777" w:rsidR="003076C7" w:rsidRPr="00864B0C" w:rsidRDefault="003076C7" w:rsidP="0046020D">
      <w:pPr>
        <w:spacing w:after="0" w:line="360" w:lineRule="auto"/>
      </w:pPr>
    </w:p>
    <w:p w14:paraId="709B006A" w14:textId="77777777" w:rsidR="00864B0C" w:rsidRDefault="00864B0C" w:rsidP="0046020D">
      <w:pPr>
        <w:spacing w:after="0" w:line="360" w:lineRule="auto"/>
      </w:pPr>
    </w:p>
    <w:p w14:paraId="1E17FE03" w14:textId="1BF72D84" w:rsidR="00995350" w:rsidRPr="009727D6" w:rsidRDefault="00995350" w:rsidP="0046020D">
      <w:pPr>
        <w:spacing w:after="0" w:line="360" w:lineRule="auto"/>
        <w:ind w:left="720" w:hanging="720"/>
        <w:rPr>
          <w:b/>
          <w:bCs/>
        </w:rPr>
      </w:pPr>
      <w:r w:rsidRPr="009727D6">
        <w:rPr>
          <w:b/>
          <w:bCs/>
        </w:rPr>
        <w:lastRenderedPageBreak/>
        <w:t xml:space="preserve">Step </w:t>
      </w:r>
      <w:r w:rsidR="00864B0C">
        <w:rPr>
          <w:b/>
          <w:bCs/>
        </w:rPr>
        <w:t>3</w:t>
      </w:r>
      <w:r w:rsidRPr="009727D6">
        <w:rPr>
          <w:b/>
          <w:bCs/>
        </w:rPr>
        <w:t>:  Spatial smoothing</w:t>
      </w:r>
    </w:p>
    <w:p w14:paraId="1978727D" w14:textId="77777777" w:rsidR="00995350" w:rsidRDefault="00995350" w:rsidP="0046020D">
      <w:pPr>
        <w:spacing w:after="0" w:line="360" w:lineRule="auto"/>
        <w:ind w:left="720" w:hanging="720"/>
      </w:pPr>
    </w:p>
    <w:p w14:paraId="3CCCDE22" w14:textId="119B14F9" w:rsidR="00995350" w:rsidRDefault="00995350" w:rsidP="0046020D">
      <w:pPr>
        <w:spacing w:after="0" w:line="360" w:lineRule="auto"/>
      </w:pPr>
      <w:r>
        <w:t>The reporting of statistical data by small geographical areas needs to consider two key issues: (</w:t>
      </w:r>
      <w:proofErr w:type="spellStart"/>
      <w:r>
        <w:t>i</w:t>
      </w:r>
      <w:proofErr w:type="spellEnd"/>
      <w:r>
        <w:t xml:space="preserve">) data privacy and (ii) statistical stability.  Data privacy relates to the responsibility to protect the identity of individuals in their </w:t>
      </w:r>
      <w:proofErr w:type="gramStart"/>
      <w:r>
        <w:t>data, and</w:t>
      </w:r>
      <w:proofErr w:type="gramEnd"/>
      <w:r>
        <w:t xml:space="preserve"> ensure that this is not compromised by the release of that data for reporting purposes.  Statistical stability relates to the inherent random fluctuation of statistics based on small numbers of cases; the smaller the numbers, the more they fluctuate, potentially leading to incorrect interpretation.  These issues are particularly relevant when considering geographical data.  To address both these issues for geographical data, we will use a specific statistical method known as “spatial smoothing”.  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  In addition, because the spatial estimates are modelled, rather than observed, spatial smoothing reduces any risk of identifiability for specific individuals.  Smoothed estimates are designed to reflect the real differences in the underlying rate or risk between areas.</w:t>
      </w:r>
    </w:p>
    <w:p w14:paraId="05804431" w14:textId="24C4B3F7" w:rsidR="007A44BF" w:rsidRDefault="007A44BF" w:rsidP="0046020D">
      <w:pPr>
        <w:spacing w:after="0" w:line="360" w:lineRule="auto"/>
      </w:pPr>
    </w:p>
    <w:p w14:paraId="2938CBFF" w14:textId="5713FE46" w:rsidR="007A44BF" w:rsidRDefault="007A44BF" w:rsidP="0046020D">
      <w:pPr>
        <w:spacing w:after="0" w:line="360" w:lineRule="auto"/>
      </w:pPr>
      <w:r>
        <w:t xml:space="preserve">For this study, the spatial smoothing will be adjusted for age, </w:t>
      </w:r>
      <w:proofErr w:type="gramStart"/>
      <w:r>
        <w:t>sex</w:t>
      </w:r>
      <w:proofErr w:type="gramEnd"/>
      <w:r>
        <w:t xml:space="preserve"> and comorbidities (determined from the principal and secondary discharge diagnosis fields).</w:t>
      </w:r>
    </w:p>
    <w:p w14:paraId="1A728516" w14:textId="77777777" w:rsidR="00995350" w:rsidRDefault="00995350" w:rsidP="0046020D">
      <w:pPr>
        <w:spacing w:after="0" w:line="360" w:lineRule="auto"/>
      </w:pPr>
    </w:p>
    <w:p w14:paraId="36686274" w14:textId="544B6EF0" w:rsidR="00995350" w:rsidRDefault="00995350" w:rsidP="0046020D">
      <w:pPr>
        <w:spacing w:after="0" w:line="360" w:lineRule="auto"/>
      </w:pPr>
      <w:r>
        <w:t xml:space="preserve">Figure 1 is an example of spatial smoothing </w:t>
      </w:r>
      <w:r w:rsidR="007A44BF">
        <w:t xml:space="preserve">at two different </w:t>
      </w:r>
      <w:r w:rsidR="00D26BC2">
        <w:t>levels of distance function</w:t>
      </w:r>
      <w:r>
        <w:t xml:space="preserve"> (s=0.1 and s=0.5)</w:t>
      </w:r>
      <w:r w:rsidR="00D26BC2">
        <w:t>.</w:t>
      </w:r>
    </w:p>
    <w:p w14:paraId="5D95BE3A" w14:textId="77777777" w:rsidR="00995350" w:rsidRDefault="00995350" w:rsidP="0046020D">
      <w:pPr>
        <w:spacing w:after="0" w:line="360" w:lineRule="auto"/>
      </w:pPr>
    </w:p>
    <w:p w14:paraId="54AF98DA" w14:textId="4FA7ACE7" w:rsidR="00995350" w:rsidRPr="00335014" w:rsidRDefault="00995350" w:rsidP="0046020D">
      <w:pPr>
        <w:spacing w:after="0" w:line="360" w:lineRule="auto"/>
        <w:ind w:left="720" w:hanging="720"/>
        <w:rPr>
          <w:b/>
          <w:bCs/>
        </w:rPr>
      </w:pPr>
      <w:r w:rsidRPr="00335014">
        <w:rPr>
          <w:b/>
          <w:bCs/>
        </w:rPr>
        <w:t xml:space="preserve">Step </w:t>
      </w:r>
      <w:r w:rsidR="00864B0C">
        <w:rPr>
          <w:b/>
          <w:bCs/>
        </w:rPr>
        <w:t>4</w:t>
      </w:r>
      <w:r w:rsidRPr="00335014">
        <w:rPr>
          <w:b/>
          <w:bCs/>
        </w:rPr>
        <w:t>: Presentation of indicators</w:t>
      </w:r>
    </w:p>
    <w:p w14:paraId="6F87BE9B" w14:textId="3AD514D6" w:rsidR="00995350" w:rsidRDefault="00995350" w:rsidP="0046020D">
      <w:pPr>
        <w:spacing w:after="0" w:line="360" w:lineRule="auto"/>
      </w:pPr>
      <w:r>
        <w:t>The final sensitivity to heat indicators will be reported as summary statistics (</w:t>
      </w:r>
      <w:r w:rsidR="00BD1C72">
        <w:t>e.g.,</w:t>
      </w:r>
      <w:r>
        <w:t xml:space="preserve"> quartiles, quintiles) or range of values rather than absolute numbers.</w:t>
      </w:r>
    </w:p>
    <w:p w14:paraId="45A8313A" w14:textId="77777777" w:rsidR="00995350" w:rsidRDefault="00995350" w:rsidP="0046020D">
      <w:pPr>
        <w:spacing w:after="0" w:line="360" w:lineRule="auto"/>
        <w:ind w:left="720" w:hanging="720"/>
      </w:pPr>
    </w:p>
    <w:p w14:paraId="60754DB8" w14:textId="77777777" w:rsidR="00995350" w:rsidRDefault="00995350" w:rsidP="0046020D">
      <w:pPr>
        <w:spacing w:after="0" w:line="360" w:lineRule="auto"/>
      </w:pPr>
      <w:r>
        <w:br w:type="page"/>
      </w:r>
    </w:p>
    <w:p w14:paraId="0F3368E8" w14:textId="77777777" w:rsidR="00995350" w:rsidRDefault="00995350" w:rsidP="0046020D">
      <w:pPr>
        <w:spacing w:after="0" w:line="360" w:lineRule="auto"/>
        <w:ind w:left="720" w:hanging="720"/>
      </w:pPr>
      <w:r>
        <w:rPr>
          <w:noProof/>
        </w:rPr>
        <w:lastRenderedPageBreak/>
        <w:drawing>
          <wp:inline distT="0" distB="0" distL="0" distR="0" wp14:anchorId="3C0E1E29" wp14:editId="04A7F166">
            <wp:extent cx="301942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2733675"/>
                    </a:xfrm>
                    <a:prstGeom prst="rect">
                      <a:avLst/>
                    </a:prstGeom>
                  </pic:spPr>
                </pic:pic>
              </a:graphicData>
            </a:graphic>
          </wp:inline>
        </w:drawing>
      </w:r>
    </w:p>
    <w:p w14:paraId="424C56AF" w14:textId="77777777" w:rsidR="00995350" w:rsidRDefault="00995350" w:rsidP="0046020D">
      <w:pPr>
        <w:spacing w:after="0" w:line="360" w:lineRule="auto"/>
        <w:ind w:left="720" w:hanging="720"/>
      </w:pPr>
    </w:p>
    <w:p w14:paraId="05A65F94" w14:textId="77777777" w:rsidR="00995350" w:rsidRDefault="00995350" w:rsidP="0046020D">
      <w:pPr>
        <w:spacing w:after="0" w:line="360" w:lineRule="auto"/>
        <w:ind w:left="720" w:hanging="720"/>
      </w:pPr>
      <w:r>
        <w:rPr>
          <w:noProof/>
        </w:rPr>
        <w:drawing>
          <wp:inline distT="0" distB="0" distL="0" distR="0" wp14:anchorId="39E49C1D" wp14:editId="1245D802">
            <wp:extent cx="5048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2324100"/>
                    </a:xfrm>
                    <a:prstGeom prst="rect">
                      <a:avLst/>
                    </a:prstGeom>
                  </pic:spPr>
                </pic:pic>
              </a:graphicData>
            </a:graphic>
          </wp:inline>
        </w:drawing>
      </w:r>
    </w:p>
    <w:p w14:paraId="5AAD68BC" w14:textId="77777777" w:rsidR="00995350" w:rsidRDefault="00995350" w:rsidP="0046020D">
      <w:pPr>
        <w:spacing w:after="0" w:line="360" w:lineRule="auto"/>
        <w:ind w:left="720" w:hanging="720"/>
      </w:pPr>
    </w:p>
    <w:p w14:paraId="4997E86F" w14:textId="77777777" w:rsidR="00995350" w:rsidRDefault="00995350" w:rsidP="0046020D">
      <w:pPr>
        <w:spacing w:after="0" w:line="360" w:lineRule="auto"/>
        <w:ind w:left="720" w:hanging="720"/>
      </w:pPr>
      <w:r>
        <w:t xml:space="preserve">Figure 1: Example of spatial smoothing - adapted from </w:t>
      </w:r>
      <w:proofErr w:type="spellStart"/>
      <w:r w:rsidRPr="00E55A90">
        <w:t>Deschacht</w:t>
      </w:r>
      <w:proofErr w:type="spellEnd"/>
      <w:r>
        <w:t xml:space="preserve"> 2016</w:t>
      </w:r>
      <w:r w:rsidRPr="00E55A90">
        <w:t xml:space="preserve"> </w:t>
      </w:r>
      <w:r w:rsidRPr="00FC5A4B">
        <w:rPr>
          <w:noProof/>
          <w:vertAlign w:val="superscript"/>
        </w:rPr>
        <w:t>7</w:t>
      </w:r>
    </w:p>
    <w:p w14:paraId="63BCD8FE" w14:textId="77777777" w:rsidR="00995350" w:rsidRDefault="00995350" w:rsidP="0046020D">
      <w:pPr>
        <w:spacing w:after="0" w:line="360" w:lineRule="auto"/>
        <w:ind w:left="720" w:hanging="720"/>
      </w:pPr>
    </w:p>
    <w:p w14:paraId="5EDD6CFA" w14:textId="77777777" w:rsidR="00995350" w:rsidRDefault="00995350" w:rsidP="0046020D">
      <w:pPr>
        <w:spacing w:after="0" w:line="360" w:lineRule="auto"/>
      </w:pPr>
      <w:r>
        <w:br w:type="page"/>
      </w:r>
    </w:p>
    <w:p w14:paraId="6FAA9174" w14:textId="2712CFA5" w:rsidR="00995350" w:rsidRDefault="00995350" w:rsidP="0046020D">
      <w:pPr>
        <w:spacing w:after="0" w:line="360" w:lineRule="auto"/>
        <w:ind w:left="720" w:hanging="720"/>
        <w:rPr>
          <w:b/>
          <w:bCs/>
          <w:lang w:val="es-CO"/>
        </w:rPr>
      </w:pPr>
      <w:proofErr w:type="spellStart"/>
      <w:r w:rsidRPr="004849E6">
        <w:rPr>
          <w:b/>
          <w:bCs/>
          <w:lang w:val="es-CO"/>
        </w:rPr>
        <w:lastRenderedPageBreak/>
        <w:t>References</w:t>
      </w:r>
      <w:proofErr w:type="spellEnd"/>
    </w:p>
    <w:p w14:paraId="17B4BD31" w14:textId="0BCAC8E3" w:rsidR="003431FC" w:rsidRDefault="003431FC" w:rsidP="0046020D">
      <w:pPr>
        <w:spacing w:after="0" w:line="360" w:lineRule="auto"/>
        <w:ind w:left="720" w:hanging="720"/>
        <w:rPr>
          <w:b/>
          <w:bCs/>
          <w:lang w:val="es-CO"/>
        </w:rPr>
      </w:pPr>
    </w:p>
    <w:p w14:paraId="18B1438E" w14:textId="72D8051D" w:rsidR="003431FC" w:rsidRDefault="003431FC" w:rsidP="003431FC">
      <w:pPr>
        <w:pStyle w:val="EndNoteBibliography"/>
        <w:spacing w:after="0" w:line="360" w:lineRule="auto"/>
        <w:ind w:left="720" w:hanging="720"/>
      </w:pPr>
      <w:r>
        <w:rPr>
          <w:lang w:val="es-CO"/>
        </w:rPr>
        <w:t xml:space="preserve">1. </w:t>
      </w:r>
      <w:r>
        <w:rPr>
          <w:lang w:val="es-CO"/>
        </w:rPr>
        <w:tab/>
      </w:r>
      <w:r w:rsidRPr="003431FC">
        <w:rPr>
          <w:lang w:val="es-CO"/>
        </w:rPr>
        <w:t xml:space="preserve">Coates L, Haynes K, O’Brien J et al. </w:t>
      </w:r>
      <w:r>
        <w:t xml:space="preserve">Exploring 167 years of vulnerability: An examination of extreme heat events in Australia 1844–2010. </w:t>
      </w:r>
      <w:r w:rsidRPr="003431FC">
        <w:rPr>
          <w:i/>
          <w:iCs/>
        </w:rPr>
        <w:t>Environmental Science &amp; Policy</w:t>
      </w:r>
      <w:r>
        <w:t xml:space="preserve"> 2014; 42: 33–44.</w:t>
      </w:r>
      <w:r w:rsidRPr="003431FC">
        <w:t xml:space="preserve"> </w:t>
      </w:r>
      <w:r>
        <w:t xml:space="preserve"> </w:t>
      </w:r>
      <w:r w:rsidRPr="00FC5A4B">
        <w:t xml:space="preserve">doi: </w:t>
      </w:r>
      <w:r>
        <w:t>doi.org/10.1016/j.envsci.2014.05.003</w:t>
      </w:r>
    </w:p>
    <w:p w14:paraId="637960BF" w14:textId="4FD4C1DF" w:rsidR="003431FC" w:rsidRPr="00FC5A4B" w:rsidRDefault="003431FC" w:rsidP="003431FC">
      <w:pPr>
        <w:pStyle w:val="EndNoteBibliography"/>
        <w:spacing w:after="0" w:line="360" w:lineRule="auto"/>
        <w:ind w:left="720" w:hanging="720"/>
      </w:pPr>
      <w:r>
        <w:t xml:space="preserve">2. </w:t>
      </w:r>
      <w:r>
        <w:tab/>
        <w:t xml:space="preserve">Toloo G, Yu W, Aitken P, et al. The impact of heatwaves on emergency department visits in Brisbane, Australia: A time series study. </w:t>
      </w:r>
      <w:r w:rsidRPr="003431FC">
        <w:rPr>
          <w:i/>
          <w:iCs/>
        </w:rPr>
        <w:t>Critical care</w:t>
      </w:r>
      <w:r>
        <w:t xml:space="preserve"> 2014; </w:t>
      </w:r>
      <w:r w:rsidRPr="00FC5A4B">
        <w:t xml:space="preserve">doi: </w:t>
      </w:r>
      <w:r>
        <w:t>10.1186/cc13826.</w:t>
      </w:r>
    </w:p>
    <w:p w14:paraId="70CACFB1" w14:textId="5F260EE8" w:rsidR="00995350" w:rsidRPr="00FC5A4B" w:rsidRDefault="003431FC" w:rsidP="0046020D">
      <w:pPr>
        <w:pStyle w:val="EndNoteBibliography"/>
        <w:spacing w:after="0" w:line="360" w:lineRule="auto"/>
        <w:ind w:left="720" w:hanging="720"/>
      </w:pPr>
      <w:r w:rsidRPr="0034472F">
        <w:rPr>
          <w:rPrChange w:id="31" w:author="Flavia Barar" w:date="2022-10-11T13:40:00Z">
            <w:rPr>
              <w:lang w:val="es-CO"/>
            </w:rPr>
          </w:rPrChange>
        </w:rPr>
        <w:t>3</w:t>
      </w:r>
      <w:r w:rsidR="00995350" w:rsidRPr="0034472F">
        <w:rPr>
          <w:rPrChange w:id="32" w:author="Flavia Barar" w:date="2022-10-11T13:40:00Z">
            <w:rPr>
              <w:lang w:val="es-CO"/>
            </w:rPr>
          </w:rPrChange>
        </w:rPr>
        <w:t>.</w:t>
      </w:r>
      <w:r w:rsidR="00BD1C72" w:rsidRPr="0034472F">
        <w:rPr>
          <w:rPrChange w:id="33" w:author="Flavia Barar" w:date="2022-10-11T13:40:00Z">
            <w:rPr>
              <w:lang w:val="es-CO"/>
            </w:rPr>
          </w:rPrChange>
        </w:rPr>
        <w:tab/>
      </w:r>
      <w:r w:rsidR="00995350" w:rsidRPr="0034472F">
        <w:rPr>
          <w:rPrChange w:id="34" w:author="Flavia Barar" w:date="2022-10-11T13:40:00Z">
            <w:rPr>
              <w:lang w:val="es-CO"/>
            </w:rPr>
          </w:rPrChange>
        </w:rPr>
        <w:t xml:space="preserve">Quan H, Sundararajan V, Halfon P, et al. </w:t>
      </w:r>
      <w:r w:rsidR="00995350" w:rsidRPr="00FC5A4B">
        <w:t xml:space="preserve">Coding algorithms for defining comorbidities in ICD-9-CM and ICD-10 administrative data. </w:t>
      </w:r>
      <w:r w:rsidR="00995350" w:rsidRPr="00FC5A4B">
        <w:rPr>
          <w:i/>
        </w:rPr>
        <w:t>Medical Care</w:t>
      </w:r>
      <w:r w:rsidR="00995350" w:rsidRPr="00FC5A4B">
        <w:t xml:space="preserve"> 2005;43(11):1130-9.</w:t>
      </w:r>
    </w:p>
    <w:p w14:paraId="2F8EAEF1" w14:textId="4BACDF12" w:rsidR="00995350" w:rsidRPr="00FC5A4B" w:rsidRDefault="003431FC" w:rsidP="0046020D">
      <w:pPr>
        <w:pStyle w:val="EndNoteBibliography"/>
        <w:spacing w:after="0" w:line="360" w:lineRule="auto"/>
        <w:ind w:left="720" w:hanging="720"/>
      </w:pPr>
      <w:r>
        <w:t>4</w:t>
      </w:r>
      <w:r w:rsidR="00995350" w:rsidRPr="00FC5A4B">
        <w:t>.</w:t>
      </w:r>
      <w:r w:rsidR="00BD1C72">
        <w:tab/>
      </w:r>
      <w:r w:rsidR="00995350" w:rsidRPr="00FC5A4B">
        <w:t xml:space="preserve">Holman CD, Preen DB, Baynham NJ, et al. A multipurpose comorbidity scoring system performed better than the Charlson index. </w:t>
      </w:r>
      <w:r w:rsidR="00995350" w:rsidRPr="00FC5A4B">
        <w:rPr>
          <w:i/>
        </w:rPr>
        <w:t>J Clin Epidemiol</w:t>
      </w:r>
      <w:r w:rsidR="00995350" w:rsidRPr="00FC5A4B">
        <w:t xml:space="preserve"> 2005;58(10):1006-14.</w:t>
      </w:r>
    </w:p>
    <w:p w14:paraId="0FDA0DEC" w14:textId="2D59F1B8" w:rsidR="00995350" w:rsidRPr="00FC5A4B" w:rsidRDefault="003431FC" w:rsidP="0046020D">
      <w:pPr>
        <w:pStyle w:val="EndNoteBibliography"/>
        <w:spacing w:after="0" w:line="360" w:lineRule="auto"/>
        <w:ind w:left="720" w:hanging="720"/>
      </w:pPr>
      <w:r>
        <w:t>5</w:t>
      </w:r>
      <w:r w:rsidR="00995350" w:rsidRPr="00FC5A4B">
        <w:t>.</w:t>
      </w:r>
      <w:r w:rsidR="00BD1C72">
        <w:tab/>
      </w:r>
      <w:r w:rsidR="00995350" w:rsidRPr="00FC5A4B">
        <w:t xml:space="preserve">Whitaker HJ, Hocine MN, Farrington CP. The methodology of self-controlled case series studies. </w:t>
      </w:r>
      <w:r w:rsidR="00995350" w:rsidRPr="00FC5A4B">
        <w:rPr>
          <w:i/>
        </w:rPr>
        <w:t>Stat Methods Med Res</w:t>
      </w:r>
      <w:r w:rsidR="00995350" w:rsidRPr="00FC5A4B">
        <w:t xml:space="preserve"> 2009;18(1):7-26. doi: 10.1177/0962280208092342</w:t>
      </w:r>
    </w:p>
    <w:p w14:paraId="3B54DD51" w14:textId="47F11CB3" w:rsidR="00995350" w:rsidRPr="00FC5A4B" w:rsidRDefault="003431FC" w:rsidP="0046020D">
      <w:pPr>
        <w:pStyle w:val="EndNoteBibliography"/>
        <w:spacing w:after="0" w:line="360" w:lineRule="auto"/>
        <w:ind w:left="720" w:hanging="720"/>
      </w:pPr>
      <w:r>
        <w:t>6</w:t>
      </w:r>
      <w:r w:rsidR="00995350" w:rsidRPr="00FC5A4B">
        <w:t>.</w:t>
      </w:r>
      <w:r w:rsidR="00BD1C72">
        <w:tab/>
      </w:r>
      <w:r w:rsidR="00995350" w:rsidRPr="00FC5A4B">
        <w:t xml:space="preserve">Lopez D, Nossent J, Warren R, et al. Abstract 11765: Admission to hospital with acute gout is associated with a short term increased risk of major adverse cardiovascular events: a longitudinal, population-level linked health data study in Western Australia. </w:t>
      </w:r>
      <w:r w:rsidR="00995350" w:rsidRPr="00FC5A4B">
        <w:rPr>
          <w:i/>
        </w:rPr>
        <w:t>Circulation</w:t>
      </w:r>
      <w:r w:rsidR="00995350" w:rsidRPr="00FC5A4B">
        <w:t xml:space="preserve"> 2021;144(Suppl_1):A11765-A65. doi: doi:10.1161/circ.144.suppl_1.11765</w:t>
      </w:r>
    </w:p>
    <w:p w14:paraId="41BB4A50" w14:textId="3BF2A727" w:rsidR="00995350" w:rsidRPr="00FC5A4B" w:rsidRDefault="003431FC" w:rsidP="0046020D">
      <w:pPr>
        <w:pStyle w:val="EndNoteBibliography"/>
        <w:spacing w:after="0" w:line="360" w:lineRule="auto"/>
        <w:ind w:left="720" w:hanging="720"/>
      </w:pPr>
      <w:r>
        <w:t>7</w:t>
      </w:r>
      <w:r w:rsidR="00995350" w:rsidRPr="00FC5A4B">
        <w:t>.</w:t>
      </w:r>
      <w:r w:rsidR="00BD1C72">
        <w:tab/>
      </w:r>
      <w:r w:rsidR="00995350" w:rsidRPr="00FC5A4B">
        <w:t xml:space="preserve">Lopez D, Preen D, Raymond W, et al. Risk of a major adverse cardiovascular event (MACE) following first-ever hospitalisation for acute gout: a Western Australian population-level linked data study. </w:t>
      </w:r>
      <w:r w:rsidR="00995350" w:rsidRPr="00FC5A4B">
        <w:rPr>
          <w:i/>
        </w:rPr>
        <w:t>International Journal of Population Data Science</w:t>
      </w:r>
      <w:r w:rsidR="00995350" w:rsidRPr="00FC5A4B">
        <w:t xml:space="preserve"> 2022;7(3) doi: </w:t>
      </w:r>
      <w:r w:rsidR="00995350" w:rsidRPr="00995350">
        <w:t>https://doi.org/10.23889/ijpds.v7i3.1805</w:t>
      </w:r>
      <w:r w:rsidR="00995350" w:rsidRPr="00FC5A4B">
        <w:t xml:space="preserve"> [published Online First: 25 Aug 2022]</w:t>
      </w:r>
    </w:p>
    <w:p w14:paraId="491EA964" w14:textId="04DAC102" w:rsidR="00995350" w:rsidRPr="00FC5A4B" w:rsidRDefault="003431FC" w:rsidP="0046020D">
      <w:pPr>
        <w:pStyle w:val="EndNoteBibliography"/>
        <w:spacing w:after="0" w:line="360" w:lineRule="auto"/>
        <w:ind w:left="720" w:hanging="720"/>
      </w:pPr>
      <w:r>
        <w:t>8</w:t>
      </w:r>
      <w:r w:rsidR="00995350" w:rsidRPr="00FC5A4B">
        <w:t>.</w:t>
      </w:r>
      <w:r w:rsidR="00BD1C72">
        <w:tab/>
      </w:r>
      <w:r w:rsidR="00995350" w:rsidRPr="00FC5A4B">
        <w:t xml:space="preserve">Jacobson AA, Raukar NP. The 2020 ICD-10 definitions of heat illness go beyond heatstroke 2020 [updated 16 Jun 202024 Sep 2022]. Available from: </w:t>
      </w:r>
      <w:r w:rsidR="00995350" w:rsidRPr="00995350">
        <w:t>https://www.acepnow.com/article/the-2020-icd-10-definitions-of-heat-illness-go-beyond-heatstroke/2/</w:t>
      </w:r>
      <w:r w:rsidR="00995350" w:rsidRPr="00FC5A4B">
        <w:t xml:space="preserve"> </w:t>
      </w:r>
      <w:r w:rsidR="00BD1C72">
        <w:t>A</w:t>
      </w:r>
      <w:r w:rsidR="00995350" w:rsidRPr="00FC5A4B">
        <w:t>ccessed 24 Sep 2022.</w:t>
      </w:r>
    </w:p>
    <w:p w14:paraId="3855425C" w14:textId="0A16F69E" w:rsidR="00995350" w:rsidRDefault="003431FC" w:rsidP="0046020D">
      <w:pPr>
        <w:pStyle w:val="EndNoteBibliography"/>
        <w:spacing w:after="0" w:line="360" w:lineRule="auto"/>
        <w:ind w:left="720" w:hanging="720"/>
      </w:pPr>
      <w:r>
        <w:t>9</w:t>
      </w:r>
      <w:r w:rsidR="00995350" w:rsidRPr="00FC5A4B">
        <w:t>.</w:t>
      </w:r>
      <w:r w:rsidR="00BD1C72">
        <w:tab/>
      </w:r>
      <w:r w:rsidR="00995350" w:rsidRPr="00FC5A4B">
        <w:t>Deschacht N. Creating smoothed maps with the help of the command spmap, 2016.</w:t>
      </w:r>
      <w:r w:rsidR="00BD1C72">
        <w:t xml:space="preserve">  </w:t>
      </w:r>
      <w:r w:rsidR="00BD1C72" w:rsidRPr="00FC5A4B">
        <w:t xml:space="preserve">Available from: </w:t>
      </w:r>
      <w:hyperlink r:id="rId13" w:history="1">
        <w:r w:rsidR="00BD1C72" w:rsidRPr="00C20A57">
          <w:rPr>
            <w:rStyle w:val="Hyperlink"/>
          </w:rPr>
          <w:t>https://www.stata.com/meeting/belgium16/slides/belgium16_deschacht.pdf</w:t>
        </w:r>
      </w:hyperlink>
      <w:r w:rsidR="00BD1C72">
        <w:t xml:space="preserve">  A</w:t>
      </w:r>
      <w:r w:rsidR="00BD1C72" w:rsidRPr="00FC5A4B">
        <w:t>ccessed 24 Sep 2022.</w:t>
      </w:r>
    </w:p>
    <w:p w14:paraId="08FC9DEE" w14:textId="4D239C3A" w:rsidR="003431FC" w:rsidRDefault="003D581E" w:rsidP="0046020D">
      <w:pPr>
        <w:pStyle w:val="EndNoteBibliography"/>
        <w:spacing w:after="0" w:line="360" w:lineRule="auto"/>
        <w:ind w:left="720" w:hanging="720"/>
      </w:pPr>
      <w:r>
        <w:t xml:space="preserve">10. </w:t>
      </w:r>
      <w:r>
        <w:tab/>
        <w:t xml:space="preserve">Doctors for the Environment Australia 2020, Heatwaves and Health in Australia. </w:t>
      </w:r>
      <w:r w:rsidRPr="00FC5A4B">
        <w:t xml:space="preserve">Available from: </w:t>
      </w:r>
      <w:hyperlink r:id="rId14" w:history="1">
        <w:r w:rsidRPr="00F168DB">
          <w:rPr>
            <w:rStyle w:val="Hyperlink"/>
          </w:rPr>
          <w:t>https://www.dea.org.au/wp-content/uploads/2021/01/DEA-Fact-Sheet_HeatwavesWEB.pdf</w:t>
        </w:r>
      </w:hyperlink>
      <w:r>
        <w:t xml:space="preserve"> A</w:t>
      </w:r>
      <w:r w:rsidRPr="00FC5A4B">
        <w:t>ccessed 2</w:t>
      </w:r>
      <w:r>
        <w:t>6</w:t>
      </w:r>
      <w:r w:rsidRPr="00FC5A4B">
        <w:t xml:space="preserve"> Sep 2022.</w:t>
      </w:r>
    </w:p>
    <w:p w14:paraId="5AEAB5B2" w14:textId="7C912110" w:rsidR="003431FC" w:rsidRPr="00FC5A4B" w:rsidRDefault="003431FC" w:rsidP="003431FC">
      <w:pPr>
        <w:pStyle w:val="EndNoteBibliography"/>
        <w:spacing w:after="0" w:line="360" w:lineRule="auto"/>
      </w:pPr>
    </w:p>
    <w:p w14:paraId="39DFA5E1" w14:textId="77777777" w:rsidR="00995350" w:rsidRDefault="00995350" w:rsidP="0046020D">
      <w:pPr>
        <w:spacing w:after="0" w:line="360" w:lineRule="auto"/>
        <w:ind w:left="720" w:hanging="720"/>
      </w:pPr>
    </w:p>
    <w:p w14:paraId="53EB7623" w14:textId="77777777" w:rsidR="000B0A2E" w:rsidRDefault="00000000" w:rsidP="0046020D">
      <w:pPr>
        <w:spacing w:after="0" w:line="360" w:lineRule="auto"/>
        <w:ind w:hanging="720"/>
      </w:pPr>
    </w:p>
    <w:sectPr w:rsidR="000B0A2E">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errick Lopez" w:date="2022-10-10T10:12:00Z" w:initials="DL">
    <w:p w14:paraId="7266EB9F" w14:textId="2125B18E" w:rsidR="00A2786B" w:rsidRDefault="00A2786B">
      <w:pPr>
        <w:pStyle w:val="CommentText"/>
      </w:pPr>
      <w:r>
        <w:rPr>
          <w:rStyle w:val="CommentReference"/>
        </w:rPr>
        <w:annotationRef/>
      </w:r>
      <w:r>
        <w:t xml:space="preserve">What other health outcomes apart from hosp, ED and death are you looking at? </w:t>
      </w:r>
    </w:p>
  </w:comment>
  <w:comment w:id="5" w:author="Flavia Barar" w:date="2022-10-11T13:40:00Z" w:initials="FB">
    <w:p w14:paraId="0F28CB98" w14:textId="77777777" w:rsidR="0034472F" w:rsidRDefault="0034472F" w:rsidP="004E5621">
      <w:pPr>
        <w:pStyle w:val="CommentText"/>
      </w:pPr>
      <w:r>
        <w:rPr>
          <w:rStyle w:val="CommentReference"/>
        </w:rPr>
        <w:annotationRef/>
      </w:r>
      <w:r>
        <w:t>Just hosp, ED and death</w:t>
      </w:r>
    </w:p>
  </w:comment>
  <w:comment w:id="7" w:author="Flavia Barar" w:date="2022-10-11T13:41:00Z" w:initials="FB">
    <w:p w14:paraId="59102EBA" w14:textId="77777777" w:rsidR="0034472F" w:rsidRDefault="0034472F" w:rsidP="00015A58">
      <w:pPr>
        <w:pStyle w:val="CommentText"/>
      </w:pPr>
      <w:r>
        <w:rPr>
          <w:rStyle w:val="CommentReference"/>
        </w:rPr>
        <w:annotationRef/>
      </w:r>
      <w:r>
        <w:t xml:space="preserve">Does this refer to risk ratio? </w:t>
      </w:r>
      <w:hyperlink r:id="rId1" w:history="1">
        <w:r w:rsidRPr="00015A58">
          <w:rPr>
            <w:rStyle w:val="Hyperlink"/>
          </w:rPr>
          <w:t>https://www.cdc.gov/csels/dsepd/ss1978/lesson3/section5.html</w:t>
        </w:r>
      </w:hyperlink>
      <w:r>
        <w:t xml:space="preserve"> </w:t>
      </w:r>
    </w:p>
  </w:comment>
  <w:comment w:id="8" w:author="Derrick Lopez" w:date="2022-10-10T10:13:00Z" w:initials="DL">
    <w:p w14:paraId="3E195CAB" w14:textId="14B0E21E" w:rsidR="00A2786B" w:rsidRDefault="00A2786B">
      <w:pPr>
        <w:pStyle w:val="CommentText"/>
      </w:pPr>
      <w:r>
        <w:rPr>
          <w:rStyle w:val="CommentReference"/>
        </w:rPr>
        <w:annotationRef/>
      </w:r>
      <w:r>
        <w:t>The same goes for principal discharge diagnosis – it may be attributed to an underlying health condition</w:t>
      </w:r>
    </w:p>
  </w:comment>
  <w:comment w:id="19" w:author="Derrick Lopez" w:date="2022-10-10T10:21:00Z" w:initials="DL">
    <w:p w14:paraId="6CC412B8" w14:textId="7BD9133F" w:rsidR="00880EDA" w:rsidRDefault="00880EDA">
      <w:pPr>
        <w:pStyle w:val="CommentText"/>
      </w:pPr>
      <w:r>
        <w:rPr>
          <w:rStyle w:val="CommentReference"/>
        </w:rPr>
        <w:annotationRef/>
      </w:r>
      <w:r>
        <w:t xml:space="preserve">My concern is with weights you have to </w:t>
      </w:r>
      <w:r w:rsidR="009D2F2C">
        <w:t xml:space="preserve">perform an analysis to determine the appropriate weights to use.  This may involve </w:t>
      </w:r>
      <w:r>
        <w:t>split</w:t>
      </w:r>
      <w:r w:rsidR="009D2F2C">
        <w:t>ting</w:t>
      </w:r>
      <w:r>
        <w:t xml:space="preserve"> your dataset into a test dataset and validation dataset to determine if the weights are meaningful</w:t>
      </w:r>
      <w:r w:rsidR="009D2F2C">
        <w:t xml:space="preserve"> and reflect sensitivity to heat.</w:t>
      </w:r>
    </w:p>
  </w:comment>
  <w:comment w:id="20" w:author="Flavia Barar" w:date="2022-10-11T13:42:00Z" w:initials="FB">
    <w:p w14:paraId="3FA41F18" w14:textId="77777777" w:rsidR="0034472F" w:rsidRDefault="0034472F" w:rsidP="00026C6D">
      <w:pPr>
        <w:pStyle w:val="CommentText"/>
      </w:pPr>
      <w:r>
        <w:rPr>
          <w:rStyle w:val="CommentReference"/>
        </w:rPr>
        <w:annotationRef/>
      </w:r>
      <w:r>
        <w:t>Let's remove the weights</w:t>
      </w:r>
    </w:p>
  </w:comment>
  <w:comment w:id="26" w:author="Derrick Lopez" w:date="2022-10-10T10:18:00Z" w:initials="DL">
    <w:p w14:paraId="1F43F77B" w14:textId="78B1FE04" w:rsidR="00A2786B" w:rsidRDefault="00A2786B">
      <w:pPr>
        <w:pStyle w:val="CommentText"/>
      </w:pPr>
      <w:r>
        <w:rPr>
          <w:rStyle w:val="CommentReference"/>
        </w:rPr>
        <w:annotationRef/>
      </w:r>
      <w:r>
        <w:t>What about adaptive capacity, exposure data from BOM, environment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6EB9F" w15:done="0"/>
  <w15:commentEx w15:paraId="0F28CB98" w15:paraIdParent="7266EB9F" w15:done="0"/>
  <w15:commentEx w15:paraId="59102EBA" w15:done="0"/>
  <w15:commentEx w15:paraId="3E195CAB" w15:done="0"/>
  <w15:commentEx w15:paraId="6CC412B8" w15:done="0"/>
  <w15:commentEx w15:paraId="3FA41F18" w15:paraIdParent="6CC412B8" w15:done="0"/>
  <w15:commentEx w15:paraId="1F43F7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6E87" w16cex:dateUtc="2022-10-10T02:12:00Z"/>
  <w16cex:commentExtensible w16cex:durableId="26EFF0D9" w16cex:dateUtc="2022-10-11T02:40:00Z"/>
  <w16cex:commentExtensible w16cex:durableId="26EFF0F7" w16cex:dateUtc="2022-10-11T02:41:00Z"/>
  <w16cex:commentExtensible w16cex:durableId="26EE6EDD" w16cex:dateUtc="2022-10-10T02:13:00Z"/>
  <w16cex:commentExtensible w16cex:durableId="26EE70BA" w16cex:dateUtc="2022-10-10T02:21:00Z"/>
  <w16cex:commentExtensible w16cex:durableId="26EFF157" w16cex:dateUtc="2022-10-11T02:42:00Z"/>
  <w16cex:commentExtensible w16cex:durableId="26EE6FDD" w16cex:dateUtc="2022-10-10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6EB9F" w16cid:durableId="26EE6E87"/>
  <w16cid:commentId w16cid:paraId="0F28CB98" w16cid:durableId="26EFF0D9"/>
  <w16cid:commentId w16cid:paraId="59102EBA" w16cid:durableId="26EFF0F7"/>
  <w16cid:commentId w16cid:paraId="3E195CAB" w16cid:durableId="26EE6EDD"/>
  <w16cid:commentId w16cid:paraId="6CC412B8" w16cid:durableId="26EE70BA"/>
  <w16cid:commentId w16cid:paraId="3FA41F18" w16cid:durableId="26EFF157"/>
  <w16cid:commentId w16cid:paraId="1F43F77B" w16cid:durableId="26EE6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D696" w14:textId="77777777" w:rsidR="00905C1F" w:rsidRDefault="00905C1F">
      <w:pPr>
        <w:spacing w:after="0" w:line="240" w:lineRule="auto"/>
      </w:pPr>
      <w:r>
        <w:separator/>
      </w:r>
    </w:p>
  </w:endnote>
  <w:endnote w:type="continuationSeparator" w:id="0">
    <w:p w14:paraId="60E35E0A" w14:textId="77777777" w:rsidR="00905C1F" w:rsidRDefault="0090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36204"/>
      <w:docPartObj>
        <w:docPartGallery w:val="Page Numbers (Bottom of Page)"/>
        <w:docPartUnique/>
      </w:docPartObj>
    </w:sdtPr>
    <w:sdtEndPr>
      <w:rPr>
        <w:noProof/>
      </w:rPr>
    </w:sdtEndPr>
    <w:sdtContent>
      <w:p w14:paraId="1C7C858B" w14:textId="77777777" w:rsidR="003336DE" w:rsidRDefault="00D26B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BDD8A" w14:textId="77777777" w:rsidR="003336D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6B5C" w14:textId="77777777" w:rsidR="00905C1F" w:rsidRDefault="00905C1F">
      <w:pPr>
        <w:spacing w:after="0" w:line="240" w:lineRule="auto"/>
      </w:pPr>
      <w:r>
        <w:separator/>
      </w:r>
    </w:p>
  </w:footnote>
  <w:footnote w:type="continuationSeparator" w:id="0">
    <w:p w14:paraId="58968D4B" w14:textId="77777777" w:rsidR="00905C1F" w:rsidRDefault="00905C1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avia Barar">
    <w15:presenceInfo w15:providerId="AD" w15:userId="S::bararf@unimelb.edu.au::cb047e99-51b9-4af2-8827-43354c27e72c"/>
  </w15:person>
  <w15:person w15:author="Derrick Lopez">
    <w15:presenceInfo w15:providerId="AD" w15:userId="S::00040177@uwa.edu.au::bca993a5-001a-4236-a7e8-98c08b056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95350"/>
    <w:rsid w:val="000F5CAD"/>
    <w:rsid w:val="0016519A"/>
    <w:rsid w:val="001D10FE"/>
    <w:rsid w:val="001E0691"/>
    <w:rsid w:val="00300FCC"/>
    <w:rsid w:val="003076C7"/>
    <w:rsid w:val="003431FC"/>
    <w:rsid w:val="0034472F"/>
    <w:rsid w:val="003D581E"/>
    <w:rsid w:val="0046020D"/>
    <w:rsid w:val="004849E6"/>
    <w:rsid w:val="006F3AC6"/>
    <w:rsid w:val="00721D96"/>
    <w:rsid w:val="007A44BF"/>
    <w:rsid w:val="0080241D"/>
    <w:rsid w:val="008466F7"/>
    <w:rsid w:val="00864B0C"/>
    <w:rsid w:val="00880EDA"/>
    <w:rsid w:val="008A3678"/>
    <w:rsid w:val="00905C1F"/>
    <w:rsid w:val="00995350"/>
    <w:rsid w:val="009D2F2C"/>
    <w:rsid w:val="00A2544B"/>
    <w:rsid w:val="00A2786B"/>
    <w:rsid w:val="00AB4CFE"/>
    <w:rsid w:val="00AE3596"/>
    <w:rsid w:val="00B8761F"/>
    <w:rsid w:val="00B90702"/>
    <w:rsid w:val="00BD0E85"/>
    <w:rsid w:val="00BD1C72"/>
    <w:rsid w:val="00CE4B96"/>
    <w:rsid w:val="00D26BC2"/>
    <w:rsid w:val="00D546B1"/>
    <w:rsid w:val="00D831CF"/>
    <w:rsid w:val="00E9673E"/>
    <w:rsid w:val="00EC46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C54"/>
  <w15:chartTrackingRefBased/>
  <w15:docId w15:val="{FC80B146-C7A5-49C1-8C52-D3DAFFD2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350"/>
  </w:style>
  <w:style w:type="paragraph" w:styleId="Footer">
    <w:name w:val="footer"/>
    <w:basedOn w:val="Normal"/>
    <w:link w:val="FooterChar"/>
    <w:uiPriority w:val="99"/>
    <w:unhideWhenUsed/>
    <w:rsid w:val="0099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350"/>
  </w:style>
  <w:style w:type="paragraph" w:customStyle="1" w:styleId="EndNoteBibliographyTitle">
    <w:name w:val="EndNote Bibliography Title"/>
    <w:basedOn w:val="Normal"/>
    <w:link w:val="EndNoteBibliographyTitleChar"/>
    <w:rsid w:val="009953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95350"/>
    <w:rPr>
      <w:rFonts w:ascii="Calibri" w:hAnsi="Calibri" w:cs="Calibri"/>
      <w:noProof/>
      <w:lang w:val="en-US"/>
    </w:rPr>
  </w:style>
  <w:style w:type="paragraph" w:customStyle="1" w:styleId="EndNoteBibliography">
    <w:name w:val="EndNote Bibliography"/>
    <w:basedOn w:val="Normal"/>
    <w:link w:val="EndNoteBibliographyChar"/>
    <w:rsid w:val="009953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95350"/>
    <w:rPr>
      <w:rFonts w:ascii="Calibri" w:hAnsi="Calibri" w:cs="Calibri"/>
      <w:noProof/>
      <w:lang w:val="en-US"/>
    </w:rPr>
  </w:style>
  <w:style w:type="character" w:styleId="Hyperlink">
    <w:name w:val="Hyperlink"/>
    <w:basedOn w:val="DefaultParagraphFont"/>
    <w:uiPriority w:val="99"/>
    <w:unhideWhenUsed/>
    <w:rsid w:val="00995350"/>
    <w:rPr>
      <w:color w:val="0563C1" w:themeColor="hyperlink"/>
      <w:u w:val="single"/>
    </w:rPr>
  </w:style>
  <w:style w:type="character" w:styleId="UnresolvedMention">
    <w:name w:val="Unresolved Mention"/>
    <w:basedOn w:val="DefaultParagraphFont"/>
    <w:uiPriority w:val="99"/>
    <w:semiHidden/>
    <w:unhideWhenUsed/>
    <w:rsid w:val="00995350"/>
    <w:rPr>
      <w:color w:val="605E5C"/>
      <w:shd w:val="clear" w:color="auto" w:fill="E1DFDD"/>
    </w:rPr>
  </w:style>
  <w:style w:type="paragraph" w:styleId="Revision">
    <w:name w:val="Revision"/>
    <w:hidden/>
    <w:uiPriority w:val="99"/>
    <w:semiHidden/>
    <w:rsid w:val="00CE4B96"/>
    <w:pPr>
      <w:spacing w:after="0" w:line="240" w:lineRule="auto"/>
    </w:pPr>
  </w:style>
  <w:style w:type="character" w:styleId="CommentReference">
    <w:name w:val="annotation reference"/>
    <w:basedOn w:val="DefaultParagraphFont"/>
    <w:uiPriority w:val="99"/>
    <w:semiHidden/>
    <w:unhideWhenUsed/>
    <w:rsid w:val="00A2786B"/>
    <w:rPr>
      <w:sz w:val="16"/>
      <w:szCs w:val="16"/>
    </w:rPr>
  </w:style>
  <w:style w:type="paragraph" w:styleId="CommentText">
    <w:name w:val="annotation text"/>
    <w:basedOn w:val="Normal"/>
    <w:link w:val="CommentTextChar"/>
    <w:uiPriority w:val="99"/>
    <w:unhideWhenUsed/>
    <w:rsid w:val="00A2786B"/>
    <w:pPr>
      <w:spacing w:line="240" w:lineRule="auto"/>
    </w:pPr>
    <w:rPr>
      <w:sz w:val="20"/>
      <w:szCs w:val="20"/>
    </w:rPr>
  </w:style>
  <w:style w:type="character" w:customStyle="1" w:styleId="CommentTextChar">
    <w:name w:val="Comment Text Char"/>
    <w:basedOn w:val="DefaultParagraphFont"/>
    <w:link w:val="CommentText"/>
    <w:uiPriority w:val="99"/>
    <w:rsid w:val="00A2786B"/>
    <w:rPr>
      <w:sz w:val="20"/>
      <w:szCs w:val="20"/>
    </w:rPr>
  </w:style>
  <w:style w:type="paragraph" w:styleId="CommentSubject">
    <w:name w:val="annotation subject"/>
    <w:basedOn w:val="CommentText"/>
    <w:next w:val="CommentText"/>
    <w:link w:val="CommentSubjectChar"/>
    <w:uiPriority w:val="99"/>
    <w:semiHidden/>
    <w:unhideWhenUsed/>
    <w:rsid w:val="00A2786B"/>
    <w:rPr>
      <w:b/>
      <w:bCs/>
    </w:rPr>
  </w:style>
  <w:style w:type="character" w:customStyle="1" w:styleId="CommentSubjectChar">
    <w:name w:val="Comment Subject Char"/>
    <w:basedOn w:val="CommentTextChar"/>
    <w:link w:val="CommentSubject"/>
    <w:uiPriority w:val="99"/>
    <w:semiHidden/>
    <w:rsid w:val="00A278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dc.gov/csels/dsepd/ss1978/lesson3/section5.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tata.com/meeting/belgium16/slides/belgium16_deschach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dea.org.au/wp-content/uploads/2021/01/DEA-Fact-Sheet_Heatwaves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10D6-E7D5-4066-8461-50BEB5A0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Flavia Barar</cp:lastModifiedBy>
  <cp:revision>3</cp:revision>
  <dcterms:created xsi:type="dcterms:W3CDTF">2022-10-11T02:51:00Z</dcterms:created>
  <dcterms:modified xsi:type="dcterms:W3CDTF">2022-10-11T02:53:00Z</dcterms:modified>
</cp:coreProperties>
</file>