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3649" w14:textId="637B024A" w:rsidR="000E4F88" w:rsidRPr="00033053" w:rsidRDefault="000E4F88" w:rsidP="000E4F88">
      <w:pPr>
        <w:spacing w:after="0" w:line="360" w:lineRule="auto"/>
        <w:rPr>
          <w:b/>
          <w:bCs/>
          <w:sz w:val="32"/>
          <w:szCs w:val="32"/>
        </w:rPr>
      </w:pPr>
      <w:r w:rsidRPr="00033053">
        <w:rPr>
          <w:b/>
          <w:bCs/>
          <w:sz w:val="32"/>
          <w:szCs w:val="32"/>
        </w:rPr>
        <w:t>ANALYSIS PLAN</w:t>
      </w:r>
    </w:p>
    <w:p w14:paraId="0C36E8D9" w14:textId="63E44E1F" w:rsidR="00213D53" w:rsidRDefault="000E4F88" w:rsidP="0046020D">
      <w:pPr>
        <w:spacing w:after="0" w:line="360" w:lineRule="auto"/>
        <w:rPr>
          <w:b/>
          <w:bCs/>
        </w:rPr>
      </w:pPr>
      <w:r>
        <w:rPr>
          <w:b/>
          <w:bCs/>
        </w:rPr>
        <w:t>Introduction</w:t>
      </w:r>
    </w:p>
    <w:p w14:paraId="423224B8" w14:textId="299ABB3B" w:rsidR="00B716F8" w:rsidRDefault="00B716F8" w:rsidP="0046020D">
      <w:pPr>
        <w:spacing w:after="0" w:line="360" w:lineRule="auto"/>
        <w:rPr>
          <w:vertAlign w:val="superscript"/>
        </w:rPr>
      </w:pPr>
      <w:r>
        <w:t xml:space="preserve">Extreme heat poses a significant threat to population health, with heatwaves resulting in the </w:t>
      </w:r>
      <w:del w:id="0" w:author="David Preen" w:date="2022-12-02T10:49:00Z">
        <w:r w:rsidDel="000347CF">
          <w:delText xml:space="preserve">largest number </w:delText>
        </w:r>
      </w:del>
      <w:ins w:id="1" w:author="David Preen" w:date="2022-12-02T10:49:00Z">
        <w:r w:rsidR="000347CF">
          <w:t xml:space="preserve">greatest amount </w:t>
        </w:r>
      </w:ins>
      <w:r>
        <w:t xml:space="preserve">of </w:t>
      </w:r>
      <w:commentRangeStart w:id="2"/>
      <w:del w:id="3" w:author="Flavia Barar" w:date="2022-12-06T17:02:00Z">
        <w:r w:rsidDel="00E9166C">
          <w:delText>excess</w:delText>
        </w:r>
        <w:commentRangeEnd w:id="2"/>
        <w:r w:rsidR="000347CF" w:rsidDel="00E9166C">
          <w:rPr>
            <w:rStyle w:val="CommentReference"/>
          </w:rPr>
          <w:commentReference w:id="2"/>
        </w:r>
        <w:r w:rsidDel="00E9166C">
          <w:delText xml:space="preserve"> </w:delText>
        </w:r>
      </w:del>
      <w:ins w:id="4" w:author="Flavia Barar" w:date="2022-12-06T17:02:00Z">
        <w:r w:rsidR="00E9166C">
          <w:t xml:space="preserve"> preventable </w:t>
        </w:r>
      </w:ins>
      <w:r>
        <w:t xml:space="preserve">morbidity and mortality compared to any other natural hazard in Australia </w:t>
      </w:r>
      <w:r>
        <w:rPr>
          <w:vertAlign w:val="superscript"/>
        </w:rPr>
        <w:t>1</w:t>
      </w:r>
      <w:r>
        <w:t>. Extreme heat has adverse effects on population health, as well as add</w:t>
      </w:r>
      <w:ins w:id="5" w:author="David Preen" w:date="2022-12-02T10:50:00Z">
        <w:r w:rsidR="002D1FD3">
          <w:t>s</w:t>
        </w:r>
      </w:ins>
      <w:r>
        <w:t xml:space="preserve"> pressure on health services due to sudden surges in demand </w:t>
      </w:r>
      <w:r>
        <w:rPr>
          <w:vertAlign w:val="superscript"/>
        </w:rPr>
        <w:t>2</w:t>
      </w:r>
      <w:r w:rsidR="002A32CB">
        <w:t xml:space="preserve">. </w:t>
      </w:r>
      <w:r w:rsidR="002A32CB">
        <w:rPr>
          <w:vertAlign w:val="superscript"/>
        </w:rPr>
        <w:t xml:space="preserve"> </w:t>
      </w:r>
    </w:p>
    <w:p w14:paraId="7F750FC7" w14:textId="77777777" w:rsidR="00B716F8" w:rsidRPr="00022B88" w:rsidRDefault="00B716F8" w:rsidP="0046020D">
      <w:pPr>
        <w:spacing w:after="0" w:line="360" w:lineRule="auto"/>
        <w:rPr>
          <w:b/>
          <w:bCs/>
        </w:rPr>
      </w:pPr>
    </w:p>
    <w:p w14:paraId="15438948" w14:textId="4111ADF3" w:rsidR="00213D53" w:rsidRPr="00DC23EF" w:rsidRDefault="00213D53" w:rsidP="00213D53">
      <w:pPr>
        <w:spacing w:after="0" w:line="360" w:lineRule="auto"/>
        <w:rPr>
          <w:b/>
          <w:bCs/>
        </w:rPr>
      </w:pPr>
      <w:r>
        <w:rPr>
          <w:b/>
          <w:bCs/>
        </w:rPr>
        <w:t xml:space="preserve">Indicator </w:t>
      </w:r>
      <w:r w:rsidR="00881C3C">
        <w:rPr>
          <w:b/>
          <w:bCs/>
        </w:rPr>
        <w:t xml:space="preserve">generation </w:t>
      </w:r>
      <w:r>
        <w:rPr>
          <w:b/>
          <w:bCs/>
        </w:rPr>
        <w:t>framework</w:t>
      </w:r>
    </w:p>
    <w:p w14:paraId="5AF64E52" w14:textId="14DDC249" w:rsidR="00213D53" w:rsidRDefault="00213D53" w:rsidP="00213D53">
      <w:pPr>
        <w:spacing w:after="0" w:line="360" w:lineRule="auto"/>
      </w:pPr>
      <w:r>
        <w:t>The AURIN team will develop a</w:t>
      </w:r>
      <w:del w:id="6" w:author="David Preen" w:date="2022-12-02T10:50:00Z">
        <w:r w:rsidDel="002D1FD3">
          <w:delText>n</w:delText>
        </w:r>
      </w:del>
      <w:r>
        <w:t xml:space="preserve"> SA1 level Heat Vulnerability Indicator (HVI) </w:t>
      </w:r>
      <w:ins w:id="7" w:author="Flavia Barar" w:date="2022-12-06T16:15:00Z">
        <w:r w:rsidR="003B77E7">
          <w:t xml:space="preserve">pilot </w:t>
        </w:r>
        <w:r w:rsidR="006A3D57">
          <w:t xml:space="preserve">project </w:t>
        </w:r>
      </w:ins>
      <w:r>
        <w:t>based on the Intergovernmental Panel on Climate Change (IPCC) 2014 framework</w:t>
      </w:r>
      <w:r w:rsidR="00B716F8">
        <w:t xml:space="preserve"> </w:t>
      </w:r>
      <w:r w:rsidR="00B716F8">
        <w:rPr>
          <w:vertAlign w:val="superscript"/>
        </w:rPr>
        <w:t>3</w:t>
      </w:r>
      <w:r>
        <w:t xml:space="preserve"> to assess the risks of extreme events driven by climate change on population health</w:t>
      </w:r>
      <w:ins w:id="8" w:author="David Preen" w:date="2022-12-02T10:50:00Z">
        <w:r w:rsidR="002D1FD3">
          <w:t xml:space="preserve"> </w:t>
        </w:r>
        <w:commentRangeStart w:id="9"/>
        <w:r w:rsidR="002D1FD3">
          <w:t>in</w:t>
        </w:r>
      </w:ins>
      <w:commentRangeEnd w:id="9"/>
      <w:ins w:id="10" w:author="David Preen" w:date="2022-12-02T10:51:00Z">
        <w:r w:rsidR="002D1FD3">
          <w:rPr>
            <w:rStyle w:val="CommentReference"/>
          </w:rPr>
          <w:commentReference w:id="9"/>
        </w:r>
      </w:ins>
      <w:ins w:id="11" w:author="Flavia Barar" w:date="2022-12-06T16:15:00Z">
        <w:r w:rsidR="006A3D57">
          <w:t xml:space="preserve"> the five largest cities in the state of New South Wales: Sydney, Wollongong, Newcastle – Maitland, </w:t>
        </w:r>
      </w:ins>
      <w:ins w:id="12" w:author="Flavia Barar" w:date="2022-12-06T16:16:00Z">
        <w:r w:rsidR="006A3D57">
          <w:t>Tweed Heads and Albury.</w:t>
        </w:r>
      </w:ins>
      <w:r>
        <w:t xml:space="preserve"> </w:t>
      </w:r>
    </w:p>
    <w:p w14:paraId="36277E59" w14:textId="77777777" w:rsidR="00213D53" w:rsidRDefault="00213D53" w:rsidP="00213D53">
      <w:pPr>
        <w:spacing w:after="0" w:line="360" w:lineRule="auto"/>
      </w:pPr>
    </w:p>
    <w:p w14:paraId="69DCD33A" w14:textId="41CEA52B" w:rsidR="00343F8A" w:rsidRDefault="00343F8A" w:rsidP="00343F8A">
      <w:pPr>
        <w:spacing w:after="0" w:line="360" w:lineRule="auto"/>
      </w:pPr>
      <w:r>
        <w:t>HVI is the sum of weighted scores for sensitivity, exposure and adaptive capacity</w:t>
      </w:r>
      <w:r w:rsidR="004306F7">
        <w:t xml:space="preserve"> </w:t>
      </w:r>
      <w:ins w:id="13" w:author="David Preen" w:date="2022-12-02T10:52:00Z">
        <w:r w:rsidR="002D1FD3">
          <w:t xml:space="preserve">to </w:t>
        </w:r>
        <w:commentRangeStart w:id="14"/>
        <w:commentRangeStart w:id="15"/>
        <w:r w:rsidR="002D1FD3">
          <w:t>heat</w:t>
        </w:r>
        <w:commentRangeEnd w:id="14"/>
        <w:r w:rsidR="002D1FD3">
          <w:rPr>
            <w:rStyle w:val="CommentReference"/>
          </w:rPr>
          <w:commentReference w:id="14"/>
        </w:r>
      </w:ins>
      <w:commentRangeEnd w:id="15"/>
      <w:r w:rsidR="00B52F2A">
        <w:rPr>
          <w:rStyle w:val="CommentReference"/>
        </w:rPr>
        <w:commentReference w:id="15"/>
      </w:r>
      <w:ins w:id="16" w:author="David Preen" w:date="2022-12-02T10:52:00Z">
        <w:r w:rsidR="002D1FD3">
          <w:t xml:space="preserve"> </w:t>
        </w:r>
      </w:ins>
      <w:r w:rsidR="004306F7">
        <w:t>as sub-indicators</w:t>
      </w:r>
      <w:r>
        <w:t>; meaning that the outcome of a heatwave is a function of these three</w:t>
      </w:r>
      <w:ins w:id="17" w:author="David Preen" w:date="2022-12-02T10:52:00Z">
        <w:r w:rsidR="002D1FD3">
          <w:t xml:space="preserve"> factors</w:t>
        </w:r>
      </w:ins>
      <w:ins w:id="18" w:author="Flavia Barar" w:date="2022-12-06T16:16:00Z">
        <w:r w:rsidR="00C60E02">
          <w:t xml:space="preserve"> (Figure 1)</w:t>
        </w:r>
      </w:ins>
      <w:r>
        <w:t xml:space="preserve">.  Sensitivity refers to characteristics of the population that influence risk of suffering from heat exposure such as socio-economic (living conditions, employment, education), demographic (e.g., age, </w:t>
      </w:r>
      <w:commentRangeStart w:id="19"/>
      <w:r>
        <w:t>sex</w:t>
      </w:r>
      <w:commentRangeEnd w:id="19"/>
      <w:r w:rsidR="002D1FD3">
        <w:rPr>
          <w:rStyle w:val="CommentReference"/>
        </w:rPr>
        <w:commentReference w:id="19"/>
      </w:r>
      <w:r>
        <w:t xml:space="preserve">) and health conditions (e.g., comorbidities </w:t>
      </w:r>
      <w:ins w:id="20" w:author="David Preen" w:date="2022-12-02T10:54:00Z">
        <w:r w:rsidR="002D1FD3">
          <w:t xml:space="preserve">obtained </w:t>
        </w:r>
      </w:ins>
      <w:r>
        <w:t>from linked data).  Exposure refers to characteristics of the built environment like building height and density, impervious surface</w:t>
      </w:r>
      <w:ins w:id="21" w:author="David Preen" w:date="2022-12-02T10:54:00Z">
        <w:r w:rsidR="002D1FD3">
          <w:t>s</w:t>
        </w:r>
      </w:ins>
      <w:r>
        <w:t xml:space="preserve"> that can exacerbate the response to heatwaves.  Adaptive capacity refers to the characteristics of the natural environment that mitigate the effects of heat such as vegetation and water coverage.  </w:t>
      </w:r>
    </w:p>
    <w:p w14:paraId="16EFD4F9" w14:textId="77777777" w:rsidR="00343F8A" w:rsidRDefault="00343F8A" w:rsidP="00213D53">
      <w:pPr>
        <w:spacing w:after="0" w:line="360" w:lineRule="auto"/>
      </w:pPr>
    </w:p>
    <w:p w14:paraId="2C520645" w14:textId="77777777" w:rsidR="00343F8A" w:rsidRDefault="00343F8A" w:rsidP="00343F8A">
      <w:pPr>
        <w:spacing w:after="0" w:line="360" w:lineRule="auto"/>
        <w:rPr>
          <w:b/>
          <w:bCs/>
        </w:rPr>
      </w:pPr>
      <w:r>
        <w:rPr>
          <w:b/>
          <w:bCs/>
        </w:rPr>
        <w:t>Identifying components and variables for sub-indicators</w:t>
      </w:r>
    </w:p>
    <w:p w14:paraId="61C75324" w14:textId="464FDFCC" w:rsidR="00343F8A" w:rsidRDefault="00343F8A" w:rsidP="00343F8A">
      <w:pPr>
        <w:spacing w:after="0" w:line="360" w:lineRule="auto"/>
      </w:pPr>
      <w:r>
        <w:t>Each sub-indicator is made up of several components.  The sensitivity sub-indicator consists of the following components: health (</w:t>
      </w:r>
      <w:ins w:id="22" w:author="David Preen" w:date="2022-12-02T10:55:00Z">
        <w:r w:rsidR="002D1FD3">
          <w:t xml:space="preserve">including </w:t>
        </w:r>
      </w:ins>
      <w:ins w:id="23" w:author="Flavia Barar" w:date="2022-12-06T16:16:00Z">
        <w:r w:rsidR="002F14EA">
          <w:t>emergency department presentations, hospitalisations, and deaths</w:t>
        </w:r>
      </w:ins>
      <w:ins w:id="24" w:author="David Preen" w:date="2022-12-02T10:55:00Z">
        <w:r w:rsidR="002D1FD3">
          <w:t xml:space="preserve"> obtained </w:t>
        </w:r>
      </w:ins>
      <w:r>
        <w:t xml:space="preserve">from linked </w:t>
      </w:r>
      <w:ins w:id="25" w:author="David Preen" w:date="2022-12-02T10:55:00Z">
        <w:r w:rsidR="002D1FD3">
          <w:t xml:space="preserve">administrative </w:t>
        </w:r>
      </w:ins>
      <w:r>
        <w:t>data), social isolation, tenure, age groups, housing composition, employment, education, SEIFA and restricted mobility</w:t>
      </w:r>
      <w:ins w:id="26" w:author="David Preen" w:date="2022-12-02T10:55:00Z">
        <w:r w:rsidR="002D1FD3">
          <w:t xml:space="preserve"> (obtained from </w:t>
        </w:r>
      </w:ins>
      <w:ins w:id="27" w:author="Flavia Barar" w:date="2022-12-06T16:17:00Z">
        <w:r w:rsidR="00E27914">
          <w:t>the Australian Bureau of Statistics 2016 and 2021 Census</w:t>
        </w:r>
      </w:ins>
      <w:ins w:id="28" w:author="David Preen" w:date="2022-12-02T10:55:00Z">
        <w:r w:rsidR="002D1FD3">
          <w:t>)</w:t>
        </w:r>
      </w:ins>
      <w:r>
        <w:t xml:space="preserve">.  For each component, we will create one or more variables.  For example, the health component will consist of variables </w:t>
      </w:r>
      <w:del w:id="29" w:author="David Preen" w:date="2022-12-02T10:55:00Z">
        <w:r w:rsidDel="002D1FD3">
          <w:delText xml:space="preserve">like </w:delText>
        </w:r>
      </w:del>
      <w:ins w:id="30" w:author="David Preen" w:date="2022-12-02T10:55:00Z">
        <w:r w:rsidR="002D1FD3">
          <w:t xml:space="preserve">such as </w:t>
        </w:r>
      </w:ins>
      <w:r>
        <w:t>“</w:t>
      </w:r>
      <w:ins w:id="31" w:author="David Preen" w:date="2022-12-02T10:55:00Z">
        <w:r w:rsidR="002D1FD3">
          <w:t>proportion of peop</w:t>
        </w:r>
      </w:ins>
      <w:ins w:id="32" w:author="David Preen" w:date="2022-12-02T10:56:00Z">
        <w:r w:rsidR="002D1FD3">
          <w:t>le in the geographical area (</w:t>
        </w:r>
        <w:proofErr w:type="spellStart"/>
        <w:r w:rsidR="002D1FD3">
          <w:t>ie</w:t>
        </w:r>
        <w:proofErr w:type="spellEnd"/>
        <w:r w:rsidR="002D1FD3">
          <w:t xml:space="preserve">, </w:t>
        </w:r>
        <w:commentRangeStart w:id="33"/>
        <w:commentRangeStart w:id="34"/>
        <w:r w:rsidR="002D1FD3">
          <w:t>SA1</w:t>
        </w:r>
        <w:commentRangeEnd w:id="33"/>
        <w:r w:rsidR="002D1FD3">
          <w:rPr>
            <w:rStyle w:val="CommentReference"/>
          </w:rPr>
          <w:commentReference w:id="33"/>
        </w:r>
      </w:ins>
      <w:commentRangeEnd w:id="34"/>
      <w:r w:rsidR="00E9332F">
        <w:rPr>
          <w:rStyle w:val="CommentReference"/>
        </w:rPr>
        <w:commentReference w:id="34"/>
      </w:r>
      <w:ins w:id="35" w:author="David Preen" w:date="2022-12-02T10:56:00Z">
        <w:r w:rsidR="002D1FD3">
          <w:t>)</w:t>
        </w:r>
      </w:ins>
      <w:del w:id="36" w:author="David Preen" w:date="2022-12-02T10:55:00Z">
        <w:r w:rsidDel="002D1FD3">
          <w:delText>%</w:delText>
        </w:r>
      </w:del>
      <w:r>
        <w:t xml:space="preserve"> with history of heart disease” or </w:t>
      </w:r>
      <w:del w:id="37" w:author="David Preen" w:date="2022-12-02T10:56:00Z">
        <w:r w:rsidDel="002D1FD3">
          <w:delText xml:space="preserve">“% </w:delText>
        </w:r>
      </w:del>
      <w:ins w:id="38" w:author="David Preen" w:date="2022-12-02T10:56:00Z">
        <w:r w:rsidR="002D1FD3">
          <w:t xml:space="preserve">“proportion </w:t>
        </w:r>
      </w:ins>
      <w:r>
        <w:t xml:space="preserve">with &gt;3 hospitalisations in the previous year” </w:t>
      </w:r>
      <w:ins w:id="39" w:author="David Preen" w:date="2022-12-02T10:56:00Z">
        <w:r w:rsidR="002D1FD3">
          <w:t xml:space="preserve">determined </w:t>
        </w:r>
      </w:ins>
      <w:r>
        <w:t xml:space="preserve">from linked </w:t>
      </w:r>
      <w:ins w:id="40" w:author="David Preen" w:date="2022-12-02T10:56:00Z">
        <w:r w:rsidR="002D1FD3">
          <w:t>emergenc</w:t>
        </w:r>
      </w:ins>
      <w:ins w:id="41" w:author="David Preen" w:date="2022-12-02T10:57:00Z">
        <w:r w:rsidR="002D1FD3">
          <w:t xml:space="preserve">y department (ED), inpatient and </w:t>
        </w:r>
        <w:commentRangeStart w:id="42"/>
        <w:commentRangeStart w:id="43"/>
        <w:r w:rsidR="002D1FD3">
          <w:t>mortality</w:t>
        </w:r>
        <w:commentRangeEnd w:id="42"/>
        <w:r w:rsidR="002D1FD3">
          <w:rPr>
            <w:rStyle w:val="CommentReference"/>
          </w:rPr>
          <w:commentReference w:id="42"/>
        </w:r>
      </w:ins>
      <w:commentRangeEnd w:id="43"/>
      <w:r w:rsidR="00E9332F">
        <w:rPr>
          <w:rStyle w:val="CommentReference"/>
        </w:rPr>
        <w:commentReference w:id="43"/>
      </w:r>
      <w:ins w:id="44" w:author="David Preen" w:date="2022-12-02T10:57:00Z">
        <w:r w:rsidR="002D1FD3">
          <w:t xml:space="preserve"> </w:t>
        </w:r>
      </w:ins>
      <w:del w:id="45" w:author="David Preen" w:date="2022-12-02T10:57:00Z">
        <w:r w:rsidDel="002D1FD3">
          <w:delText>health</w:delText>
        </w:r>
      </w:del>
      <w:r>
        <w:t xml:space="preserve"> data.</w:t>
      </w:r>
      <w:r w:rsidR="002A32CB">
        <w:t xml:space="preserve"> </w:t>
      </w:r>
    </w:p>
    <w:p w14:paraId="1752881C" w14:textId="0724CDDE" w:rsidR="002A32CB" w:rsidRDefault="002D1FD3" w:rsidP="00343F8A">
      <w:pPr>
        <w:spacing w:after="0" w:line="360" w:lineRule="auto"/>
      </w:pPr>
      <w:ins w:id="46" w:author="David Preen" w:date="2022-12-02T10:58:00Z">
        <w:r>
          <w:t>As a result, f</w:t>
        </w:r>
      </w:ins>
      <w:del w:id="47" w:author="David Preen" w:date="2022-12-02T10:58:00Z">
        <w:r w:rsidR="002A32CB" w:rsidDel="002D1FD3">
          <w:delText>F</w:delText>
        </w:r>
      </w:del>
      <w:r w:rsidR="002A32CB">
        <w:t>or this study we require linked health data including all conditions</w:t>
      </w:r>
      <w:ins w:id="48" w:author="David Preen" w:date="2022-12-02T10:58:00Z">
        <w:r>
          <w:t xml:space="preserve"> leading to hospital presentation or </w:t>
        </w:r>
        <w:commentRangeStart w:id="49"/>
        <w:commentRangeStart w:id="50"/>
        <w:r>
          <w:t>death</w:t>
        </w:r>
        <w:commentRangeEnd w:id="49"/>
        <w:r>
          <w:rPr>
            <w:rStyle w:val="CommentReference"/>
          </w:rPr>
          <w:commentReference w:id="49"/>
        </w:r>
      </w:ins>
      <w:commentRangeEnd w:id="50"/>
      <w:r w:rsidR="00156E39">
        <w:rPr>
          <w:rStyle w:val="CommentReference"/>
        </w:rPr>
        <w:commentReference w:id="50"/>
      </w:r>
      <w:r w:rsidR="002A32CB">
        <w:t>. H</w:t>
      </w:r>
      <w:r w:rsidR="002A32CB" w:rsidRPr="0050790F">
        <w:t>eat</w:t>
      </w:r>
      <w:r w:rsidR="002A32CB">
        <w:t>-related</w:t>
      </w:r>
      <w:r w:rsidR="002A32CB" w:rsidRPr="0050790F">
        <w:t xml:space="preserve"> </w:t>
      </w:r>
      <w:r w:rsidR="002A32CB">
        <w:t>i</w:t>
      </w:r>
      <w:r w:rsidR="002A32CB" w:rsidRPr="0050790F">
        <w:t xml:space="preserve">llness </w:t>
      </w:r>
      <w:r w:rsidR="002A32CB">
        <w:t>is a spectrum of conditions rather than just h</w:t>
      </w:r>
      <w:r w:rsidR="002A32CB" w:rsidRPr="0050790F">
        <w:t>eatstroke</w:t>
      </w:r>
      <w:r w:rsidR="002A32CB">
        <w:t>.</w:t>
      </w:r>
      <w:proofErr w:type="gramStart"/>
      <w:r w:rsidR="004B1D26">
        <w:rPr>
          <w:noProof/>
          <w:vertAlign w:val="superscript"/>
        </w:rPr>
        <w:t>4</w:t>
      </w:r>
      <w:r w:rsidR="002A32CB">
        <w:t xml:space="preserve">  </w:t>
      </w:r>
      <w:r w:rsidR="002A32CB">
        <w:lastRenderedPageBreak/>
        <w:t>Recording</w:t>
      </w:r>
      <w:proofErr w:type="gramEnd"/>
      <w:r w:rsidR="002A32CB">
        <w:t xml:space="preserve"> of these conditions in administrative data can vary depending on coding guidelines in each jurisdiction.  </w:t>
      </w:r>
      <w:ins w:id="51" w:author="David Preen" w:date="2022-12-02T10:58:00Z">
        <w:r w:rsidR="00F94AAC">
          <w:t>In addition, d</w:t>
        </w:r>
      </w:ins>
      <w:del w:id="52" w:author="David Preen" w:date="2022-12-02T10:58:00Z">
        <w:r w:rsidR="002A32CB" w:rsidDel="00F94AAC">
          <w:delText>D</w:delText>
        </w:r>
      </w:del>
      <w:r w:rsidR="002A32CB">
        <w:t xml:space="preserve">eaths may not be reported as heat-related if the cause of death was attributed to an underlying health condition that worsened during a heatwave. </w:t>
      </w:r>
      <w:r w:rsidR="004B1D26">
        <w:rPr>
          <w:vertAlign w:val="superscript"/>
        </w:rPr>
        <w:t>5</w:t>
      </w:r>
      <w:r w:rsidR="002A32CB">
        <w:t xml:space="preserve"> For this study, cause-specific outcomes are conditions that are over-represented in the principal discharge diagnosis field during the heatwave (</w:t>
      </w:r>
      <w:proofErr w:type="gramStart"/>
      <w:r w:rsidR="002A32CB">
        <w:t>e.g.</w:t>
      </w:r>
      <w:proofErr w:type="gramEnd"/>
      <w:r w:rsidR="002A32CB">
        <w:t xml:space="preserve"> </w:t>
      </w:r>
      <w:commentRangeStart w:id="53"/>
      <w:r w:rsidR="002A32CB">
        <w:t xml:space="preserve">myocardial infarction, </w:t>
      </w:r>
      <w:commentRangeStart w:id="54"/>
      <w:r w:rsidR="002A32CB">
        <w:t>stroke</w:t>
      </w:r>
      <w:commentRangeEnd w:id="54"/>
      <w:r w:rsidR="00F94AAC">
        <w:rPr>
          <w:rStyle w:val="CommentReference"/>
        </w:rPr>
        <w:commentReference w:id="54"/>
      </w:r>
      <w:ins w:id="55" w:author="Flavia Barar" w:date="2022-12-08T11:14:00Z">
        <w:r w:rsidR="00851326">
          <w:t>, cardi</w:t>
        </w:r>
      </w:ins>
      <w:ins w:id="56" w:author="Flavia Barar" w:date="2022-12-08T11:15:00Z">
        <w:r w:rsidR="00851326">
          <w:t>ovascular disease (CVD)</w:t>
        </w:r>
      </w:ins>
      <w:commentRangeEnd w:id="53"/>
      <w:ins w:id="57" w:author="Flavia Barar" w:date="2022-12-08T11:17:00Z">
        <w:r w:rsidR="00DE7825">
          <w:rPr>
            <w:rStyle w:val="CommentReference"/>
          </w:rPr>
          <w:commentReference w:id="53"/>
        </w:r>
      </w:ins>
      <w:ins w:id="58" w:author="Flavia Barar" w:date="2022-12-08T11:15:00Z">
        <w:r w:rsidR="00851326">
          <w:t xml:space="preserve">, renal disease, diabetes and general non-external causes </w:t>
        </w:r>
        <w:r w:rsidR="00851326">
          <w:rPr>
            <w:vertAlign w:val="superscript"/>
          </w:rPr>
          <w:t>2</w:t>
        </w:r>
      </w:ins>
      <w:r w:rsidR="002A32CB">
        <w:t>).</w:t>
      </w:r>
    </w:p>
    <w:p w14:paraId="36E37C46" w14:textId="77777777" w:rsidR="00995350" w:rsidRDefault="00995350" w:rsidP="0046020D">
      <w:pPr>
        <w:spacing w:after="0" w:line="360" w:lineRule="auto"/>
      </w:pPr>
    </w:p>
    <w:p w14:paraId="72269513" w14:textId="77777777" w:rsidR="00213D53" w:rsidRDefault="00213D53" w:rsidP="00213D53">
      <w:pPr>
        <w:spacing w:after="0" w:line="360" w:lineRule="auto"/>
        <w:rPr>
          <w:b/>
          <w:bCs/>
        </w:rPr>
      </w:pPr>
      <w:r>
        <w:rPr>
          <w:b/>
          <w:bCs/>
        </w:rPr>
        <w:t>Identification of heatwave periods</w:t>
      </w:r>
      <w:r>
        <w:t xml:space="preserve"> </w:t>
      </w:r>
    </w:p>
    <w:p w14:paraId="182CB108" w14:textId="2DFA9267" w:rsidR="003076C7" w:rsidRDefault="00CE4B96" w:rsidP="00CE4B96">
      <w:pPr>
        <w:spacing w:after="0" w:line="360" w:lineRule="auto"/>
      </w:pPr>
      <w:r>
        <w:t>The Bureau of Meteorology defines heatwaves as unusually high minimum and maximum temperatures that persist for 3 or more consecutive days at a certain location.</w:t>
      </w:r>
      <w:r w:rsidR="00065078">
        <w:t xml:space="preserve"> </w:t>
      </w:r>
      <w:r>
        <w:t>We will use daily temperature data</w:t>
      </w:r>
      <w:ins w:id="59" w:author="David Preen" w:date="2022-12-02T11:00:00Z">
        <w:r w:rsidR="009D25AB">
          <w:t xml:space="preserve">, obtained from </w:t>
        </w:r>
      </w:ins>
      <w:ins w:id="60" w:author="Flavia Barar" w:date="2022-12-06T16:18:00Z">
        <w:r w:rsidR="005C4D1F">
          <w:t>the Bureau of Meteorology and Google Earth Engine</w:t>
        </w:r>
      </w:ins>
      <w:ins w:id="61" w:author="David Preen" w:date="2022-12-02T11:00:00Z">
        <w:r w:rsidR="009D25AB">
          <w:t>,</w:t>
        </w:r>
      </w:ins>
      <w:r>
        <w:t xml:space="preserve"> at a fine spatial resolution to identify heatwaves and categorise different </w:t>
      </w:r>
      <w:r w:rsidR="00E37CE5">
        <w:t xml:space="preserve">responses </w:t>
      </w:r>
      <w:ins w:id="62" w:author="David Preen" w:date="2022-12-02T11:00:00Z">
        <w:r w:rsidR="009D25AB">
          <w:t xml:space="preserve">and health outcomes </w:t>
        </w:r>
      </w:ins>
      <w:r w:rsidR="00E37CE5">
        <w:t>to heatwaves</w:t>
      </w:r>
      <w:ins w:id="63" w:author="David Preen" w:date="2022-12-02T11:00:00Z">
        <w:r w:rsidR="009D25AB">
          <w:t xml:space="preserve"> </w:t>
        </w:r>
        <w:commentRangeStart w:id="64"/>
        <w:r w:rsidR="009D25AB">
          <w:t>in</w:t>
        </w:r>
      </w:ins>
      <w:commentRangeEnd w:id="64"/>
      <w:ins w:id="65" w:author="David Preen" w:date="2022-12-02T11:01:00Z">
        <w:r w:rsidR="009D25AB">
          <w:rPr>
            <w:rStyle w:val="CommentReference"/>
          </w:rPr>
          <w:commentReference w:id="64"/>
        </w:r>
      </w:ins>
      <w:ins w:id="66" w:author="David Preen" w:date="2022-12-02T11:00:00Z">
        <w:r w:rsidR="009D25AB">
          <w:t xml:space="preserve"> </w:t>
        </w:r>
      </w:ins>
      <w:ins w:id="67" w:author="Flavia Barar" w:date="2022-12-06T16:18:00Z">
        <w:r w:rsidR="00F2321B">
          <w:t>New South Wales</w:t>
        </w:r>
      </w:ins>
      <w:r>
        <w:t xml:space="preserve">. We will use linked health data (ED presentations, hospitalisations, and deaths) </w:t>
      </w:r>
      <w:r w:rsidR="00E37CE5">
        <w:t xml:space="preserve">to </w:t>
      </w:r>
      <w:r w:rsidR="009A388D">
        <w:t>examine</w:t>
      </w:r>
      <w:r w:rsidR="00E37CE5">
        <w:t xml:space="preserve"> population sensitivity to heat </w:t>
      </w:r>
      <w:r w:rsidR="009A388D">
        <w:t>during</w:t>
      </w:r>
      <w:r w:rsidR="00E37CE5">
        <w:t xml:space="preserve"> </w:t>
      </w:r>
      <w:r>
        <w:t>spring-</w:t>
      </w:r>
      <w:ins w:id="68" w:author="David Preen" w:date="2022-12-02T11:02:00Z">
        <w:r w:rsidR="009D25AB">
          <w:t>to-</w:t>
        </w:r>
      </w:ins>
      <w:r>
        <w:t xml:space="preserve">summer months when extreme heat is </w:t>
      </w:r>
      <w:r w:rsidR="00AE3EB1">
        <w:t xml:space="preserve">more </w:t>
      </w:r>
      <w:r>
        <w:t xml:space="preserve">likely to occur.  We will compare health outcomes and conditions </w:t>
      </w:r>
      <w:del w:id="69" w:author="David Preen" w:date="2022-12-02T11:03:00Z">
        <w:r w:rsidDel="009D25AB">
          <w:delText xml:space="preserve">that experience an increase </w:delText>
        </w:r>
      </w:del>
      <w:r>
        <w:t xml:space="preserve">during heatwave days </w:t>
      </w:r>
      <w:r w:rsidR="009A388D">
        <w:t>compared to</w:t>
      </w:r>
      <w:r>
        <w:t xml:space="preserve"> non-heatwave days</w:t>
      </w:r>
      <w:r w:rsidR="002E33CA">
        <w:t xml:space="preserve"> (Figure </w:t>
      </w:r>
      <w:commentRangeStart w:id="70"/>
      <w:commentRangeStart w:id="71"/>
      <w:r w:rsidR="002E33CA">
        <w:t>2</w:t>
      </w:r>
      <w:commentRangeEnd w:id="70"/>
      <w:r w:rsidR="009D25AB">
        <w:rPr>
          <w:rStyle w:val="CommentReference"/>
        </w:rPr>
        <w:commentReference w:id="70"/>
      </w:r>
      <w:commentRangeEnd w:id="71"/>
      <w:r w:rsidR="00212C40">
        <w:rPr>
          <w:rStyle w:val="CommentReference"/>
        </w:rPr>
        <w:commentReference w:id="71"/>
      </w:r>
      <w:r w:rsidR="002E33CA">
        <w:t>).</w:t>
      </w:r>
    </w:p>
    <w:p w14:paraId="4AD2359D" w14:textId="77777777" w:rsidR="00213D53" w:rsidRDefault="00213D53" w:rsidP="00CE4B96">
      <w:pPr>
        <w:spacing w:after="0" w:line="360" w:lineRule="auto"/>
      </w:pPr>
    </w:p>
    <w:p w14:paraId="24462512" w14:textId="21326A15" w:rsidR="00213D53" w:rsidRDefault="00213D53" w:rsidP="00213D53">
      <w:pPr>
        <w:spacing w:after="0" w:line="360" w:lineRule="auto"/>
        <w:rPr>
          <w:b/>
          <w:bCs/>
        </w:rPr>
      </w:pPr>
      <w:r>
        <w:rPr>
          <w:b/>
          <w:bCs/>
        </w:rPr>
        <w:t xml:space="preserve">Identification of </w:t>
      </w:r>
      <w:ins w:id="72" w:author="David Preen" w:date="2022-12-02T11:05:00Z">
        <w:r w:rsidR="009D25AB">
          <w:rPr>
            <w:b/>
            <w:bCs/>
          </w:rPr>
          <w:t xml:space="preserve">health </w:t>
        </w:r>
      </w:ins>
      <w:r>
        <w:rPr>
          <w:b/>
          <w:bCs/>
        </w:rPr>
        <w:t xml:space="preserve">outcomes </w:t>
      </w:r>
      <w:del w:id="73" w:author="David Preen" w:date="2022-12-02T11:05:00Z">
        <w:r w:rsidDel="009D25AB">
          <w:rPr>
            <w:b/>
            <w:bCs/>
          </w:rPr>
          <w:delText xml:space="preserve">of </w:delText>
        </w:r>
      </w:del>
      <w:ins w:id="74" w:author="David Preen" w:date="2022-12-02T11:05:00Z">
        <w:r w:rsidR="009D25AB">
          <w:rPr>
            <w:b/>
            <w:bCs/>
          </w:rPr>
          <w:t xml:space="preserve">from </w:t>
        </w:r>
      </w:ins>
      <w:r>
        <w:rPr>
          <w:b/>
          <w:bCs/>
        </w:rPr>
        <w:t>heatwave</w:t>
      </w:r>
      <w:ins w:id="75" w:author="David Preen" w:date="2022-12-02T11:05:00Z">
        <w:r w:rsidR="009D25AB">
          <w:rPr>
            <w:b/>
            <w:bCs/>
          </w:rPr>
          <w:t>s</w:t>
        </w:r>
      </w:ins>
    </w:p>
    <w:p w14:paraId="3208DEE2" w14:textId="07CDEE80" w:rsidR="00213D53" w:rsidRDefault="009D25AB" w:rsidP="00213D53">
      <w:pPr>
        <w:spacing w:after="0" w:line="360" w:lineRule="auto"/>
      </w:pPr>
      <w:ins w:id="76" w:author="David Preen" w:date="2022-12-02T11:05:00Z">
        <w:r>
          <w:t xml:space="preserve">The study requires person-level deidentified </w:t>
        </w:r>
      </w:ins>
      <w:del w:id="77" w:author="David Preen" w:date="2022-12-02T11:05:00Z">
        <w:r w:rsidR="00213D53" w:rsidDel="009D25AB">
          <w:delText xml:space="preserve">We will use </w:delText>
        </w:r>
      </w:del>
      <w:r w:rsidR="00213D53">
        <w:t xml:space="preserve">linked health data </w:t>
      </w:r>
      <w:ins w:id="78" w:author="David Preen" w:date="2022-12-02T11:05:00Z">
        <w:r>
          <w:t xml:space="preserve">to </w:t>
        </w:r>
      </w:ins>
      <w:r w:rsidR="00213D53">
        <w:t xml:space="preserve">ascertain </w:t>
      </w:r>
      <w:ins w:id="79" w:author="David Preen" w:date="2022-12-02T11:06:00Z">
        <w:r>
          <w:t xml:space="preserve">the </w:t>
        </w:r>
      </w:ins>
      <w:r w:rsidR="00213D53">
        <w:t xml:space="preserve">number </w:t>
      </w:r>
      <w:ins w:id="80" w:author="David Preen" w:date="2022-12-02T11:06:00Z">
        <w:r>
          <w:t xml:space="preserve">and cause </w:t>
        </w:r>
      </w:ins>
      <w:r w:rsidR="00213D53">
        <w:t>of ED presentations, hospitalisations, and deaths during the heatwave.</w:t>
      </w:r>
      <w:r w:rsidR="007B438C">
        <w:t xml:space="preserve"> The methodology is described as follows:</w:t>
      </w:r>
    </w:p>
    <w:p w14:paraId="7300BBB1" w14:textId="2332D75F" w:rsidR="00C544A5" w:rsidRDefault="00C544A5" w:rsidP="00101462">
      <w:pPr>
        <w:spacing w:after="0" w:line="360" w:lineRule="auto"/>
      </w:pPr>
    </w:p>
    <w:p w14:paraId="73AC2B7A" w14:textId="716AFA52" w:rsidR="004157F5" w:rsidRDefault="00B575D4" w:rsidP="00D4796A">
      <w:pPr>
        <w:pStyle w:val="ListParagraph"/>
        <w:numPr>
          <w:ilvl w:val="0"/>
          <w:numId w:val="5"/>
        </w:numPr>
        <w:spacing w:after="0" w:line="360" w:lineRule="auto"/>
      </w:pPr>
      <w:r>
        <w:t xml:space="preserve">We will use linked health data to establish the </w:t>
      </w:r>
      <w:r w:rsidR="004157F5">
        <w:t>health component of the sensitivity sub-indicator</w:t>
      </w:r>
      <w:r>
        <w:t xml:space="preserve">. Variables will include </w:t>
      </w:r>
      <w:del w:id="81" w:author="David Preen" w:date="2022-12-02T11:06:00Z">
        <w:r w:rsidR="00E25009" w:rsidDel="009D25AB">
          <w:delText xml:space="preserve">medical </w:delText>
        </w:r>
      </w:del>
      <w:ins w:id="82" w:author="David Preen" w:date="2022-12-02T11:06:00Z">
        <w:r w:rsidR="009D25AB">
          <w:t xml:space="preserve">clinical </w:t>
        </w:r>
      </w:ins>
      <w:r w:rsidR="00E25009">
        <w:t xml:space="preserve">history of people from each SA1 who presented to ED or </w:t>
      </w:r>
      <w:ins w:id="83" w:author="David Preen" w:date="2022-12-02T11:06:00Z">
        <w:r w:rsidR="009D25AB">
          <w:t xml:space="preserve">were </w:t>
        </w:r>
      </w:ins>
      <w:r w:rsidR="00E25009">
        <w:t>hospitalized during a comparable non-heatwave period or the cause-of-death during this period.  We will determine the Charlson comorbidity score</w:t>
      </w:r>
      <w:r w:rsidR="00E33532">
        <w:t xml:space="preserve"> </w:t>
      </w:r>
      <w:r w:rsidR="004B1D26">
        <w:rPr>
          <w:noProof/>
          <w:vertAlign w:val="superscript"/>
        </w:rPr>
        <w:t>6</w:t>
      </w:r>
      <w:r w:rsidR="00E25009">
        <w:t xml:space="preserve"> </w:t>
      </w:r>
      <w:del w:id="84" w:author="David Preen" w:date="2022-12-02T11:07:00Z">
        <w:r w:rsidR="00E25009" w:rsidDel="009D25AB">
          <w:delText xml:space="preserve">or </w:delText>
        </w:r>
      </w:del>
      <w:ins w:id="85" w:author="David Preen" w:date="2022-12-02T11:07:00Z">
        <w:r w:rsidR="009D25AB">
          <w:t xml:space="preserve">and </w:t>
        </w:r>
      </w:ins>
      <w:r w:rsidR="00E25009">
        <w:t>specific medical conditions (</w:t>
      </w:r>
      <w:proofErr w:type="gramStart"/>
      <w:r w:rsidR="00E25009">
        <w:t>e.g.</w:t>
      </w:r>
      <w:proofErr w:type="gramEnd"/>
      <w:r w:rsidR="00E25009">
        <w:t xml:space="preserve"> </w:t>
      </w:r>
      <w:del w:id="86" w:author="David Preen" w:date="2022-12-02T11:07:00Z">
        <w:r w:rsidR="00E25009" w:rsidDel="009D25AB">
          <w:delText xml:space="preserve">% </w:delText>
        </w:r>
      </w:del>
      <w:ins w:id="87" w:author="David Preen" w:date="2022-12-02T11:07:00Z">
        <w:r w:rsidR="009D25AB">
          <w:t xml:space="preserve">proportion </w:t>
        </w:r>
      </w:ins>
      <w:r w:rsidR="00E25009">
        <w:t xml:space="preserve">with heart disease, lung disease, </w:t>
      </w:r>
      <w:commentRangeStart w:id="88"/>
      <w:r w:rsidR="00E25009">
        <w:t>cancer</w:t>
      </w:r>
      <w:commentRangeEnd w:id="88"/>
      <w:r w:rsidR="009D25AB">
        <w:rPr>
          <w:rStyle w:val="CommentReference"/>
        </w:rPr>
        <w:commentReference w:id="88"/>
      </w:r>
      <w:r w:rsidR="00E25009">
        <w:t xml:space="preserve">) using a 5-year look-back for patients </w:t>
      </w:r>
      <w:r w:rsidR="001C61C7">
        <w:t>hospitalised</w:t>
      </w:r>
      <w:r w:rsidR="00E25009">
        <w:t xml:space="preserve"> during the comparable non-heatwave period</w:t>
      </w:r>
      <w:r w:rsidR="00406FCE">
        <w:t xml:space="preserve"> (Figure </w:t>
      </w:r>
      <w:commentRangeStart w:id="89"/>
      <w:r w:rsidR="00406FCE">
        <w:t>2</w:t>
      </w:r>
      <w:commentRangeEnd w:id="89"/>
      <w:r w:rsidR="009D25AB">
        <w:rPr>
          <w:rStyle w:val="CommentReference"/>
        </w:rPr>
        <w:commentReference w:id="89"/>
      </w:r>
      <w:r w:rsidR="00406FCE">
        <w:t>)</w:t>
      </w:r>
      <w:r w:rsidR="00E25009">
        <w:t>.</w:t>
      </w:r>
      <w:r w:rsidR="004157F5">
        <w:t xml:space="preserve"> We will use statistical methods (e.g., latent class analysis, principal component analysis) to identify variables that are correlated </w:t>
      </w:r>
      <w:ins w:id="90" w:author="David Preen" w:date="2022-12-02T11:08:00Z">
        <w:r w:rsidR="001D47C1">
          <w:t>with</w:t>
        </w:r>
      </w:ins>
      <w:ins w:id="91" w:author="Flavia Barar" w:date="2022-12-06T16:48:00Z">
        <w:r w:rsidR="001D7FE2">
          <w:t xml:space="preserve"> one </w:t>
        </w:r>
      </w:ins>
      <w:ins w:id="92" w:author="Flavia Barar" w:date="2022-12-06T16:50:00Z">
        <w:r w:rsidR="00663144">
          <w:t>or m</w:t>
        </w:r>
      </w:ins>
      <w:ins w:id="93" w:author="Flavia Barar" w:date="2022-12-06T16:51:00Z">
        <w:r w:rsidR="005F6A97">
          <w:t>ultiple</w:t>
        </w:r>
      </w:ins>
      <w:ins w:id="94" w:author="Flavia Barar" w:date="2022-12-06T16:50:00Z">
        <w:r w:rsidR="005F6A97">
          <w:t xml:space="preserve"> other</w:t>
        </w:r>
      </w:ins>
      <w:ins w:id="95" w:author="Flavia Barar" w:date="2022-12-06T16:51:00Z">
        <w:r w:rsidR="005F6A97">
          <w:t xml:space="preserve"> independent variables</w:t>
        </w:r>
      </w:ins>
      <w:ins w:id="96" w:author="Flavia Barar" w:date="2022-12-06T16:52:00Z">
        <w:r w:rsidR="00356231">
          <w:t xml:space="preserve"> in order to </w:t>
        </w:r>
      </w:ins>
      <w:ins w:id="97" w:author="Flavia Barar" w:date="2022-12-06T16:53:00Z">
        <w:r w:rsidR="00356231">
          <w:t xml:space="preserve">reduce the amount of collinearity. </w:t>
        </w:r>
        <w:r w:rsidR="00336CE9">
          <w:t>This process</w:t>
        </w:r>
      </w:ins>
      <w:r w:rsidR="004157F5">
        <w:t xml:space="preserve"> will potentially reduce the number of variables used for each sub-indicator</w:t>
      </w:r>
      <w:ins w:id="98" w:author="Flavia Barar" w:date="2022-12-06T16:51:00Z">
        <w:r w:rsidR="005A00A8">
          <w:t xml:space="preserve"> in order to </w:t>
        </w:r>
      </w:ins>
      <w:ins w:id="99" w:author="Flavia Barar" w:date="2022-12-06T16:53:00Z">
        <w:r w:rsidR="00336CE9">
          <w:t>ensure that the result is statistically significant</w:t>
        </w:r>
      </w:ins>
      <w:r w:rsidR="004157F5">
        <w:t xml:space="preserve"> (Step 1, Figure </w:t>
      </w:r>
      <w:r w:rsidR="002E33CA">
        <w:t>3</w:t>
      </w:r>
      <w:r w:rsidR="004157F5">
        <w:t>).</w:t>
      </w:r>
    </w:p>
    <w:p w14:paraId="14E986C3" w14:textId="77777777" w:rsidR="00506C32" w:rsidRDefault="00506C32" w:rsidP="00506C32">
      <w:pPr>
        <w:spacing w:after="0" w:line="360" w:lineRule="auto"/>
        <w:ind w:left="567" w:hanging="567"/>
      </w:pPr>
    </w:p>
    <w:p w14:paraId="2A363CE8" w14:textId="7ADC6AEC" w:rsidR="00D4796A" w:rsidRDefault="00506C32" w:rsidP="00506C32">
      <w:pPr>
        <w:spacing w:after="0" w:line="360" w:lineRule="auto"/>
        <w:ind w:left="567" w:hanging="567"/>
      </w:pPr>
      <w:r>
        <w:lastRenderedPageBreak/>
        <w:t>2.</w:t>
      </w:r>
      <w:r>
        <w:tab/>
      </w:r>
      <w:r w:rsidR="00D4796A">
        <w:t>We will explore normalising each variable to a</w:t>
      </w:r>
      <w:ins w:id="100" w:author="Flavia Barar" w:date="2022-12-06T16:36:00Z">
        <w:r w:rsidR="00E25ABE">
          <w:t xml:space="preserve"> </w:t>
        </w:r>
        <w:proofErr w:type="spellStart"/>
        <w:r w:rsidR="00E25ABE">
          <w:t>value</w:t>
        </w:r>
      </w:ins>
      <w:del w:id="101" w:author="Flavia Barar" w:date="2022-12-06T16:36:00Z">
        <w:r w:rsidR="00D4796A" w:rsidDel="00E25ABE">
          <w:delText xml:space="preserve"> </w:delText>
        </w:r>
        <w:commentRangeStart w:id="102"/>
        <w:r w:rsidR="00D4796A" w:rsidDel="00E25ABE">
          <w:delText>score</w:delText>
        </w:r>
        <w:commentRangeEnd w:id="102"/>
        <w:r w:rsidR="001D47C1" w:rsidDel="00E25ABE">
          <w:rPr>
            <w:rStyle w:val="CommentReference"/>
          </w:rPr>
          <w:commentReference w:id="102"/>
        </w:r>
        <w:r w:rsidR="00D4796A" w:rsidDel="00E25ABE">
          <w:delText xml:space="preserve"> </w:delText>
        </w:r>
      </w:del>
      <w:r w:rsidR="00D4796A">
        <w:t>between</w:t>
      </w:r>
      <w:proofErr w:type="spellEnd"/>
      <w:r w:rsidR="00D4796A">
        <w:t xml:space="preserve"> 0 and 1 or categorise based on distribution within standard deviation (e.g., within -1 SD, 2 SD, +1 SD, +2 SD)</w:t>
      </w:r>
      <w:ins w:id="103" w:author="Flavia Barar" w:date="2022-12-06T16:46:00Z">
        <w:r w:rsidR="009E2BF5">
          <w:t>, which will allow us to compare multiple types of variables with different scales of measurement</w:t>
        </w:r>
      </w:ins>
      <w:r w:rsidR="00D4796A">
        <w:t xml:space="preserve">.  </w:t>
      </w:r>
      <w:r>
        <w:t xml:space="preserve"> </w:t>
      </w:r>
      <w:r w:rsidR="00D4796A">
        <w:t xml:space="preserve">The </w:t>
      </w:r>
      <w:ins w:id="104" w:author="Flavia Barar" w:date="2022-12-06T16:41:00Z">
        <w:r w:rsidR="003D7339">
          <w:t>normalised values</w:t>
        </w:r>
      </w:ins>
      <w:del w:id="105" w:author="Flavia Barar" w:date="2022-12-06T16:41:00Z">
        <w:r w:rsidR="00D4796A" w:rsidDel="003D7339">
          <w:delText>scores</w:delText>
        </w:r>
      </w:del>
      <w:r w:rsidR="00D4796A">
        <w:t xml:space="preserve"> or categories will be summated to generate a sub-indicator score, which will be normalised to a </w:t>
      </w:r>
      <w:ins w:id="106" w:author="Flavia Barar" w:date="2022-12-06T16:42:00Z">
        <w:r w:rsidR="003D7339">
          <w:t>value</w:t>
        </w:r>
      </w:ins>
      <w:del w:id="107" w:author="Flavia Barar" w:date="2022-12-06T16:42:00Z">
        <w:r w:rsidR="00D4796A" w:rsidDel="003D7339">
          <w:delText>score</w:delText>
        </w:r>
      </w:del>
      <w:r w:rsidR="00D4796A">
        <w:t xml:space="preserve"> between 0 and 1 (Step 2, Figure </w:t>
      </w:r>
      <w:r w:rsidR="002E33CA">
        <w:t>3</w:t>
      </w:r>
      <w:r w:rsidR="00D4796A">
        <w:t>).</w:t>
      </w:r>
    </w:p>
    <w:p w14:paraId="14EE1599" w14:textId="77777777" w:rsidR="00335BE4" w:rsidRDefault="00335BE4" w:rsidP="00506C32">
      <w:pPr>
        <w:spacing w:after="0" w:line="360" w:lineRule="auto"/>
        <w:ind w:left="567" w:hanging="567"/>
      </w:pPr>
    </w:p>
    <w:p w14:paraId="7D14EA05" w14:textId="3E9B4EB0" w:rsidR="00E25009" w:rsidRDefault="00506C32" w:rsidP="00FA09B9">
      <w:pPr>
        <w:spacing w:after="0" w:line="360" w:lineRule="auto"/>
        <w:ind w:left="567" w:hanging="567"/>
      </w:pPr>
      <w:r>
        <w:t>3.</w:t>
      </w:r>
      <w:r>
        <w:tab/>
      </w:r>
      <w:r w:rsidR="00D4796A">
        <w:t>The three sub-indicator scores together with heat intensity will be entered in a Poisson multivariable regression where the outcome is number of ED presentations</w:t>
      </w:r>
      <w:ins w:id="108" w:author="David Preen" w:date="2022-12-02T11:10:00Z">
        <w:r w:rsidR="001D47C1">
          <w:t xml:space="preserve">, </w:t>
        </w:r>
      </w:ins>
      <w:del w:id="109" w:author="David Preen" w:date="2022-12-02T11:10:00Z">
        <w:r w:rsidR="00D4796A" w:rsidDel="001D47C1">
          <w:delText xml:space="preserve"> or</w:delText>
        </w:r>
      </w:del>
      <w:r w:rsidR="00D4796A">
        <w:t xml:space="preserve"> hospitalisations or </w:t>
      </w:r>
      <w:commentRangeStart w:id="110"/>
      <w:r w:rsidR="00D4796A">
        <w:t>deaths</w:t>
      </w:r>
      <w:commentRangeEnd w:id="110"/>
      <w:r w:rsidR="001D47C1">
        <w:rPr>
          <w:rStyle w:val="CommentReference"/>
        </w:rPr>
        <w:commentReference w:id="110"/>
      </w:r>
      <w:r w:rsidR="00D4796A">
        <w:t xml:space="preserve"> from the linked health data (Step 3, Figure </w:t>
      </w:r>
      <w:r w:rsidR="002E33CA">
        <w:t>3</w:t>
      </w:r>
      <w:r w:rsidR="00D4796A">
        <w:t>).</w:t>
      </w:r>
    </w:p>
    <w:p w14:paraId="2D2A2C99" w14:textId="45FDA766" w:rsidR="00406FCE" w:rsidRDefault="00406FCE" w:rsidP="00506C32">
      <w:pPr>
        <w:spacing w:after="0" w:line="360" w:lineRule="auto"/>
        <w:ind w:left="567" w:hanging="567"/>
      </w:pPr>
    </w:p>
    <w:p w14:paraId="1C4D1B3D" w14:textId="3CA0D177" w:rsidR="00D4796A" w:rsidRDefault="00FA09B9" w:rsidP="00D4796A">
      <w:pPr>
        <w:spacing w:after="0" w:line="360" w:lineRule="auto"/>
        <w:ind w:left="567" w:hanging="567"/>
      </w:pPr>
      <w:r>
        <w:t>4</w:t>
      </w:r>
      <w:r w:rsidR="00406FCE">
        <w:t>.</w:t>
      </w:r>
      <w:r w:rsidR="00406FCE">
        <w:tab/>
      </w:r>
      <w:r w:rsidR="00D4796A">
        <w:t xml:space="preserve">The sub-indicator weights from the Poisson regression will be used to calculate the HVI score at the SA1 level (Step 4, Figure </w:t>
      </w:r>
      <w:r w:rsidR="002E33CA">
        <w:t>3</w:t>
      </w:r>
      <w:r w:rsidR="00D4796A">
        <w:t>):</w:t>
      </w:r>
    </w:p>
    <w:p w14:paraId="551ABB8A" w14:textId="77777777" w:rsidR="00D4796A" w:rsidRDefault="00D4796A" w:rsidP="00D4796A">
      <w:pPr>
        <w:spacing w:after="0" w:line="360" w:lineRule="auto"/>
        <w:ind w:left="1134" w:hanging="567"/>
        <w:rPr>
          <w:rFonts w:ascii="Calibri" w:eastAsia="Times New Roman" w:hAnsi="Calibri" w:cs="Calibri"/>
          <w:color w:val="000000"/>
          <w:lang w:eastAsia="en-AU"/>
        </w:rPr>
      </w:pPr>
      <w:r>
        <w:rPr>
          <w:rFonts w:ascii="Calibri" w:eastAsia="Times New Roman" w:hAnsi="Calibri" w:cs="Calibri"/>
          <w:color w:val="000000"/>
          <w:lang w:eastAsia="en-AU"/>
        </w:rPr>
        <w:t>HVI score = β</w:t>
      </w:r>
      <w:r>
        <w:rPr>
          <w:rFonts w:ascii="Calibri" w:eastAsia="Times New Roman" w:hAnsi="Calibri" w:cs="Calibri"/>
          <w:color w:val="000000"/>
          <w:vertAlign w:val="subscript"/>
          <w:lang w:eastAsia="en-AU"/>
        </w:rPr>
        <w:t>1</w:t>
      </w:r>
      <w:r>
        <w:rPr>
          <w:rFonts w:ascii="Calibri" w:eastAsia="Times New Roman" w:hAnsi="Calibri" w:cs="Calibri"/>
          <w:color w:val="000000"/>
          <w:lang w:eastAsia="en-AU"/>
        </w:rPr>
        <w:t>(sensitivity) + β</w:t>
      </w:r>
      <w:r>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(adaptive capacity) + β</w:t>
      </w:r>
      <w:r>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xml:space="preserve"> (exposure)</w:t>
      </w:r>
    </w:p>
    <w:p w14:paraId="2D79FB45" w14:textId="3BA95305" w:rsidR="00FA09B9" w:rsidRDefault="00FA09B9" w:rsidP="00D4796A">
      <w:pPr>
        <w:spacing w:after="0" w:line="360" w:lineRule="auto"/>
        <w:ind w:left="567" w:hanging="567"/>
        <w:rPr>
          <w:rFonts w:ascii="Calibri" w:eastAsia="Times New Roman" w:hAnsi="Calibri" w:cs="Calibri"/>
          <w:color w:val="000000"/>
          <w:lang w:eastAsia="en-AU"/>
        </w:rPr>
      </w:pPr>
    </w:p>
    <w:p w14:paraId="69E2AF32" w14:textId="3DDDE328" w:rsidR="00FA09B9" w:rsidRDefault="00FA09B9" w:rsidP="00FA09B9">
      <w:pPr>
        <w:spacing w:after="0" w:line="360" w:lineRule="auto"/>
        <w:ind w:left="567" w:hanging="567"/>
        <w:rPr>
          <w:rFonts w:ascii="Calibri" w:eastAsia="Times New Roman" w:hAnsi="Calibri" w:cs="Calibri"/>
          <w:color w:val="000000"/>
          <w:lang w:eastAsia="en-AU"/>
        </w:rPr>
      </w:pPr>
      <w:r>
        <w:rPr>
          <w:rFonts w:ascii="Calibri" w:eastAsia="Times New Roman" w:hAnsi="Calibri" w:cs="Calibri"/>
          <w:color w:val="000000"/>
          <w:lang w:eastAsia="en-AU"/>
        </w:rPr>
        <w:t>5.</w:t>
      </w:r>
      <w:r>
        <w:rPr>
          <w:rFonts w:ascii="Calibri" w:eastAsia="Times New Roman" w:hAnsi="Calibri" w:cs="Calibri"/>
          <w:color w:val="000000"/>
          <w:lang w:eastAsia="en-AU"/>
        </w:rPr>
        <w:tab/>
        <w:t xml:space="preserve">We will repeat Steps 1 to 4 </w:t>
      </w:r>
      <w:r w:rsidRPr="008B3849">
        <w:rPr>
          <w:rFonts w:ascii="Calibri" w:eastAsia="Times New Roman" w:hAnsi="Calibri" w:cs="Calibri"/>
          <w:color w:val="000000"/>
          <w:lang w:eastAsia="en-AU"/>
        </w:rPr>
        <w:t xml:space="preserve">using different combinations of </w:t>
      </w:r>
      <w:r>
        <w:rPr>
          <w:rFonts w:ascii="Calibri" w:eastAsia="Times New Roman" w:hAnsi="Calibri" w:cs="Calibri"/>
          <w:color w:val="000000"/>
          <w:lang w:eastAsia="en-AU"/>
        </w:rPr>
        <w:t xml:space="preserve">sub-indicators </w:t>
      </w:r>
      <w:r w:rsidR="009C0299">
        <w:rPr>
          <w:rFonts w:ascii="Calibri" w:eastAsia="Times New Roman" w:hAnsi="Calibri" w:cs="Calibri"/>
          <w:color w:val="000000"/>
          <w:lang w:eastAsia="en-AU"/>
        </w:rPr>
        <w:t xml:space="preserve">and </w:t>
      </w:r>
      <w:r w:rsidR="004F18C7">
        <w:t xml:space="preserve">components </w:t>
      </w:r>
      <w:r w:rsidRPr="008B3849">
        <w:rPr>
          <w:rFonts w:ascii="Calibri" w:eastAsia="Times New Roman" w:hAnsi="Calibri" w:cs="Calibri"/>
          <w:color w:val="000000"/>
          <w:lang w:eastAsia="en-AU"/>
        </w:rPr>
        <w:t xml:space="preserve">in Step 1.  The </w:t>
      </w:r>
      <w:r w:rsidR="009C0299">
        <w:rPr>
          <w:rFonts w:ascii="Calibri" w:eastAsia="Times New Roman" w:hAnsi="Calibri" w:cs="Calibri"/>
          <w:color w:val="000000"/>
          <w:lang w:eastAsia="en-AU"/>
        </w:rPr>
        <w:t xml:space="preserve">empirically selected </w:t>
      </w:r>
      <w:r w:rsidRPr="008B3849">
        <w:rPr>
          <w:rFonts w:ascii="Calibri" w:eastAsia="Times New Roman" w:hAnsi="Calibri" w:cs="Calibri"/>
          <w:color w:val="000000"/>
          <w:lang w:eastAsia="en-AU"/>
        </w:rPr>
        <w:t>appropriate combination will be selected based on model fit statistics in the Poisson regression</w:t>
      </w:r>
      <w:r>
        <w:rPr>
          <w:rFonts w:ascii="Calibri" w:eastAsia="Times New Roman" w:hAnsi="Calibri" w:cs="Calibri"/>
          <w:color w:val="000000"/>
          <w:lang w:eastAsia="en-AU"/>
        </w:rPr>
        <w:t>.</w:t>
      </w:r>
    </w:p>
    <w:p w14:paraId="7ED6CAE9" w14:textId="113347AE" w:rsidR="00FA09B9" w:rsidRDefault="00FA09B9" w:rsidP="00FA09B9">
      <w:pPr>
        <w:spacing w:after="0" w:line="360" w:lineRule="auto"/>
        <w:ind w:left="567" w:hanging="567"/>
        <w:rPr>
          <w:rFonts w:ascii="Calibri" w:eastAsia="Times New Roman" w:hAnsi="Calibri" w:cs="Calibri"/>
          <w:color w:val="000000"/>
          <w:lang w:eastAsia="en-AU"/>
        </w:rPr>
      </w:pPr>
    </w:p>
    <w:p w14:paraId="10CA4D8B" w14:textId="78157E68" w:rsidR="00FA09B9" w:rsidRDefault="00FA09B9" w:rsidP="00FA09B9">
      <w:pPr>
        <w:spacing w:after="0" w:line="360" w:lineRule="auto"/>
        <w:ind w:left="567" w:hanging="567"/>
      </w:pPr>
      <w:r>
        <w:t>6.</w:t>
      </w:r>
      <w:r>
        <w:tab/>
        <w:t>The reporting of statistical data by small geographical areas needs to consider two key issues: (i) data privacy and (ii) statistical stability.  Data privacy relates to the responsibility to protect the identity of individuals in the</w:t>
      </w:r>
      <w:del w:id="111" w:author="David Preen" w:date="2022-12-02T11:11:00Z">
        <w:r w:rsidDel="001D47C1">
          <w:delText>ir</w:delText>
        </w:r>
      </w:del>
      <w:r>
        <w:t xml:space="preserve"> </w:t>
      </w:r>
      <w:proofErr w:type="gramStart"/>
      <w:r>
        <w:t>data, and</w:t>
      </w:r>
      <w:proofErr w:type="gramEnd"/>
      <w:r>
        <w:t xml:space="preserve"> ensure that this is not compromised by the release of that data for reporting purposes.  Statistical stability relates to the inherent random </w:t>
      </w:r>
      <w:del w:id="112" w:author="David Preen" w:date="2022-12-02T11:12:00Z">
        <w:r w:rsidDel="001D47C1">
          <w:delText xml:space="preserve">fluctuation </w:delText>
        </w:r>
      </w:del>
      <w:ins w:id="113" w:author="David Preen" w:date="2022-12-02T11:12:00Z">
        <w:r w:rsidR="001D47C1">
          <w:t xml:space="preserve">error </w:t>
        </w:r>
      </w:ins>
      <w:del w:id="114" w:author="David Preen" w:date="2022-12-02T11:12:00Z">
        <w:r w:rsidDel="001D47C1">
          <w:delText>of statistics based on</w:delText>
        </w:r>
      </w:del>
      <w:ins w:id="115" w:author="David Preen" w:date="2022-12-02T11:12:00Z">
        <w:r w:rsidR="001D47C1">
          <w:t>that occurs more commonly with</w:t>
        </w:r>
      </w:ins>
      <w:r>
        <w:t xml:space="preserve"> small numbers of cases; the smaller the numbers, the more they fluctuate, potentially leading to incorrect interpretation.  </w:t>
      </w:r>
      <w:del w:id="116" w:author="Flavia Barar" w:date="2022-12-08T11:47:00Z">
        <w:r w:rsidDel="00BE49F4">
          <w:delText>These issues are particularly relevant when considering geographical data</w:delText>
        </w:r>
      </w:del>
      <w:ins w:id="117" w:author="David Preen" w:date="2022-12-02T11:13:00Z">
        <w:del w:id="118" w:author="Flavia Barar" w:date="2022-12-08T11:47:00Z">
          <w:r w:rsidR="005A0C3A" w:rsidDel="00BE49F4">
            <w:delText>, because …</w:delText>
          </w:r>
        </w:del>
      </w:ins>
      <w:del w:id="119" w:author="Flavia Barar" w:date="2022-12-08T11:47:00Z">
        <w:r w:rsidDel="00BE49F4">
          <w:delText>.</w:delText>
        </w:r>
      </w:del>
      <w:ins w:id="120" w:author="Flavia Barar" w:date="2022-12-08T11:44:00Z">
        <w:r w:rsidR="006F1416" w:rsidRPr="006F1416">
          <w:t xml:space="preserve">When working with geographical data where spatial location is additionally relevant, these issues may become </w:t>
        </w:r>
      </w:ins>
      <w:ins w:id="121" w:author="Flavia Barar" w:date="2022-12-08T11:47:00Z">
        <w:r w:rsidR="00BE49F4">
          <w:t>more</w:t>
        </w:r>
      </w:ins>
      <w:ins w:id="122" w:author="Flavia Barar" w:date="2022-12-08T11:44:00Z">
        <w:r w:rsidR="006F1416" w:rsidRPr="006F1416">
          <w:t xml:space="preserve"> important.</w:t>
        </w:r>
      </w:ins>
      <w:r>
        <w:t xml:space="preserve">  </w:t>
      </w:r>
      <w:proofErr w:type="gramStart"/>
      <w:r>
        <w:t>To</w:t>
      </w:r>
      <w:proofErr w:type="gramEnd"/>
      <w:r>
        <w:t xml:space="preserve"> address both these issues for geographical data, we will use a specific statistical method known as “spatial smoothing” (Step 6 in Figure 3).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w:t>
      </w:r>
      <w:r>
        <w:lastRenderedPageBreak/>
        <w:t>specific individuals.  Smoothed estimates are designed to reflect the real differences in the underlying rate or risk between areas</w:t>
      </w:r>
      <w:ins w:id="123" w:author="David Preen" w:date="2022-12-02T11:13:00Z">
        <w:r w:rsidR="005A0C3A">
          <w:t xml:space="preserve"> without presenting actual personalised </w:t>
        </w:r>
        <w:commentRangeStart w:id="124"/>
        <w:commentRangeStart w:id="125"/>
        <w:r w:rsidR="005A0C3A">
          <w:t>data</w:t>
        </w:r>
      </w:ins>
      <w:commentRangeEnd w:id="124"/>
      <w:ins w:id="126" w:author="David Preen" w:date="2022-12-02T11:14:00Z">
        <w:r w:rsidR="005A0C3A">
          <w:rPr>
            <w:rStyle w:val="CommentReference"/>
          </w:rPr>
          <w:commentReference w:id="124"/>
        </w:r>
      </w:ins>
      <w:commentRangeEnd w:id="125"/>
      <w:r w:rsidR="00893FA0">
        <w:rPr>
          <w:rStyle w:val="CommentReference"/>
        </w:rPr>
        <w:commentReference w:id="125"/>
      </w:r>
      <w:r>
        <w:t>.</w:t>
      </w:r>
    </w:p>
    <w:p w14:paraId="3C0D79C7" w14:textId="77777777" w:rsidR="00FA09B9" w:rsidRDefault="00FA09B9" w:rsidP="00FA09B9">
      <w:pPr>
        <w:spacing w:after="0" w:line="360" w:lineRule="auto"/>
        <w:ind w:left="567" w:hanging="567"/>
      </w:pPr>
    </w:p>
    <w:p w14:paraId="031B8B4D" w14:textId="4C43DB07" w:rsidR="00714653" w:rsidRDefault="00FA09B9" w:rsidP="00714653">
      <w:pPr>
        <w:spacing w:after="0" w:line="360" w:lineRule="auto"/>
        <w:ind w:left="567"/>
      </w:pPr>
      <w:r>
        <w:t>For this study, the spatial smoothing will be adjusted for age, sex and comorbidities (determined from the principal and secondary discharge diagnosis fields).  Figure 4 is an example of spatial smoothing at two different levels of distance function (s=0.1 and s=0.</w:t>
      </w:r>
      <w:commentRangeStart w:id="127"/>
      <w:r>
        <w:t>5</w:t>
      </w:r>
      <w:commentRangeEnd w:id="127"/>
      <w:r w:rsidR="005A0C3A">
        <w:rPr>
          <w:rStyle w:val="CommentReference"/>
        </w:rPr>
        <w:commentReference w:id="127"/>
      </w:r>
      <w:r>
        <w:t>).  The final sensitivity to heat indicators will be reported as summary statistics (e.g., quartiles, quintiles) or range of values rather than absolute numbers.</w:t>
      </w:r>
    </w:p>
    <w:p w14:paraId="046FDC4A" w14:textId="20BB456F" w:rsidR="00714653" w:rsidRDefault="00714653" w:rsidP="00714653">
      <w:pPr>
        <w:spacing w:after="0" w:line="360" w:lineRule="auto"/>
        <w:ind w:left="567"/>
      </w:pPr>
    </w:p>
    <w:p w14:paraId="7D2487A5" w14:textId="77777777" w:rsidR="00714653" w:rsidRDefault="00714653" w:rsidP="00262932">
      <w:pPr>
        <w:spacing w:after="0" w:line="360" w:lineRule="auto"/>
        <w:ind w:left="567"/>
      </w:pPr>
      <w:r>
        <w:t>7. The resulting heat health vulnerability indicator will express the 'relative' vulnerability of locations across the chosen study area. To investigate statistically significant locations of heat health vulnerability, hotspot analysis will be performed to generate a Z-score and corresponding P-value spatial fields, to which significance testing can be applied.</w:t>
      </w:r>
    </w:p>
    <w:p w14:paraId="4B638239" w14:textId="77777777" w:rsidR="00714653" w:rsidRDefault="00714653" w:rsidP="00714653">
      <w:pPr>
        <w:spacing w:after="0" w:line="360" w:lineRule="auto"/>
        <w:ind w:left="567"/>
      </w:pPr>
    </w:p>
    <w:p w14:paraId="0D35D1F1" w14:textId="77777777" w:rsidR="00C544A5" w:rsidRPr="001C61C7" w:rsidRDefault="00C544A5" w:rsidP="00C544A5">
      <w:pPr>
        <w:spacing w:after="0" w:line="360" w:lineRule="auto"/>
        <w:rPr>
          <w:b/>
          <w:bCs/>
        </w:rPr>
      </w:pPr>
      <w:r w:rsidRPr="001C61C7">
        <w:rPr>
          <w:b/>
          <w:bCs/>
        </w:rPr>
        <w:t>Figure 1: Relationship between exposure, explanatory factors to heatwave and outcome</w:t>
      </w:r>
    </w:p>
    <w:p w14:paraId="33A6D0D8" w14:textId="6A79F92C" w:rsidR="00FD47DA" w:rsidRDefault="00C544A5" w:rsidP="00101462">
      <w:pPr>
        <w:spacing w:after="0" w:line="360" w:lineRule="auto"/>
        <w:rPr>
          <w:b/>
          <w:bCs/>
        </w:rPr>
      </w:pPr>
      <w:r w:rsidRPr="001C61C7">
        <w:rPr>
          <w:b/>
          <w:bCs/>
        </w:rPr>
        <w:t>^health sub-indicator will be determined from linked health data; * determined from linked health data</w:t>
      </w:r>
    </w:p>
    <w:p w14:paraId="0A3DE732" w14:textId="44A5928C" w:rsidR="001A42DD" w:rsidRDefault="001A42DD" w:rsidP="00101462">
      <w:pPr>
        <w:spacing w:after="0" w:line="360" w:lineRule="auto"/>
        <w:rPr>
          <w:b/>
          <w:bCs/>
        </w:rPr>
      </w:pPr>
    </w:p>
    <w:p w14:paraId="2BBA280C" w14:textId="1EF3D7A8" w:rsidR="001A42DD" w:rsidRDefault="002A32CB" w:rsidP="00101462">
      <w:pPr>
        <w:spacing w:after="0" w:line="360" w:lineRule="auto"/>
        <w:rPr>
          <w:b/>
          <w:bCs/>
        </w:rPr>
      </w:pPr>
      <w:r>
        <w:rPr>
          <w:noProof/>
        </w:rPr>
        <w:drawing>
          <wp:anchor distT="0" distB="0" distL="114300" distR="114300" simplePos="0" relativeHeight="251702272" behindDoc="0" locked="0" layoutInCell="1" allowOverlap="1" wp14:anchorId="7816D233" wp14:editId="0BA516DC">
            <wp:simplePos x="0" y="0"/>
            <wp:positionH relativeFrom="margin">
              <wp:posOffset>-635</wp:posOffset>
            </wp:positionH>
            <wp:positionV relativeFrom="paragraph">
              <wp:posOffset>-2540</wp:posOffset>
            </wp:positionV>
            <wp:extent cx="6448425" cy="2259965"/>
            <wp:effectExtent l="0" t="0" r="952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48425" cy="2259965"/>
                    </a:xfrm>
                    <a:prstGeom prst="rect">
                      <a:avLst/>
                    </a:prstGeom>
                  </pic:spPr>
                </pic:pic>
              </a:graphicData>
            </a:graphic>
            <wp14:sizeRelH relativeFrom="margin">
              <wp14:pctWidth>0</wp14:pctWidth>
            </wp14:sizeRelH>
            <wp14:sizeRelV relativeFrom="margin">
              <wp14:pctHeight>0</wp14:pctHeight>
            </wp14:sizeRelV>
          </wp:anchor>
        </w:drawing>
      </w:r>
    </w:p>
    <w:p w14:paraId="76D099C5" w14:textId="4ADDBA1D" w:rsidR="001A42DD" w:rsidRDefault="001A42DD" w:rsidP="00101462">
      <w:pPr>
        <w:spacing w:after="0" w:line="360" w:lineRule="auto"/>
        <w:rPr>
          <w:b/>
          <w:bCs/>
        </w:rPr>
      </w:pPr>
    </w:p>
    <w:p w14:paraId="3739C98C" w14:textId="1ABF4806" w:rsidR="001A42DD" w:rsidRDefault="001A42DD" w:rsidP="00101462">
      <w:pPr>
        <w:spacing w:after="0" w:line="360" w:lineRule="auto"/>
        <w:rPr>
          <w:b/>
          <w:bCs/>
        </w:rPr>
      </w:pPr>
    </w:p>
    <w:p w14:paraId="6B782205" w14:textId="44D6982F" w:rsidR="001A42DD" w:rsidRDefault="001A42DD" w:rsidP="00101462">
      <w:pPr>
        <w:spacing w:after="0" w:line="360" w:lineRule="auto"/>
        <w:rPr>
          <w:b/>
          <w:bCs/>
        </w:rPr>
      </w:pPr>
    </w:p>
    <w:p w14:paraId="77991199" w14:textId="61337EFD" w:rsidR="001A42DD" w:rsidRDefault="001A42DD" w:rsidP="00101462">
      <w:pPr>
        <w:spacing w:after="0" w:line="360" w:lineRule="auto"/>
        <w:rPr>
          <w:b/>
          <w:bCs/>
        </w:rPr>
      </w:pPr>
    </w:p>
    <w:p w14:paraId="5841F850" w14:textId="77777777" w:rsidR="001A42DD" w:rsidRDefault="001A42DD" w:rsidP="00101462">
      <w:pPr>
        <w:spacing w:after="0" w:line="360" w:lineRule="auto"/>
        <w:rPr>
          <w:b/>
          <w:bCs/>
        </w:rPr>
      </w:pPr>
    </w:p>
    <w:p w14:paraId="5FC7DE68" w14:textId="77777777" w:rsidR="001A42DD" w:rsidRDefault="001A42DD" w:rsidP="00101462">
      <w:pPr>
        <w:spacing w:after="0" w:line="360" w:lineRule="auto"/>
        <w:rPr>
          <w:b/>
          <w:bCs/>
        </w:rPr>
      </w:pPr>
    </w:p>
    <w:p w14:paraId="38394497" w14:textId="77777777" w:rsidR="001A42DD" w:rsidRDefault="001A42DD" w:rsidP="00101462">
      <w:pPr>
        <w:spacing w:after="0" w:line="360" w:lineRule="auto"/>
        <w:rPr>
          <w:b/>
          <w:bCs/>
        </w:rPr>
      </w:pPr>
    </w:p>
    <w:p w14:paraId="140CBB92" w14:textId="77777777" w:rsidR="001A42DD" w:rsidRDefault="001A42DD" w:rsidP="00101462">
      <w:pPr>
        <w:spacing w:after="0" w:line="360" w:lineRule="auto"/>
        <w:rPr>
          <w:b/>
          <w:bCs/>
        </w:rPr>
      </w:pPr>
    </w:p>
    <w:p w14:paraId="1E947F18" w14:textId="33AF0288" w:rsidR="003C2F63" w:rsidRDefault="003C2F63" w:rsidP="00101462">
      <w:pPr>
        <w:spacing w:after="0" w:line="360" w:lineRule="auto"/>
      </w:pPr>
    </w:p>
    <w:p w14:paraId="09BE158E" w14:textId="77777777" w:rsidR="00FD47DA" w:rsidRDefault="00FD47DA" w:rsidP="00101462">
      <w:pPr>
        <w:spacing w:after="0" w:line="360" w:lineRule="auto"/>
      </w:pPr>
    </w:p>
    <w:p w14:paraId="3BE96AD0" w14:textId="04B371FA" w:rsidR="00D64184" w:rsidRDefault="00D64184" w:rsidP="0046020D">
      <w:pPr>
        <w:spacing w:after="0" w:line="360" w:lineRule="auto"/>
      </w:pPr>
    </w:p>
    <w:p w14:paraId="66F41CD7" w14:textId="4121D3E6" w:rsidR="00540261" w:rsidRPr="001C61C7" w:rsidRDefault="00540261" w:rsidP="00540261">
      <w:pPr>
        <w:spacing w:after="0" w:line="360" w:lineRule="auto"/>
        <w:rPr>
          <w:rFonts w:ascii="Calibri" w:hAnsi="Calibri" w:cs="Calibri"/>
          <w:b/>
          <w:bCs/>
          <w:sz w:val="24"/>
          <w:szCs w:val="24"/>
        </w:rPr>
      </w:pPr>
      <w:r w:rsidRPr="001C61C7">
        <w:rPr>
          <w:rFonts w:ascii="Calibri" w:hAnsi="Calibri" w:cs="Calibri"/>
          <w:b/>
          <w:bCs/>
          <w:sz w:val="24"/>
          <w:szCs w:val="24"/>
        </w:rPr>
        <w:t>Figure 2: Scheme illustrating use of linked health data to determine (i) outcomes during heatwave and (ii) background medical history during a comparable non-heatwave period.</w:t>
      </w:r>
    </w:p>
    <w:commentRangeStart w:id="128"/>
    <w:commentRangeStart w:id="129"/>
    <w:p w14:paraId="3E036356" w14:textId="77777777" w:rsidR="00540261" w:rsidRDefault="00540261" w:rsidP="00540261">
      <w:pPr>
        <w:spacing w:after="120" w:line="240" w:lineRule="auto"/>
        <w:rPr>
          <w:rFonts w:cstheme="minorHAnsi"/>
          <w:sz w:val="24"/>
          <w:szCs w:val="24"/>
        </w:rPr>
      </w:pPr>
      <w:r>
        <w:rPr>
          <w:rFonts w:cstheme="minorHAnsi"/>
          <w:noProof/>
          <w:sz w:val="24"/>
          <w:szCs w:val="24"/>
        </w:rPr>
        <mc:AlternateContent>
          <mc:Choice Requires="wpg">
            <w:drawing>
              <wp:anchor distT="0" distB="0" distL="114300" distR="114300" simplePos="0" relativeHeight="251700224" behindDoc="0" locked="0" layoutInCell="1" allowOverlap="1" wp14:anchorId="06934069" wp14:editId="5A1AA49B">
                <wp:simplePos x="0" y="0"/>
                <wp:positionH relativeFrom="column">
                  <wp:posOffset>0</wp:posOffset>
                </wp:positionH>
                <wp:positionV relativeFrom="paragraph">
                  <wp:posOffset>256540</wp:posOffset>
                </wp:positionV>
                <wp:extent cx="6289570" cy="2853690"/>
                <wp:effectExtent l="0" t="0" r="0" b="22860"/>
                <wp:wrapNone/>
                <wp:docPr id="27" name="Group 27"/>
                <wp:cNvGraphicFramePr/>
                <a:graphic xmlns:a="http://schemas.openxmlformats.org/drawingml/2006/main">
                  <a:graphicData uri="http://schemas.microsoft.com/office/word/2010/wordprocessingGroup">
                    <wpg:wgp>
                      <wpg:cNvGrpSpPr/>
                      <wpg:grpSpPr>
                        <a:xfrm>
                          <a:off x="0" y="0"/>
                          <a:ext cx="6289570" cy="2853690"/>
                          <a:chOff x="0" y="0"/>
                          <a:chExt cx="6289570" cy="2853690"/>
                        </a:xfrm>
                      </wpg:grpSpPr>
                      <wps:wsp>
                        <wps:cNvPr id="7" name="Rectangle 7"/>
                        <wps:cNvSpPr/>
                        <wps:spPr>
                          <a:xfrm>
                            <a:off x="85725" y="266700"/>
                            <a:ext cx="5505204" cy="359952"/>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48050" y="266700"/>
                            <a:ext cx="838162" cy="359362"/>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648200" y="266700"/>
                            <a:ext cx="551790" cy="35618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3943350" y="981075"/>
                            <a:ext cx="2346220" cy="871103"/>
                          </a:xfrm>
                          <a:prstGeom prst="rect">
                            <a:avLst/>
                          </a:prstGeom>
                          <a:solidFill>
                            <a:srgbClr val="FFFFFF"/>
                          </a:solidFill>
                          <a:ln w="9525">
                            <a:noFill/>
                            <a:miter lim="800000"/>
                            <a:headEnd/>
                            <a:tailEnd/>
                          </a:ln>
                        </wps:spPr>
                        <wps:txb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wps:txbx>
                        <wps:bodyPr rot="0" vert="horz" wrap="square" lIns="91440" tIns="45720" rIns="91440" bIns="45720" anchor="t" anchorCtr="0">
                          <a:noAutofit/>
                        </wps:bodyPr>
                      </wps:wsp>
                      <wps:wsp>
                        <wps:cNvPr id="18" name="Straight Arrow Connector 18"/>
                        <wps:cNvCnPr/>
                        <wps:spPr>
                          <a:xfrm flipV="1">
                            <a:off x="4981575" y="704850"/>
                            <a:ext cx="0" cy="29968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914775" y="704850"/>
                            <a:ext cx="0" cy="118729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0" y="0"/>
                            <a:ext cx="6238875" cy="28536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123825" y="752475"/>
                            <a:ext cx="3311852"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904875" y="838200"/>
                            <a:ext cx="1476308" cy="271743"/>
                          </a:xfrm>
                          <a:prstGeom prst="rect">
                            <a:avLst/>
                          </a:prstGeom>
                          <a:solidFill>
                            <a:srgbClr val="FFFFFF"/>
                          </a:solidFill>
                          <a:ln w="9525">
                            <a:noFill/>
                            <a:miter lim="800000"/>
                            <a:headEnd/>
                            <a:tailEnd/>
                          </a:ln>
                        </wps:spPr>
                        <wps:txbx>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wps:txbx>
                        <wps:bodyPr rot="0" vert="horz" wrap="square" lIns="91440" tIns="45720" rIns="91440" bIns="45720" anchor="t" anchorCtr="0">
                          <a:spAutoFit/>
                        </wps:bodyPr>
                      </wps:wsp>
                      <wps:wsp>
                        <wps:cNvPr id="11" name="Text Box 2"/>
                        <wps:cNvSpPr txBox="1">
                          <a:spLocks noChangeArrowheads="1"/>
                        </wps:cNvSpPr>
                        <wps:spPr bwMode="auto">
                          <a:xfrm>
                            <a:off x="2152650" y="1857375"/>
                            <a:ext cx="3492978" cy="782849"/>
                          </a:xfrm>
                          <a:prstGeom prst="rect">
                            <a:avLst/>
                          </a:prstGeom>
                          <a:solidFill>
                            <a:srgbClr val="FFFFFF"/>
                          </a:solidFill>
                          <a:ln w="9525">
                            <a:noFill/>
                            <a:miter lim="800000"/>
                            <a:headEnd/>
                            <a:tailEnd/>
                          </a:ln>
                        </wps:spPr>
                        <wps:txbx>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wps:txbx>
                        <wps:bodyPr rot="0" vert="horz" wrap="square" lIns="91440" tIns="45720" rIns="91440" bIns="45720" anchor="t" anchorCtr="0">
                          <a:spAutoFit/>
                        </wps:bodyPr>
                      </wps:wsp>
                    </wpg:wgp>
                  </a:graphicData>
                </a:graphic>
              </wp:anchor>
            </w:drawing>
          </mc:Choice>
          <mc:Fallback>
            <w:pict>
              <v:group w14:anchorId="06934069" id="Group 27" o:spid="_x0000_s1026" style="position:absolute;margin-left:0;margin-top:20.2pt;width:495.25pt;height:224.7pt;z-index:251700224" coordsize="62895,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">
                <v:rect id="Rectangle 7" o:spid="_x0000_s1027" style="position:absolute;left:857;top:2667;width:55052;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" fillcolor="white [3212]" strokecolor="black [3213]" strokeweight="1.5pt"/>
                <v:rect id="Rectangle 8" o:spid="_x0000_s1028" style="position:absolute;left:34480;top:2667;width:838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" fillcolor="#2e74b5 [2408]" strokecolor="#1f3763 [1604]" strokeweight="1pt"/>
                <v:rect id="Rectangle 9" o:spid="_x0000_s1029" style="position:absolute;left:46482;top:2667;width:5517;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" fillcolor="#ed7d31 [3205]" strokecolor="#ed7d31 [3205]" strokeweight="1pt"/>
                <v:shapetype id="_x0000_t202" coordsize="21600,21600" o:spt="202" path="m,l,21600r21600,l21600,xe">
                  <v:stroke joinstyle="miter"/>
                  <v:path gradientshapeok="t" o:connecttype="rect"/>
                </v:shapetype>
                <v:shape id="_x0000_s1030" type="#_x0000_t202" style="position:absolute;left:39433;top:9810;width:23462;height:8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v:textbox>
                </v:shape>
                <v:shapetype id="_x0000_t32" coordsize="21600,21600" o:spt="32" o:oned="t" path="m,l21600,21600e" filled="f">
                  <v:path arrowok="t" fillok="f" o:connecttype="none"/>
                  <o:lock v:ext="edit" shapetype="t"/>
                </v:shapetype>
                <v:shape id="Straight Arrow Connector 18" o:spid="_x0000_s1031" type="#_x0000_t32" style="position:absolute;left:49815;top:7048;width:0;height:2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" strokecolor="black [3213]" strokeweight="2pt">
                  <v:stroke endarrow="block" joinstyle="miter"/>
                </v:shape>
                <v:shape id="Straight Arrow Connector 22" o:spid="_x0000_s1032" type="#_x0000_t32" style="position:absolute;left:39147;top:7048;width:0;height:118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" strokecolor="black [3213]" strokeweight="2pt">
                  <v:stroke endarrow="block" joinstyle="miter"/>
                </v:shape>
                <v:rect id="Rectangle 26" o:spid="_x0000_s1033" style="position:absolute;width:62388;height:28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shape id="Straight Arrow Connector 25" o:spid="_x0000_s1034" type="#_x0000_t32" style="position:absolute;left:1238;top:7524;width:331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" strokecolor="black [3213]" strokeweight="2pt">
                  <v:stroke endarrow="block" joinstyle="miter"/>
                </v:shape>
                <v:shape id="_x0000_s1035" type="#_x0000_t202" style="position:absolute;left:9048;top:8382;width:1476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v:textbox>
                </v:shape>
                <v:shape id="_x0000_s1036" type="#_x0000_t202" style="position:absolute;left:21526;top:18573;width:34930;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v:textbox>
                </v:shape>
              </v:group>
            </w:pict>
          </mc:Fallback>
        </mc:AlternateContent>
      </w:r>
      <w:commentRangeEnd w:id="128"/>
      <w:r w:rsidR="009D25AB">
        <w:rPr>
          <w:rStyle w:val="CommentReference"/>
        </w:rPr>
        <w:commentReference w:id="128"/>
      </w:r>
      <w:commentRangeEnd w:id="129"/>
      <w:r w:rsidR="005D7572">
        <w:rPr>
          <w:rStyle w:val="CommentReference"/>
        </w:rPr>
        <w:commentReference w:id="129"/>
      </w:r>
    </w:p>
    <w:p w14:paraId="23069E0E" w14:textId="77777777" w:rsidR="00540261" w:rsidRDefault="00540261" w:rsidP="00540261">
      <w:pPr>
        <w:spacing w:after="120" w:line="240" w:lineRule="auto"/>
        <w:rPr>
          <w:rFonts w:cstheme="minorHAnsi"/>
          <w:sz w:val="24"/>
          <w:szCs w:val="24"/>
        </w:rPr>
      </w:pPr>
    </w:p>
    <w:p w14:paraId="4FEA4152" w14:textId="77777777" w:rsidR="00540261" w:rsidRDefault="00540261" w:rsidP="00540261">
      <w:pPr>
        <w:spacing w:after="120" w:line="240" w:lineRule="auto"/>
        <w:rPr>
          <w:rFonts w:cstheme="minorHAnsi"/>
          <w:sz w:val="24"/>
          <w:szCs w:val="24"/>
        </w:rPr>
      </w:pPr>
    </w:p>
    <w:p w14:paraId="68D8D681" w14:textId="77777777" w:rsidR="00540261" w:rsidRDefault="00540261" w:rsidP="00540261">
      <w:pPr>
        <w:spacing w:after="120" w:line="240" w:lineRule="auto"/>
        <w:rPr>
          <w:rFonts w:cstheme="minorHAnsi"/>
          <w:sz w:val="24"/>
          <w:szCs w:val="24"/>
        </w:rPr>
      </w:pPr>
    </w:p>
    <w:p w14:paraId="61AA0C65" w14:textId="77777777" w:rsidR="00540261" w:rsidRDefault="00540261" w:rsidP="00540261">
      <w:pPr>
        <w:spacing w:after="120" w:line="240" w:lineRule="auto"/>
      </w:pPr>
    </w:p>
    <w:p w14:paraId="53AA705B" w14:textId="77777777" w:rsidR="00540261" w:rsidRDefault="00540261" w:rsidP="00540261">
      <w:pPr>
        <w:spacing w:after="120" w:line="240" w:lineRule="auto"/>
      </w:pPr>
    </w:p>
    <w:p w14:paraId="4CA541F4" w14:textId="77777777" w:rsidR="00540261" w:rsidRDefault="00540261" w:rsidP="00540261">
      <w:pPr>
        <w:spacing w:after="120" w:line="240" w:lineRule="auto"/>
      </w:pPr>
    </w:p>
    <w:p w14:paraId="7AE000E2" w14:textId="77777777" w:rsidR="00540261" w:rsidRDefault="00540261" w:rsidP="00540261">
      <w:pPr>
        <w:spacing w:after="120" w:line="240" w:lineRule="auto"/>
      </w:pPr>
    </w:p>
    <w:p w14:paraId="7E8ED6BC" w14:textId="77777777" w:rsidR="00540261" w:rsidRDefault="00540261" w:rsidP="00540261">
      <w:pPr>
        <w:spacing w:after="120" w:line="240" w:lineRule="auto"/>
      </w:pPr>
    </w:p>
    <w:p w14:paraId="48D0D538" w14:textId="77777777" w:rsidR="00540261" w:rsidRDefault="00540261" w:rsidP="00540261">
      <w:pPr>
        <w:spacing w:after="120" w:line="240" w:lineRule="auto"/>
      </w:pPr>
    </w:p>
    <w:p w14:paraId="0E90A6FB" w14:textId="77777777" w:rsidR="00540261" w:rsidRDefault="00540261" w:rsidP="00540261">
      <w:pPr>
        <w:spacing w:after="120" w:line="240" w:lineRule="auto"/>
      </w:pPr>
    </w:p>
    <w:p w14:paraId="5E62924B" w14:textId="77777777" w:rsidR="00540261" w:rsidRDefault="00540261" w:rsidP="00540261">
      <w:pPr>
        <w:spacing w:after="120" w:line="240" w:lineRule="auto"/>
      </w:pPr>
    </w:p>
    <w:p w14:paraId="0128285B" w14:textId="00360EAD" w:rsidR="0009535F" w:rsidRDefault="0009535F" w:rsidP="0046020D">
      <w:pPr>
        <w:spacing w:after="0" w:line="360" w:lineRule="auto"/>
        <w:sectPr w:rsidR="0009535F">
          <w:footerReference w:type="default" r:id="rId13"/>
          <w:pgSz w:w="11906" w:h="16838"/>
          <w:pgMar w:top="1440" w:right="1440" w:bottom="1440" w:left="1440" w:header="708" w:footer="708" w:gutter="0"/>
          <w:cols w:space="708"/>
          <w:docGrid w:linePitch="360"/>
        </w:sectPr>
      </w:pPr>
    </w:p>
    <w:tbl>
      <w:tblPr>
        <w:tblW w:w="15261" w:type="dxa"/>
        <w:tblLook w:val="04A0" w:firstRow="1" w:lastRow="0" w:firstColumn="1" w:lastColumn="0" w:noHBand="0" w:noVBand="1"/>
      </w:tblPr>
      <w:tblGrid>
        <w:gridCol w:w="773"/>
        <w:gridCol w:w="516"/>
        <w:gridCol w:w="2376"/>
        <w:gridCol w:w="516"/>
        <w:gridCol w:w="2456"/>
        <w:gridCol w:w="516"/>
        <w:gridCol w:w="2381"/>
        <w:gridCol w:w="516"/>
        <w:gridCol w:w="2268"/>
        <w:gridCol w:w="516"/>
        <w:gridCol w:w="2427"/>
      </w:tblGrid>
      <w:tr w:rsidR="003E1CB2" w:rsidRPr="008B3849" w14:paraId="51445C2B" w14:textId="77777777" w:rsidTr="00540261">
        <w:trPr>
          <w:trHeight w:val="300"/>
        </w:trPr>
        <w:tc>
          <w:tcPr>
            <w:tcW w:w="773" w:type="dxa"/>
            <w:tcBorders>
              <w:top w:val="nil"/>
              <w:left w:val="nil"/>
              <w:bottom w:val="nil"/>
              <w:right w:val="nil"/>
            </w:tcBorders>
            <w:shd w:val="clear" w:color="auto" w:fill="auto"/>
            <w:noWrap/>
          </w:tcPr>
          <w:p w14:paraId="0918057D" w14:textId="05361C2F" w:rsidR="003E1CB2" w:rsidRPr="008B3849" w:rsidRDefault="003E1CB2" w:rsidP="008B3849">
            <w:pPr>
              <w:spacing w:after="0" w:line="240" w:lineRule="auto"/>
              <w:jc w:val="center"/>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7997414E" w14:textId="77777777" w:rsidR="003E1CB2" w:rsidRPr="008B3849" w:rsidRDefault="003E1CB2"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tcPr>
          <w:p w14:paraId="3AB156AE" w14:textId="4A1D462F" w:rsidR="003E1CB2" w:rsidRPr="008B3849" w:rsidRDefault="003E1CB2"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4057291A" w14:textId="5E2DC093" w:rsidR="003E1CB2" w:rsidRPr="008B3849" w:rsidRDefault="003E1CB2"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tcPr>
          <w:p w14:paraId="6AD0A6C1" w14:textId="4BAFB410"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C5E0B3" w:themeFill="accent6" w:themeFillTint="66"/>
            <w:noWrap/>
            <w:vAlign w:val="bottom"/>
          </w:tcPr>
          <w:p w14:paraId="619A31EC"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tcPr>
          <w:p w14:paraId="737A15A7" w14:textId="3413F864" w:rsidR="003E1CB2" w:rsidRPr="008B3849" w:rsidRDefault="004F18C7" w:rsidP="00564F83">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SUB-</w:t>
            </w:r>
            <w:r w:rsidR="003E1CB2">
              <w:rPr>
                <w:rFonts w:ascii="Calibri" w:eastAsia="Times New Roman" w:hAnsi="Calibri" w:cs="Calibri"/>
                <w:b/>
                <w:bCs/>
                <w:color w:val="000000"/>
                <w:lang w:eastAsia="en-AU"/>
              </w:rPr>
              <w:t>INDICATORS</w:t>
            </w:r>
            <w:r w:rsidR="00FB5025">
              <w:rPr>
                <w:rFonts w:ascii="Calibri" w:eastAsia="Times New Roman" w:hAnsi="Calibri" w:cs="Calibri"/>
                <w:b/>
                <w:bCs/>
                <w:color w:val="000000"/>
                <w:lang w:eastAsia="en-AU"/>
              </w:rPr>
              <w:t>:</w:t>
            </w:r>
          </w:p>
        </w:tc>
        <w:tc>
          <w:tcPr>
            <w:tcW w:w="516" w:type="dxa"/>
            <w:tcBorders>
              <w:top w:val="nil"/>
              <w:left w:val="nil"/>
              <w:bottom w:val="nil"/>
              <w:right w:val="nil"/>
            </w:tcBorders>
            <w:shd w:val="clear" w:color="auto" w:fill="C5E0B3" w:themeFill="accent6" w:themeFillTint="66"/>
            <w:noWrap/>
            <w:vAlign w:val="bottom"/>
          </w:tcPr>
          <w:p w14:paraId="2D9DAF97"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tcPr>
          <w:p w14:paraId="1565FA84" w14:textId="54682FF4"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tcPr>
          <w:p w14:paraId="04485873"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auto"/>
            <w:noWrap/>
            <w:vAlign w:val="bottom"/>
          </w:tcPr>
          <w:p w14:paraId="6675D39F"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r>
      <w:tr w:rsidR="00F15387" w:rsidRPr="008B3849" w14:paraId="09C8C1FD" w14:textId="77777777" w:rsidTr="00540261">
        <w:trPr>
          <w:trHeight w:val="300"/>
        </w:trPr>
        <w:tc>
          <w:tcPr>
            <w:tcW w:w="773" w:type="dxa"/>
            <w:tcBorders>
              <w:top w:val="nil"/>
              <w:left w:val="nil"/>
              <w:bottom w:val="nil"/>
              <w:right w:val="nil"/>
            </w:tcBorders>
            <w:shd w:val="clear" w:color="auto" w:fill="auto"/>
            <w:noWrap/>
            <w:hideMark/>
          </w:tcPr>
          <w:p w14:paraId="1DB71B55"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Step</w:t>
            </w:r>
          </w:p>
        </w:tc>
        <w:tc>
          <w:tcPr>
            <w:tcW w:w="516" w:type="dxa"/>
            <w:tcBorders>
              <w:top w:val="nil"/>
              <w:left w:val="nil"/>
              <w:bottom w:val="nil"/>
              <w:right w:val="nil"/>
            </w:tcBorders>
            <w:shd w:val="clear" w:color="auto" w:fill="auto"/>
            <w:noWrap/>
            <w:vAlign w:val="bottom"/>
            <w:hideMark/>
          </w:tcPr>
          <w:p w14:paraId="14A05324"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hideMark/>
          </w:tcPr>
          <w:p w14:paraId="65A23596" w14:textId="25925EFD"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1AEEAD76"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hideMark/>
          </w:tcPr>
          <w:p w14:paraId="518145E8"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SENSITIVITY</w:t>
            </w:r>
          </w:p>
        </w:tc>
        <w:tc>
          <w:tcPr>
            <w:tcW w:w="516" w:type="dxa"/>
            <w:tcBorders>
              <w:top w:val="nil"/>
              <w:left w:val="nil"/>
              <w:bottom w:val="nil"/>
              <w:right w:val="nil"/>
            </w:tcBorders>
            <w:shd w:val="clear" w:color="auto" w:fill="C5E0B3" w:themeFill="accent6" w:themeFillTint="66"/>
            <w:noWrap/>
            <w:vAlign w:val="bottom"/>
            <w:hideMark/>
          </w:tcPr>
          <w:p w14:paraId="6763BE6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hideMark/>
          </w:tcPr>
          <w:p w14:paraId="788C6F8C"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ADAPTIVE CAPACITY</w:t>
            </w:r>
          </w:p>
        </w:tc>
        <w:tc>
          <w:tcPr>
            <w:tcW w:w="516" w:type="dxa"/>
            <w:tcBorders>
              <w:top w:val="nil"/>
              <w:left w:val="nil"/>
              <w:bottom w:val="nil"/>
              <w:right w:val="nil"/>
            </w:tcBorders>
            <w:shd w:val="clear" w:color="auto" w:fill="C5E0B3" w:themeFill="accent6" w:themeFillTint="66"/>
            <w:noWrap/>
            <w:vAlign w:val="bottom"/>
            <w:hideMark/>
          </w:tcPr>
          <w:p w14:paraId="3EA050E9"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hideMark/>
          </w:tcPr>
          <w:p w14:paraId="274CC8A6" w14:textId="2B98DE0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EXPOSURE</w:t>
            </w:r>
          </w:p>
        </w:tc>
        <w:tc>
          <w:tcPr>
            <w:tcW w:w="516" w:type="dxa"/>
            <w:tcBorders>
              <w:top w:val="nil"/>
              <w:left w:val="nil"/>
              <w:bottom w:val="nil"/>
              <w:right w:val="nil"/>
            </w:tcBorders>
            <w:shd w:val="clear" w:color="auto" w:fill="auto"/>
            <w:noWrap/>
            <w:vAlign w:val="bottom"/>
            <w:hideMark/>
          </w:tcPr>
          <w:p w14:paraId="47BA3F2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F7CAAC" w:themeFill="accent2" w:themeFillTint="66"/>
            <w:noWrap/>
            <w:vAlign w:val="bottom"/>
            <w:hideMark/>
          </w:tcPr>
          <w:p w14:paraId="4F159382" w14:textId="7E31817A" w:rsidR="008B3849" w:rsidRPr="008B3849" w:rsidRDefault="008B3849" w:rsidP="008B3849">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H</w:t>
            </w:r>
            <w:r w:rsidR="003E1CB2">
              <w:rPr>
                <w:rFonts w:ascii="Calibri" w:eastAsia="Times New Roman" w:hAnsi="Calibri" w:cs="Calibri"/>
                <w:b/>
                <w:bCs/>
                <w:color w:val="000000"/>
                <w:lang w:eastAsia="en-AU"/>
              </w:rPr>
              <w:t>AZARD</w:t>
            </w:r>
          </w:p>
        </w:tc>
      </w:tr>
      <w:tr w:rsidR="00F15387" w:rsidRPr="008B3849" w14:paraId="4F6F803D" w14:textId="77777777" w:rsidTr="00540261">
        <w:trPr>
          <w:trHeight w:val="300"/>
        </w:trPr>
        <w:tc>
          <w:tcPr>
            <w:tcW w:w="773" w:type="dxa"/>
            <w:tcBorders>
              <w:top w:val="nil"/>
              <w:left w:val="nil"/>
              <w:bottom w:val="nil"/>
              <w:right w:val="nil"/>
            </w:tcBorders>
            <w:shd w:val="clear" w:color="auto" w:fill="auto"/>
            <w:noWrap/>
            <w:hideMark/>
          </w:tcPr>
          <w:p w14:paraId="75C6BFA1"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hideMark/>
          </w:tcPr>
          <w:p w14:paraId="64B2709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C95EFF4" w14:textId="5F3AED13"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0F2325B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nil"/>
              <w:left w:val="nil"/>
              <w:bottom w:val="single" w:sz="4" w:space="0" w:color="auto"/>
              <w:right w:val="nil"/>
            </w:tcBorders>
            <w:shd w:val="clear" w:color="auto" w:fill="auto"/>
            <w:noWrap/>
            <w:vAlign w:val="bottom"/>
            <w:hideMark/>
          </w:tcPr>
          <w:p w14:paraId="526B325A"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577821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nil"/>
              <w:left w:val="nil"/>
              <w:bottom w:val="single" w:sz="4" w:space="0" w:color="auto"/>
              <w:right w:val="nil"/>
            </w:tcBorders>
            <w:shd w:val="clear" w:color="auto" w:fill="auto"/>
            <w:noWrap/>
            <w:vAlign w:val="bottom"/>
            <w:hideMark/>
          </w:tcPr>
          <w:p w14:paraId="04C736B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98B4D3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nil"/>
              <w:left w:val="nil"/>
              <w:bottom w:val="single" w:sz="4" w:space="0" w:color="auto"/>
              <w:right w:val="nil"/>
            </w:tcBorders>
            <w:shd w:val="clear" w:color="auto" w:fill="auto"/>
            <w:noWrap/>
            <w:vAlign w:val="bottom"/>
            <w:hideMark/>
          </w:tcPr>
          <w:p w14:paraId="201E3A6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42B3722F"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single" w:sz="4" w:space="0" w:color="auto"/>
              <w:right w:val="nil"/>
            </w:tcBorders>
            <w:shd w:val="clear" w:color="auto" w:fill="auto"/>
            <w:noWrap/>
            <w:vAlign w:val="bottom"/>
            <w:hideMark/>
          </w:tcPr>
          <w:p w14:paraId="79305D12"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564F83" w:rsidRPr="008B3849" w14:paraId="4AA5A07A" w14:textId="77777777" w:rsidTr="00540261">
        <w:trPr>
          <w:trHeight w:val="2494"/>
        </w:trPr>
        <w:tc>
          <w:tcPr>
            <w:tcW w:w="773" w:type="dxa"/>
            <w:tcBorders>
              <w:top w:val="nil"/>
              <w:left w:val="nil"/>
              <w:bottom w:val="nil"/>
              <w:right w:val="nil"/>
            </w:tcBorders>
            <w:shd w:val="clear" w:color="auto" w:fill="auto"/>
            <w:noWrap/>
            <w:hideMark/>
          </w:tcPr>
          <w:p w14:paraId="03977204"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1</w:t>
            </w:r>
          </w:p>
        </w:tc>
        <w:tc>
          <w:tcPr>
            <w:tcW w:w="516" w:type="dxa"/>
            <w:tcBorders>
              <w:top w:val="nil"/>
              <w:left w:val="nil"/>
              <w:bottom w:val="nil"/>
              <w:right w:val="nil"/>
            </w:tcBorders>
            <w:shd w:val="clear" w:color="auto" w:fill="auto"/>
            <w:noWrap/>
            <w:vAlign w:val="bottom"/>
            <w:hideMark/>
          </w:tcPr>
          <w:p w14:paraId="63FDAC5D"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5CA4C5F" w14:textId="59D4C7BA" w:rsidR="008B3849" w:rsidRPr="008B3849" w:rsidRDefault="008D0522"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Normalise each </w:t>
            </w:r>
            <w:r w:rsidR="009D626D">
              <w:rPr>
                <w:rFonts w:ascii="Calibri" w:eastAsia="Times New Roman" w:hAnsi="Calibri" w:cs="Calibri"/>
                <w:color w:val="000000"/>
                <w:lang w:eastAsia="en-AU"/>
              </w:rPr>
              <w:t>sub-indicator</w:t>
            </w:r>
          </w:p>
        </w:tc>
        <w:tc>
          <w:tcPr>
            <w:tcW w:w="516" w:type="dxa"/>
            <w:tcBorders>
              <w:top w:val="nil"/>
              <w:left w:val="nil"/>
              <w:bottom w:val="nil"/>
              <w:right w:val="single" w:sz="4" w:space="0" w:color="auto"/>
            </w:tcBorders>
            <w:shd w:val="clear" w:color="auto" w:fill="auto"/>
            <w:noWrap/>
            <w:vAlign w:val="bottom"/>
            <w:hideMark/>
          </w:tcPr>
          <w:p w14:paraId="0CE09129"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1E2D91A9" w14:textId="092DAD56"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Health</w:t>
            </w:r>
            <w:r w:rsidR="00406E6A">
              <w:rPr>
                <w:rFonts w:ascii="Calibri" w:eastAsia="Times New Roman" w:hAnsi="Calibri" w:cs="Calibri"/>
                <w:color w:val="000000"/>
                <w:lang w:eastAsia="en-AU"/>
              </w:rPr>
              <w:t xml:space="preserve"> (</w:t>
            </w:r>
            <w:r w:rsidR="00406E6A" w:rsidRPr="00E07D64">
              <w:rPr>
                <w:rFonts w:ascii="Calibri" w:eastAsia="Times New Roman" w:hAnsi="Calibri" w:cs="Calibri"/>
                <w:b/>
                <w:bCs/>
                <w:i/>
                <w:iCs/>
                <w:color w:val="000000"/>
                <w:lang w:eastAsia="en-AU"/>
              </w:rPr>
              <w:t>linked data</w:t>
            </w:r>
            <w:r w:rsidR="00406E6A">
              <w:rPr>
                <w:rFonts w:ascii="Calibri" w:eastAsia="Times New Roman" w:hAnsi="Calibri" w:cs="Calibri"/>
                <w:color w:val="000000"/>
                <w:lang w:eastAsia="en-AU"/>
              </w:rPr>
              <w:t>)</w:t>
            </w:r>
            <w:r w:rsidRPr="008B3849">
              <w:rPr>
                <w:rFonts w:ascii="Calibri" w:eastAsia="Times New Roman" w:hAnsi="Calibri" w:cs="Calibri"/>
                <w:color w:val="000000"/>
                <w:lang w:eastAsia="en-AU"/>
              </w:rPr>
              <w:br/>
              <w:t>Social isolation</w:t>
            </w:r>
            <w:r w:rsidRPr="008B3849">
              <w:rPr>
                <w:rFonts w:ascii="Calibri" w:eastAsia="Times New Roman" w:hAnsi="Calibri" w:cs="Calibri"/>
                <w:color w:val="000000"/>
                <w:lang w:eastAsia="en-AU"/>
              </w:rPr>
              <w:br/>
              <w:t>Tenure</w:t>
            </w:r>
            <w:r w:rsidRPr="008B3849">
              <w:rPr>
                <w:rFonts w:ascii="Calibri" w:eastAsia="Times New Roman" w:hAnsi="Calibri" w:cs="Calibri"/>
                <w:color w:val="000000"/>
                <w:lang w:eastAsia="en-AU"/>
              </w:rPr>
              <w:br/>
              <w:t>Age groups</w:t>
            </w:r>
            <w:r w:rsidRPr="008B3849">
              <w:rPr>
                <w:rFonts w:ascii="Calibri" w:eastAsia="Times New Roman" w:hAnsi="Calibri" w:cs="Calibri"/>
                <w:color w:val="000000"/>
                <w:lang w:eastAsia="en-AU"/>
              </w:rPr>
              <w:br/>
              <w:t>Housing composition</w:t>
            </w:r>
            <w:r w:rsidRPr="008B3849">
              <w:rPr>
                <w:rFonts w:ascii="Calibri" w:eastAsia="Times New Roman" w:hAnsi="Calibri" w:cs="Calibri"/>
                <w:color w:val="000000"/>
                <w:lang w:eastAsia="en-AU"/>
              </w:rPr>
              <w:br/>
              <w:t>Employment</w:t>
            </w:r>
            <w:r w:rsidRPr="008B3849">
              <w:rPr>
                <w:rFonts w:ascii="Calibri" w:eastAsia="Times New Roman" w:hAnsi="Calibri" w:cs="Calibri"/>
                <w:color w:val="000000"/>
                <w:lang w:eastAsia="en-AU"/>
              </w:rPr>
              <w:br/>
              <w:t>Education</w:t>
            </w:r>
            <w:r w:rsidRPr="008B3849">
              <w:rPr>
                <w:rFonts w:ascii="Calibri" w:eastAsia="Times New Roman" w:hAnsi="Calibri" w:cs="Calibri"/>
                <w:color w:val="000000"/>
                <w:lang w:eastAsia="en-AU"/>
              </w:rPr>
              <w:br/>
              <w:t>SEIFA</w:t>
            </w:r>
            <w:r w:rsidRPr="008B3849">
              <w:rPr>
                <w:rFonts w:ascii="Calibri" w:eastAsia="Times New Roman" w:hAnsi="Calibri" w:cs="Calibri"/>
                <w:color w:val="000000"/>
                <w:lang w:eastAsia="en-AU"/>
              </w:rPr>
              <w:br/>
              <w:t>Restricted mobility</w:t>
            </w:r>
          </w:p>
        </w:tc>
        <w:tc>
          <w:tcPr>
            <w:tcW w:w="516" w:type="dxa"/>
            <w:tcBorders>
              <w:top w:val="nil"/>
              <w:left w:val="single" w:sz="4" w:space="0" w:color="auto"/>
              <w:bottom w:val="nil"/>
              <w:right w:val="single" w:sz="4" w:space="0" w:color="auto"/>
            </w:tcBorders>
            <w:shd w:val="clear" w:color="auto" w:fill="auto"/>
            <w:noWrap/>
            <w:vAlign w:val="bottom"/>
            <w:hideMark/>
          </w:tcPr>
          <w:p w14:paraId="5539C9F9"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25063D89" w14:textId="4220F005"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Land use</w:t>
            </w:r>
            <w:r w:rsidRPr="008B3849">
              <w:rPr>
                <w:rFonts w:ascii="Calibri" w:eastAsia="Times New Roman" w:hAnsi="Calibri" w:cs="Calibri"/>
                <w:color w:val="000000"/>
                <w:lang w:eastAsia="en-AU"/>
              </w:rPr>
              <w:br/>
              <w:t>Built environment</w:t>
            </w:r>
          </w:p>
        </w:tc>
        <w:tc>
          <w:tcPr>
            <w:tcW w:w="516" w:type="dxa"/>
            <w:tcBorders>
              <w:top w:val="nil"/>
              <w:left w:val="single" w:sz="4" w:space="0" w:color="auto"/>
              <w:bottom w:val="nil"/>
              <w:right w:val="single" w:sz="4" w:space="0" w:color="auto"/>
            </w:tcBorders>
            <w:shd w:val="clear" w:color="auto" w:fill="auto"/>
            <w:noWrap/>
            <w:vAlign w:val="bottom"/>
            <w:hideMark/>
          </w:tcPr>
          <w:p w14:paraId="7B736FB5"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69162C6" w14:textId="6AF872DD"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Vegetation</w:t>
            </w:r>
            <w:r w:rsidR="00406E6A">
              <w:rPr>
                <w:rFonts w:ascii="Calibri" w:eastAsia="Times New Roman" w:hAnsi="Calibri" w:cs="Calibri"/>
                <w:color w:val="000000"/>
                <w:lang w:eastAsia="en-AU"/>
              </w:rPr>
              <w:t xml:space="preserve"> coverage</w:t>
            </w:r>
            <w:r w:rsidRPr="008B3849">
              <w:rPr>
                <w:rFonts w:ascii="Calibri" w:eastAsia="Times New Roman" w:hAnsi="Calibri" w:cs="Calibri"/>
                <w:color w:val="000000"/>
                <w:lang w:eastAsia="en-AU"/>
              </w:rPr>
              <w:br/>
              <w:t>Water</w:t>
            </w:r>
            <w:r w:rsidR="00406E6A">
              <w:rPr>
                <w:rFonts w:ascii="Calibri" w:eastAsia="Times New Roman" w:hAnsi="Calibri" w:cs="Calibri"/>
                <w:color w:val="000000"/>
                <w:lang w:eastAsia="en-AU"/>
              </w:rPr>
              <w:t xml:space="preserve"> coverage</w:t>
            </w:r>
          </w:p>
        </w:tc>
        <w:tc>
          <w:tcPr>
            <w:tcW w:w="516" w:type="dxa"/>
            <w:tcBorders>
              <w:top w:val="nil"/>
              <w:left w:val="single" w:sz="4" w:space="0" w:color="auto"/>
              <w:bottom w:val="nil"/>
              <w:right w:val="single" w:sz="4" w:space="0" w:color="auto"/>
            </w:tcBorders>
            <w:shd w:val="clear" w:color="auto" w:fill="auto"/>
            <w:noWrap/>
            <w:vAlign w:val="bottom"/>
            <w:hideMark/>
          </w:tcPr>
          <w:p w14:paraId="62870EA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single" w:sz="4" w:space="0" w:color="auto"/>
              <w:left w:val="single" w:sz="4" w:space="0" w:color="auto"/>
              <w:bottom w:val="single" w:sz="4" w:space="0" w:color="auto"/>
              <w:right w:val="single" w:sz="4" w:space="0" w:color="auto"/>
            </w:tcBorders>
            <w:shd w:val="clear" w:color="auto" w:fill="auto"/>
            <w:hideMark/>
          </w:tcPr>
          <w:p w14:paraId="724B37B9" w14:textId="73929EA6"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w:t>
            </w:r>
            <w:r w:rsidR="00564F83">
              <w:rPr>
                <w:rFonts w:ascii="Calibri" w:eastAsia="Times New Roman" w:hAnsi="Calibri" w:cs="Calibri"/>
                <w:color w:val="000000"/>
                <w:lang w:eastAsia="en-AU"/>
              </w:rPr>
              <w:t xml:space="preserve"> intensity</w:t>
            </w:r>
            <w:r w:rsidR="00FF6AB2">
              <w:rPr>
                <w:rFonts w:ascii="Calibri" w:eastAsia="Times New Roman" w:hAnsi="Calibri" w:cs="Calibri"/>
                <w:color w:val="000000"/>
                <w:lang w:eastAsia="en-AU"/>
              </w:rPr>
              <w:t xml:space="preserve"> </w:t>
            </w:r>
            <w:r w:rsidR="00FF6AB2" w:rsidRPr="00406E6A">
              <w:rPr>
                <w:rFonts w:ascii="Calibri" w:eastAsia="Times New Roman" w:hAnsi="Calibri" w:cs="Calibri"/>
                <w:i/>
                <w:iCs/>
                <w:color w:val="000000"/>
                <w:lang w:eastAsia="en-AU"/>
              </w:rPr>
              <w:t>(</w:t>
            </w:r>
            <w:r w:rsidR="00260388" w:rsidRPr="00406E6A">
              <w:rPr>
                <w:rFonts w:ascii="Calibri" w:eastAsia="Times New Roman" w:hAnsi="Calibri" w:cs="Calibri"/>
                <w:i/>
                <w:iCs/>
                <w:color w:val="000000"/>
                <w:lang w:eastAsia="en-AU"/>
              </w:rPr>
              <w:t xml:space="preserve">no heatwave, </w:t>
            </w:r>
            <w:r w:rsidR="00FF6AB2" w:rsidRPr="00406E6A">
              <w:rPr>
                <w:rFonts w:ascii="Calibri" w:eastAsia="Times New Roman" w:hAnsi="Calibri" w:cs="Calibri"/>
                <w:i/>
                <w:iCs/>
                <w:color w:val="000000"/>
                <w:lang w:eastAsia="en-AU"/>
              </w:rPr>
              <w:t>low</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moderate</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high</w:t>
            </w:r>
            <w:r w:rsidR="00260388" w:rsidRPr="00406E6A">
              <w:rPr>
                <w:rFonts w:ascii="Calibri" w:eastAsia="Times New Roman" w:hAnsi="Calibri" w:cs="Calibri"/>
                <w:i/>
                <w:iCs/>
                <w:color w:val="000000"/>
                <w:lang w:eastAsia="en-AU"/>
              </w:rPr>
              <w:t xml:space="preserve"> intensity</w:t>
            </w:r>
            <w:r w:rsidR="00FF6AB2">
              <w:rPr>
                <w:rFonts w:ascii="Calibri" w:eastAsia="Times New Roman" w:hAnsi="Calibri" w:cs="Calibri"/>
                <w:color w:val="000000"/>
                <w:lang w:eastAsia="en-AU"/>
              </w:rPr>
              <w:t>)</w:t>
            </w:r>
          </w:p>
        </w:tc>
      </w:tr>
      <w:tr w:rsidR="00F15387" w:rsidRPr="008B3849" w14:paraId="25C6FD36" w14:textId="77777777" w:rsidTr="00540261">
        <w:trPr>
          <w:trHeight w:val="300"/>
        </w:trPr>
        <w:tc>
          <w:tcPr>
            <w:tcW w:w="773" w:type="dxa"/>
            <w:tcBorders>
              <w:top w:val="nil"/>
              <w:left w:val="nil"/>
              <w:bottom w:val="nil"/>
              <w:right w:val="nil"/>
            </w:tcBorders>
            <w:shd w:val="clear" w:color="auto" w:fill="auto"/>
            <w:noWrap/>
            <w:hideMark/>
          </w:tcPr>
          <w:p w14:paraId="4F0A544B"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5A50914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5FE1DD9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6FF5F7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left w:val="nil"/>
              <w:bottom w:val="single" w:sz="4" w:space="0" w:color="auto"/>
              <w:right w:val="nil"/>
            </w:tcBorders>
            <w:shd w:val="clear" w:color="auto" w:fill="auto"/>
            <w:noWrap/>
            <w:vAlign w:val="bottom"/>
            <w:hideMark/>
          </w:tcPr>
          <w:p w14:paraId="3DFE6878" w14:textId="2B44F4D0" w:rsidR="008B3849"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2336" behindDoc="0" locked="0" layoutInCell="1" allowOverlap="1" wp14:anchorId="0F709A58" wp14:editId="765A1CEF">
                      <wp:simplePos x="0" y="0"/>
                      <wp:positionH relativeFrom="column">
                        <wp:posOffset>643255</wp:posOffset>
                      </wp:positionH>
                      <wp:positionV relativeFrom="paragraph">
                        <wp:posOffset>51435</wp:posOffset>
                      </wp:positionV>
                      <wp:extent cx="0" cy="144000"/>
                      <wp:effectExtent l="76200" t="0" r="57150" b="66040"/>
                      <wp:wrapNone/>
                      <wp:docPr id="12" name="Straight Arrow Connector 12"/>
                      <wp:cNvGraphicFramePr/>
                      <a:graphic xmlns:a="http://schemas.openxmlformats.org/drawingml/2006/main">
                        <a:graphicData uri="http://schemas.microsoft.com/office/word/2010/wordprocessingShape">
                          <wps:wsp>
                            <wps:cNvCnPr/>
                            <wps:spPr>
                              <a:xfrm>
                                <a:off x="0" y="0"/>
                                <a:ext cx="0" cy="144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997143" id="Straight Arrow Connector 12" o:spid="_x0000_s1026" type="#_x0000_t32" style="position:absolute;margin-left:50.65pt;margin-top:4.05pt;width:0;height:1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3FA906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left w:val="nil"/>
              <w:bottom w:val="single" w:sz="4" w:space="0" w:color="auto"/>
              <w:right w:val="nil"/>
            </w:tcBorders>
            <w:shd w:val="clear" w:color="auto" w:fill="auto"/>
            <w:noWrap/>
            <w:vAlign w:val="bottom"/>
            <w:hideMark/>
          </w:tcPr>
          <w:p w14:paraId="1E825380" w14:textId="04A4B92D"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4384" behindDoc="0" locked="0" layoutInCell="1" allowOverlap="1" wp14:anchorId="6FA6B563" wp14:editId="7A150531">
                      <wp:simplePos x="0" y="0"/>
                      <wp:positionH relativeFrom="column">
                        <wp:posOffset>693420</wp:posOffset>
                      </wp:positionH>
                      <wp:positionV relativeFrom="paragraph">
                        <wp:posOffset>24765</wp:posOffset>
                      </wp:positionV>
                      <wp:extent cx="0" cy="143510"/>
                      <wp:effectExtent l="7620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0E4CC" id="Straight Arrow Connector 13" o:spid="_x0000_s1026" type="#_x0000_t32" style="position:absolute;margin-left:54.6pt;margin-top:1.95pt;width:0;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08CA230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left w:val="nil"/>
              <w:bottom w:val="single" w:sz="4" w:space="0" w:color="auto"/>
              <w:right w:val="nil"/>
            </w:tcBorders>
            <w:shd w:val="clear" w:color="auto" w:fill="auto"/>
            <w:noWrap/>
            <w:vAlign w:val="bottom"/>
            <w:hideMark/>
          </w:tcPr>
          <w:p w14:paraId="4DAF837C" w14:textId="49ED5523"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6432" behindDoc="0" locked="0" layoutInCell="1" allowOverlap="1" wp14:anchorId="30E7EC25" wp14:editId="1375191F">
                      <wp:simplePos x="0" y="0"/>
                      <wp:positionH relativeFrom="column">
                        <wp:posOffset>657225</wp:posOffset>
                      </wp:positionH>
                      <wp:positionV relativeFrom="paragraph">
                        <wp:posOffset>25400</wp:posOffset>
                      </wp:positionV>
                      <wp:extent cx="0" cy="143510"/>
                      <wp:effectExtent l="76200" t="0" r="57150" b="66040"/>
                      <wp:wrapNone/>
                      <wp:docPr id="14" name="Straight Arrow Connector 14"/>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E4741" id="Straight Arrow Connector 14" o:spid="_x0000_s1026" type="#_x0000_t32" style="position:absolute;margin-left:51.75pt;margin-top:2pt;width:0;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1541D1D" w14:textId="4023CF66"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left w:val="nil"/>
              <w:bottom w:val="nil"/>
              <w:right w:val="nil"/>
            </w:tcBorders>
            <w:shd w:val="clear" w:color="auto" w:fill="auto"/>
            <w:noWrap/>
            <w:vAlign w:val="bottom"/>
            <w:hideMark/>
          </w:tcPr>
          <w:p w14:paraId="72EDBF0B" w14:textId="586B77AC" w:rsidR="008B3849" w:rsidRPr="008B3849" w:rsidRDefault="00F1538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80768" behindDoc="0" locked="0" layoutInCell="1" allowOverlap="1" wp14:anchorId="2DDAD448" wp14:editId="0E517888">
                      <wp:simplePos x="0" y="0"/>
                      <wp:positionH relativeFrom="column">
                        <wp:posOffset>648467</wp:posOffset>
                      </wp:positionH>
                      <wp:positionV relativeFrom="paragraph">
                        <wp:posOffset>74978</wp:posOffset>
                      </wp:positionV>
                      <wp:extent cx="0" cy="1121434"/>
                      <wp:effectExtent l="76200" t="0" r="57150" b="59690"/>
                      <wp:wrapNone/>
                      <wp:docPr id="23" name="Straight Arrow Connector 23"/>
                      <wp:cNvGraphicFramePr/>
                      <a:graphic xmlns:a="http://schemas.openxmlformats.org/drawingml/2006/main">
                        <a:graphicData uri="http://schemas.microsoft.com/office/word/2010/wordprocessingShape">
                          <wps:wsp>
                            <wps:cNvCnPr/>
                            <wps:spPr>
                              <a:xfrm>
                                <a:off x="0" y="0"/>
                                <a:ext cx="0" cy="112143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65B8A" id="Straight Arrow Connector 23" o:spid="_x0000_s1026" type="#_x0000_t32" style="position:absolute;margin-left:51.05pt;margin-top:5.9pt;width:0;height:8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" strokecolor="black [3213]" strokeweight="2pt">
                      <v:stroke endarrow="block" joinstyle="miter"/>
                    </v:shape>
                  </w:pict>
                </mc:Fallback>
              </mc:AlternateContent>
            </w:r>
          </w:p>
        </w:tc>
      </w:tr>
      <w:tr w:rsidR="00F15387" w:rsidRPr="008B3849" w14:paraId="4535B9CB" w14:textId="77777777" w:rsidTr="00540261">
        <w:trPr>
          <w:trHeight w:val="1155"/>
        </w:trPr>
        <w:tc>
          <w:tcPr>
            <w:tcW w:w="773" w:type="dxa"/>
            <w:tcBorders>
              <w:top w:val="nil"/>
              <w:left w:val="nil"/>
              <w:bottom w:val="nil"/>
              <w:right w:val="nil"/>
            </w:tcBorders>
            <w:shd w:val="clear" w:color="auto" w:fill="auto"/>
            <w:noWrap/>
            <w:hideMark/>
          </w:tcPr>
          <w:p w14:paraId="5DECCFF7"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2</w:t>
            </w:r>
          </w:p>
        </w:tc>
        <w:tc>
          <w:tcPr>
            <w:tcW w:w="516" w:type="dxa"/>
            <w:tcBorders>
              <w:top w:val="nil"/>
              <w:left w:val="nil"/>
              <w:bottom w:val="nil"/>
              <w:right w:val="nil"/>
            </w:tcBorders>
            <w:shd w:val="clear" w:color="auto" w:fill="auto"/>
            <w:noWrap/>
            <w:vAlign w:val="bottom"/>
            <w:hideMark/>
          </w:tcPr>
          <w:p w14:paraId="60F31E48"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69DD8B0B" w14:textId="0E554D87"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S</w:t>
            </w:r>
            <w:r w:rsidR="00860411">
              <w:rPr>
                <w:rFonts w:ascii="Calibri" w:eastAsia="Times New Roman" w:hAnsi="Calibri" w:cs="Calibri"/>
                <w:color w:val="000000"/>
                <w:lang w:eastAsia="en-AU"/>
              </w:rPr>
              <w:t xml:space="preserve">ummate </w:t>
            </w:r>
            <w:r w:rsidR="00CA3B4A">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and normalise to generate indicator s</w:t>
            </w:r>
            <w:r w:rsidRPr="008B3849">
              <w:rPr>
                <w:rFonts w:ascii="Calibri" w:eastAsia="Times New Roman" w:hAnsi="Calibri" w:cs="Calibri"/>
                <w:color w:val="000000"/>
                <w:lang w:eastAsia="en-AU"/>
              </w:rPr>
              <w:t>core</w:t>
            </w:r>
          </w:p>
        </w:tc>
        <w:tc>
          <w:tcPr>
            <w:tcW w:w="516" w:type="dxa"/>
            <w:tcBorders>
              <w:top w:val="nil"/>
              <w:left w:val="nil"/>
              <w:bottom w:val="nil"/>
              <w:right w:val="single" w:sz="4" w:space="0" w:color="auto"/>
            </w:tcBorders>
            <w:shd w:val="clear" w:color="auto" w:fill="auto"/>
            <w:noWrap/>
            <w:vAlign w:val="bottom"/>
            <w:hideMark/>
          </w:tcPr>
          <w:p w14:paraId="732C0B7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7BC1F38E" w14:textId="12F89E53"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'sensitivity'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5AA9887E"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34E637FE" w14:textId="056373D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w:t>
            </w:r>
            <w:r w:rsidR="008B3849" w:rsidRPr="008B3849">
              <w:rPr>
                <w:rFonts w:ascii="Calibri" w:eastAsia="Times New Roman" w:hAnsi="Calibri" w:cs="Calibri"/>
                <w:color w:val="000000"/>
                <w:lang w:eastAsia="en-AU"/>
              </w:rPr>
              <w:t>s to generate 'adaptive</w:t>
            </w:r>
            <w:r w:rsidR="00CE6BCA">
              <w:rPr>
                <w:rFonts w:ascii="Calibri" w:eastAsia="Times New Roman" w:hAnsi="Calibri" w:cs="Calibri"/>
                <w:color w:val="000000"/>
                <w:lang w:eastAsia="en-AU"/>
              </w:rPr>
              <w:t xml:space="preserve"> capacity</w:t>
            </w:r>
            <w:r w:rsidR="008B3849" w:rsidRPr="008B3849">
              <w:rPr>
                <w:rFonts w:ascii="Calibri" w:eastAsia="Times New Roman" w:hAnsi="Calibri" w:cs="Calibri"/>
                <w:color w:val="000000"/>
                <w:lang w:eastAsia="en-AU"/>
              </w:rPr>
              <w:t>' score</w:t>
            </w:r>
            <w:r w:rsidR="00860411">
              <w:rPr>
                <w:rFonts w:ascii="Calibri" w:eastAsia="Times New Roman" w:hAnsi="Calibri" w:cs="Calibri"/>
                <w:color w:val="000000"/>
                <w:lang w:eastAsia="en-AU"/>
              </w:rPr>
              <w:t>.  Normalise 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7EFEEC87"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4C4EE68" w14:textId="597B923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 </w:t>
            </w:r>
            <w:r w:rsidR="008B3849" w:rsidRPr="008B3849">
              <w:rPr>
                <w:rFonts w:ascii="Calibri" w:eastAsia="Times New Roman" w:hAnsi="Calibri" w:cs="Calibri"/>
                <w:color w:val="000000"/>
                <w:lang w:eastAsia="en-AU"/>
              </w:rPr>
              <w:t xml:space="preserve">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'exposure'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nil"/>
            </w:tcBorders>
            <w:shd w:val="clear" w:color="auto" w:fill="auto"/>
            <w:noWrap/>
            <w:vAlign w:val="bottom"/>
            <w:hideMark/>
          </w:tcPr>
          <w:p w14:paraId="61FACCE4"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nil"/>
              <w:left w:val="nil"/>
              <w:bottom w:val="nil"/>
              <w:right w:val="nil"/>
            </w:tcBorders>
            <w:shd w:val="clear" w:color="auto" w:fill="auto"/>
            <w:hideMark/>
          </w:tcPr>
          <w:p w14:paraId="6D93411C" w14:textId="0589E8E2"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8D0522" w:rsidRPr="008B3849" w14:paraId="3B6E02F7" w14:textId="77777777" w:rsidTr="00540261">
        <w:trPr>
          <w:trHeight w:val="255"/>
        </w:trPr>
        <w:tc>
          <w:tcPr>
            <w:tcW w:w="773" w:type="dxa"/>
            <w:tcBorders>
              <w:top w:val="nil"/>
              <w:left w:val="nil"/>
              <w:bottom w:val="nil"/>
              <w:right w:val="nil"/>
            </w:tcBorders>
            <w:shd w:val="clear" w:color="auto" w:fill="auto"/>
            <w:noWrap/>
          </w:tcPr>
          <w:p w14:paraId="20BF809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6DB60E6E"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C5474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F02FA6C"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404DDB13" w14:textId="41953911"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8480" behindDoc="0" locked="0" layoutInCell="1" allowOverlap="1" wp14:anchorId="14BB2A14" wp14:editId="6689AAB5">
                      <wp:simplePos x="0" y="0"/>
                      <wp:positionH relativeFrom="column">
                        <wp:posOffset>638175</wp:posOffset>
                      </wp:positionH>
                      <wp:positionV relativeFrom="paragraph">
                        <wp:posOffset>44450</wp:posOffset>
                      </wp:positionV>
                      <wp:extent cx="0" cy="143510"/>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A3954" id="Straight Arrow Connector 15" o:spid="_x0000_s1026" type="#_x0000_t32" style="position:absolute;margin-left:50.25pt;margin-top:3.5pt;width:0;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05DA399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1FDF95CB" w14:textId="360508EC"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0528" behindDoc="0" locked="0" layoutInCell="1" allowOverlap="1" wp14:anchorId="7A341F92" wp14:editId="4A66CF86">
                      <wp:simplePos x="0" y="0"/>
                      <wp:positionH relativeFrom="column">
                        <wp:posOffset>638175</wp:posOffset>
                      </wp:positionH>
                      <wp:positionV relativeFrom="paragraph">
                        <wp:posOffset>44450</wp:posOffset>
                      </wp:positionV>
                      <wp:extent cx="0" cy="143510"/>
                      <wp:effectExtent l="76200" t="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21E08" id="Straight Arrow Connector 16" o:spid="_x0000_s1026" type="#_x0000_t32" style="position:absolute;margin-left:50.25pt;margin-top:3.5pt;width:0;height:1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5F825AF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26E8CE36" w14:textId="30D67236"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2576" behindDoc="0" locked="0" layoutInCell="1" allowOverlap="1" wp14:anchorId="2DE85B02" wp14:editId="6534257D">
                      <wp:simplePos x="0" y="0"/>
                      <wp:positionH relativeFrom="column">
                        <wp:posOffset>657225</wp:posOffset>
                      </wp:positionH>
                      <wp:positionV relativeFrom="paragraph">
                        <wp:posOffset>34925</wp:posOffset>
                      </wp:positionV>
                      <wp:extent cx="0" cy="143510"/>
                      <wp:effectExtent l="76200" t="0" r="57150" b="66040"/>
                      <wp:wrapNone/>
                      <wp:docPr id="17" name="Straight Arrow Connector 17"/>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F864F" id="Straight Arrow Connector 17" o:spid="_x0000_s1026" type="#_x0000_t32" style="position:absolute;margin-left:51.75pt;margin-top:2.75pt;width:0;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4C3BB99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A4BDD1A" w14:textId="1639BF99"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4C5CCE30" w14:textId="77777777" w:rsidTr="00540261">
        <w:trPr>
          <w:trHeight w:val="675"/>
        </w:trPr>
        <w:tc>
          <w:tcPr>
            <w:tcW w:w="773" w:type="dxa"/>
            <w:tcBorders>
              <w:top w:val="nil"/>
              <w:left w:val="nil"/>
              <w:bottom w:val="nil"/>
              <w:right w:val="nil"/>
            </w:tcBorders>
            <w:shd w:val="clear" w:color="auto" w:fill="auto"/>
            <w:noWrap/>
            <w:hideMark/>
          </w:tcPr>
          <w:p w14:paraId="240B8358"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3</w:t>
            </w:r>
          </w:p>
        </w:tc>
        <w:tc>
          <w:tcPr>
            <w:tcW w:w="516" w:type="dxa"/>
            <w:tcBorders>
              <w:top w:val="nil"/>
              <w:left w:val="nil"/>
              <w:bottom w:val="nil"/>
              <w:right w:val="nil"/>
            </w:tcBorders>
            <w:shd w:val="clear" w:color="auto" w:fill="auto"/>
            <w:noWrap/>
            <w:vAlign w:val="bottom"/>
            <w:hideMark/>
          </w:tcPr>
          <w:p w14:paraId="68BA921F"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8849038" w14:textId="7A540704" w:rsidR="006B1C67" w:rsidRPr="008B3849" w:rsidRDefault="006B1C6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Obtain weights (β</w:t>
            </w:r>
            <w:r w:rsidRPr="0046135B">
              <w:rPr>
                <w:rFonts w:ascii="Calibri" w:eastAsia="Times New Roman" w:hAnsi="Calibri" w:cs="Calibri"/>
                <w:color w:val="000000"/>
                <w:vertAlign w:val="subscript"/>
                <w:lang w:eastAsia="en-AU"/>
              </w:rPr>
              <w:t>1</w:t>
            </w:r>
            <w:r>
              <w:rPr>
                <w:rFonts w:ascii="Calibri" w:eastAsia="Times New Roman" w:hAnsi="Calibri" w:cs="Calibri"/>
                <w:color w:val="000000"/>
                <w:vertAlign w:val="subscript"/>
                <w:lang w:eastAsia="en-AU"/>
              </w:rPr>
              <w:t xml:space="preserve">, </w:t>
            </w:r>
            <w:r>
              <w:rPr>
                <w:rFonts w:ascii="Calibri" w:eastAsia="Times New Roman" w:hAnsi="Calibri" w:cs="Calibri"/>
                <w:color w:val="000000"/>
                <w:lang w:eastAsia="en-AU"/>
              </w:rPr>
              <w:t>β</w:t>
            </w:r>
            <w:r w:rsidRPr="00E07D64">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 β</w:t>
            </w:r>
            <w:r w:rsidRPr="00E07D64">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for each indicator</w:t>
            </w:r>
          </w:p>
        </w:tc>
        <w:tc>
          <w:tcPr>
            <w:tcW w:w="516" w:type="dxa"/>
            <w:tcBorders>
              <w:top w:val="nil"/>
              <w:left w:val="nil"/>
              <w:bottom w:val="nil"/>
              <w:right w:val="single" w:sz="4" w:space="0" w:color="auto"/>
            </w:tcBorders>
            <w:shd w:val="clear" w:color="auto" w:fill="auto"/>
            <w:noWrap/>
            <w:vAlign w:val="bottom"/>
            <w:hideMark/>
          </w:tcPr>
          <w:p w14:paraId="709D8FD4"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DA19EFA" w14:textId="5ABB56A4" w:rsidR="006B1C67" w:rsidRPr="008B3849" w:rsidRDefault="006B1C67" w:rsidP="006B1C67">
            <w:pPr>
              <w:spacing w:after="0" w:line="240" w:lineRule="auto"/>
              <w:jc w:val="center"/>
              <w:rPr>
                <w:rFonts w:ascii="Times New Roman" w:eastAsia="Times New Roman" w:hAnsi="Times New Roman" w:cs="Times New Roman"/>
                <w:sz w:val="20"/>
                <w:szCs w:val="20"/>
                <w:lang w:eastAsia="en-AU"/>
              </w:rPr>
            </w:pPr>
            <w:r>
              <w:rPr>
                <w:rFonts w:ascii="Calibri" w:eastAsia="Times New Roman" w:hAnsi="Calibri" w:cs="Calibri"/>
                <w:color w:val="000000"/>
                <w:lang w:eastAsia="en-AU"/>
              </w:rPr>
              <w:t xml:space="preserve">Model number of ED presentation/hospitalisation/death </w:t>
            </w:r>
            <w:r w:rsidR="00FB5025">
              <w:rPr>
                <w:rFonts w:ascii="Calibri" w:eastAsia="Times New Roman" w:hAnsi="Calibri" w:cs="Calibri"/>
                <w:color w:val="000000"/>
                <w:lang w:eastAsia="en-AU"/>
              </w:rPr>
              <w:t>(</w:t>
            </w:r>
            <w:r w:rsidR="00FB5025">
              <w:rPr>
                <w:rFonts w:ascii="Calibri" w:eastAsia="Times New Roman" w:hAnsi="Calibri" w:cs="Calibri"/>
                <w:b/>
                <w:bCs/>
                <w:i/>
                <w:iCs/>
                <w:color w:val="000000"/>
                <w:lang w:eastAsia="en-AU"/>
              </w:rPr>
              <w:t>linked data</w:t>
            </w:r>
            <w:r w:rsidR="00FB5025">
              <w:rPr>
                <w:rFonts w:ascii="Calibri" w:eastAsia="Times New Roman" w:hAnsi="Calibri" w:cs="Calibri"/>
                <w:color w:val="000000"/>
                <w:lang w:eastAsia="en-AU"/>
              </w:rPr>
              <w:t xml:space="preserve">) </w:t>
            </w:r>
            <w:r>
              <w:rPr>
                <w:rFonts w:ascii="Calibri" w:eastAsia="Times New Roman" w:hAnsi="Calibri" w:cs="Calibri"/>
                <w:color w:val="000000"/>
                <w:lang w:eastAsia="en-AU"/>
              </w:rPr>
              <w:t>as a function of ‘sensi</w:t>
            </w:r>
            <w:r w:rsidRPr="008B3849">
              <w:rPr>
                <w:rFonts w:ascii="Calibri" w:eastAsia="Times New Roman" w:hAnsi="Calibri" w:cs="Calibri"/>
                <w:color w:val="000000"/>
                <w:lang w:eastAsia="en-AU"/>
              </w:rPr>
              <w:t>tivity', 'adaptive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'exposure' </w:t>
            </w:r>
            <w:r>
              <w:rPr>
                <w:rFonts w:ascii="Calibri" w:eastAsia="Times New Roman" w:hAnsi="Calibri" w:cs="Calibri"/>
                <w:color w:val="000000"/>
                <w:lang w:eastAsia="en-AU"/>
              </w:rPr>
              <w:t xml:space="preserve">summated </w:t>
            </w:r>
            <w:r w:rsidRPr="008B3849">
              <w:rPr>
                <w:rFonts w:ascii="Calibri" w:eastAsia="Times New Roman" w:hAnsi="Calibri" w:cs="Calibri"/>
                <w:color w:val="000000"/>
                <w:lang w:eastAsia="en-AU"/>
              </w:rPr>
              <w:t xml:space="preserve">scores </w:t>
            </w:r>
            <w:r>
              <w:rPr>
                <w:rFonts w:ascii="Calibri" w:eastAsia="Times New Roman" w:hAnsi="Calibri" w:cs="Calibri"/>
                <w:color w:val="000000"/>
                <w:lang w:eastAsia="en-AU"/>
              </w:rPr>
              <w:t>and ‘h</w:t>
            </w:r>
            <w:r w:rsidR="00FB5025">
              <w:rPr>
                <w:rFonts w:ascii="Calibri" w:eastAsia="Times New Roman" w:hAnsi="Calibri" w:cs="Calibri"/>
                <w:color w:val="000000"/>
                <w:lang w:eastAsia="en-AU"/>
              </w:rPr>
              <w:t>azard</w:t>
            </w:r>
            <w:r>
              <w:rPr>
                <w:rFonts w:ascii="Calibri" w:eastAsia="Times New Roman" w:hAnsi="Calibri" w:cs="Calibri"/>
                <w:color w:val="000000"/>
                <w:lang w:eastAsia="en-AU"/>
              </w:rPr>
              <w:t xml:space="preserve">’ using </w:t>
            </w:r>
            <w:r w:rsidRPr="008B3849">
              <w:rPr>
                <w:rFonts w:ascii="Calibri" w:eastAsia="Times New Roman" w:hAnsi="Calibri" w:cs="Calibri"/>
                <w:color w:val="000000"/>
                <w:lang w:eastAsia="en-AU"/>
              </w:rPr>
              <w:t>Poisson regression</w:t>
            </w:r>
          </w:p>
        </w:tc>
      </w:tr>
      <w:tr w:rsidR="008D0522" w:rsidRPr="008B3849" w14:paraId="342EB57F" w14:textId="77777777" w:rsidTr="00540261">
        <w:trPr>
          <w:trHeight w:val="300"/>
        </w:trPr>
        <w:tc>
          <w:tcPr>
            <w:tcW w:w="773" w:type="dxa"/>
            <w:tcBorders>
              <w:top w:val="nil"/>
              <w:left w:val="nil"/>
              <w:bottom w:val="nil"/>
              <w:right w:val="nil"/>
            </w:tcBorders>
            <w:shd w:val="clear" w:color="auto" w:fill="auto"/>
            <w:noWrap/>
          </w:tcPr>
          <w:p w14:paraId="32F5582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09438EBD"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FC78F7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5D7F23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687513E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nil"/>
              <w:right w:val="nil"/>
            </w:tcBorders>
            <w:shd w:val="clear" w:color="auto" w:fill="auto"/>
            <w:noWrap/>
            <w:vAlign w:val="bottom"/>
          </w:tcPr>
          <w:p w14:paraId="6E898DE2"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2E1518CE" w14:textId="4474E164" w:rsidR="008D0522" w:rsidRPr="008B3849" w:rsidRDefault="00493E69"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5648" behindDoc="0" locked="0" layoutInCell="1" allowOverlap="1" wp14:anchorId="52F7A05B" wp14:editId="1C8F1623">
                      <wp:simplePos x="0" y="0"/>
                      <wp:positionH relativeFrom="column">
                        <wp:posOffset>1568450</wp:posOffset>
                      </wp:positionH>
                      <wp:positionV relativeFrom="paragraph">
                        <wp:posOffset>17780</wp:posOffset>
                      </wp:positionV>
                      <wp:extent cx="0" cy="143510"/>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C0E" id="Straight Arrow Connector 19" o:spid="_x0000_s1026" type="#_x0000_t32" style="position:absolute;margin-left:123.5pt;margin-top:1.4pt;width:0;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" strokecolor="black [3213]" strokeweight="2pt">
                      <v:stroke endarrow="block" joinstyle="miter"/>
                    </v:shape>
                  </w:pict>
                </mc:Fallback>
              </mc:AlternateContent>
            </w:r>
          </w:p>
        </w:tc>
        <w:tc>
          <w:tcPr>
            <w:tcW w:w="516" w:type="dxa"/>
            <w:tcBorders>
              <w:top w:val="single" w:sz="4" w:space="0" w:color="auto"/>
              <w:left w:val="nil"/>
              <w:bottom w:val="nil"/>
              <w:right w:val="nil"/>
            </w:tcBorders>
            <w:shd w:val="clear" w:color="auto" w:fill="auto"/>
            <w:noWrap/>
            <w:vAlign w:val="bottom"/>
          </w:tcPr>
          <w:p w14:paraId="7A655A7E"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1D4D94CD"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4524E3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48F9AB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2608742F" w14:textId="77777777" w:rsidTr="00540261">
        <w:trPr>
          <w:trHeight w:val="660"/>
        </w:trPr>
        <w:tc>
          <w:tcPr>
            <w:tcW w:w="773" w:type="dxa"/>
            <w:tcBorders>
              <w:top w:val="nil"/>
              <w:left w:val="nil"/>
              <w:bottom w:val="nil"/>
              <w:right w:val="nil"/>
            </w:tcBorders>
            <w:shd w:val="clear" w:color="auto" w:fill="auto"/>
            <w:noWrap/>
            <w:hideMark/>
          </w:tcPr>
          <w:p w14:paraId="75962305"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4</w:t>
            </w:r>
          </w:p>
        </w:tc>
        <w:tc>
          <w:tcPr>
            <w:tcW w:w="516" w:type="dxa"/>
            <w:tcBorders>
              <w:top w:val="nil"/>
              <w:left w:val="nil"/>
              <w:bottom w:val="nil"/>
              <w:right w:val="nil"/>
            </w:tcBorders>
            <w:shd w:val="clear" w:color="auto" w:fill="auto"/>
            <w:noWrap/>
            <w:vAlign w:val="bottom"/>
            <w:hideMark/>
          </w:tcPr>
          <w:p w14:paraId="1BCA754C"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4102AF77"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 vulnerability score</w:t>
            </w:r>
          </w:p>
        </w:tc>
        <w:tc>
          <w:tcPr>
            <w:tcW w:w="516" w:type="dxa"/>
            <w:tcBorders>
              <w:top w:val="nil"/>
              <w:left w:val="nil"/>
              <w:bottom w:val="nil"/>
              <w:right w:val="single" w:sz="4" w:space="0" w:color="auto"/>
            </w:tcBorders>
            <w:shd w:val="clear" w:color="auto" w:fill="auto"/>
            <w:noWrap/>
            <w:vAlign w:val="bottom"/>
            <w:hideMark/>
          </w:tcPr>
          <w:p w14:paraId="1F122D51"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069CDC8" w14:textId="20976971"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Summate </w:t>
            </w:r>
            <w:r>
              <w:rPr>
                <w:rFonts w:ascii="Calibri" w:eastAsia="Times New Roman" w:hAnsi="Calibri" w:cs="Calibri"/>
                <w:color w:val="000000"/>
                <w:lang w:eastAsia="en-AU"/>
              </w:rPr>
              <w:t>using weights from Step 3</w:t>
            </w:r>
            <w:r w:rsidRPr="008B3849">
              <w:rPr>
                <w:rFonts w:ascii="Calibri" w:eastAsia="Times New Roman" w:hAnsi="Calibri" w:cs="Calibri"/>
                <w:color w:val="000000"/>
                <w:lang w:eastAsia="en-AU"/>
              </w:rPr>
              <w:t xml:space="preserve"> to generate 'Heat vulnerability score'</w:t>
            </w:r>
            <w:r w:rsidRPr="008B3849">
              <w:rPr>
                <w:rFonts w:ascii="Calibri" w:eastAsia="Times New Roman" w:hAnsi="Calibri" w:cs="Calibri"/>
                <w:color w:val="000000"/>
                <w:lang w:eastAsia="en-AU"/>
              </w:rPr>
              <w:br/>
            </w:r>
            <w:proofErr w:type="gramStart"/>
            <w:r w:rsidRPr="008B3849">
              <w:rPr>
                <w:rFonts w:ascii="Calibri" w:eastAsia="Times New Roman" w:hAnsi="Calibri" w:cs="Calibri"/>
                <w:color w:val="000000"/>
                <w:lang w:eastAsia="en-AU"/>
              </w:rPr>
              <w:t>i.e.</w:t>
            </w:r>
            <w:proofErr w:type="gramEnd"/>
            <w:r w:rsidRPr="008B3849">
              <w:rPr>
                <w:rFonts w:ascii="Calibri" w:eastAsia="Times New Roman" w:hAnsi="Calibri" w:cs="Calibri"/>
                <w:color w:val="000000"/>
                <w:lang w:eastAsia="en-AU"/>
              </w:rPr>
              <w:t xml:space="preserve"> Heat vulnerability score = </w:t>
            </w:r>
            <w:r>
              <w:rPr>
                <w:rFonts w:ascii="Calibri" w:eastAsia="Times New Roman" w:hAnsi="Calibri" w:cs="Calibri"/>
                <w:color w:val="000000"/>
                <w:lang w:eastAsia="en-AU"/>
              </w:rPr>
              <w:t>β</w:t>
            </w:r>
            <w:r w:rsidRPr="0046135B">
              <w:rPr>
                <w:rFonts w:ascii="Calibri" w:eastAsia="Times New Roman" w:hAnsi="Calibri" w:cs="Calibri"/>
                <w:color w:val="000000"/>
                <w:vertAlign w:val="subscript"/>
                <w:lang w:eastAsia="en-AU"/>
              </w:rPr>
              <w:t>1</w:t>
            </w:r>
            <w:r w:rsidRPr="008B3849">
              <w:rPr>
                <w:rFonts w:ascii="Calibri" w:eastAsia="Times New Roman" w:hAnsi="Calibri" w:cs="Calibri"/>
                <w:color w:val="000000"/>
                <w:lang w:eastAsia="en-AU"/>
              </w:rPr>
              <w:t xml:space="preserve">(sensitivity)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2</w:t>
            </w:r>
            <w:r w:rsidRPr="008B3849">
              <w:rPr>
                <w:rFonts w:ascii="Calibri" w:eastAsia="Times New Roman" w:hAnsi="Calibri" w:cs="Calibri"/>
                <w:color w:val="000000"/>
                <w:lang w:eastAsia="en-AU"/>
              </w:rPr>
              <w:t>(adaptive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3</w:t>
            </w:r>
            <w:r w:rsidRPr="008B3849">
              <w:rPr>
                <w:rFonts w:ascii="Calibri" w:eastAsia="Times New Roman" w:hAnsi="Calibri" w:cs="Calibri"/>
                <w:color w:val="000000"/>
                <w:lang w:eastAsia="en-AU"/>
              </w:rPr>
              <w:t xml:space="preserve"> (exposure)</w:t>
            </w:r>
          </w:p>
        </w:tc>
      </w:tr>
      <w:tr w:rsidR="008D0522" w:rsidRPr="008B3849" w14:paraId="11784CCD" w14:textId="77777777" w:rsidTr="00540261">
        <w:trPr>
          <w:trHeight w:val="300"/>
        </w:trPr>
        <w:tc>
          <w:tcPr>
            <w:tcW w:w="773" w:type="dxa"/>
            <w:tcBorders>
              <w:top w:val="nil"/>
              <w:left w:val="nil"/>
              <w:bottom w:val="nil"/>
              <w:right w:val="nil"/>
            </w:tcBorders>
            <w:shd w:val="clear" w:color="auto" w:fill="auto"/>
            <w:noWrap/>
          </w:tcPr>
          <w:p w14:paraId="69313AE6"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0AD66D8"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374F25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25B2F2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tcPr>
          <w:p w14:paraId="2F2C7DE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8E6CA4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tcPr>
          <w:p w14:paraId="28EAEAF3" w14:textId="00788B48"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74427FE" w14:textId="2B83EC86" w:rsidR="008D0522" w:rsidRPr="008B3849" w:rsidRDefault="006B1C6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7696" behindDoc="0" locked="0" layoutInCell="1" allowOverlap="1" wp14:anchorId="33E70A72" wp14:editId="3850FB81">
                      <wp:simplePos x="0" y="0"/>
                      <wp:positionH relativeFrom="column">
                        <wp:posOffset>50165</wp:posOffset>
                      </wp:positionH>
                      <wp:positionV relativeFrom="paragraph">
                        <wp:posOffset>51435</wp:posOffset>
                      </wp:positionV>
                      <wp:extent cx="0" cy="143510"/>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A8ECB" id="Straight Arrow Connector 20" o:spid="_x0000_s1026" type="#_x0000_t32" style="position:absolute;margin-left:3.95pt;margin-top:4.05pt;width:0;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" strokecolor="black [3213]" strokeweight="2pt">
                      <v:stroke endarrow="block" joinstyle="miter"/>
                    </v:shape>
                  </w:pict>
                </mc:Fallback>
              </mc:AlternateContent>
            </w:r>
          </w:p>
        </w:tc>
        <w:tc>
          <w:tcPr>
            <w:tcW w:w="2268" w:type="dxa"/>
            <w:tcBorders>
              <w:top w:val="single" w:sz="4" w:space="0" w:color="auto"/>
              <w:left w:val="nil"/>
              <w:bottom w:val="single" w:sz="4" w:space="0" w:color="auto"/>
              <w:right w:val="nil"/>
            </w:tcBorders>
            <w:shd w:val="clear" w:color="auto" w:fill="auto"/>
            <w:noWrap/>
            <w:vAlign w:val="bottom"/>
          </w:tcPr>
          <w:p w14:paraId="6CBF328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E037861"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662E18B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78C53604" w14:textId="77777777" w:rsidTr="00540261">
        <w:trPr>
          <w:trHeight w:val="615"/>
        </w:trPr>
        <w:tc>
          <w:tcPr>
            <w:tcW w:w="773" w:type="dxa"/>
            <w:tcBorders>
              <w:top w:val="nil"/>
              <w:left w:val="nil"/>
              <w:bottom w:val="nil"/>
              <w:right w:val="nil"/>
            </w:tcBorders>
            <w:shd w:val="clear" w:color="auto" w:fill="auto"/>
            <w:noWrap/>
            <w:hideMark/>
          </w:tcPr>
          <w:p w14:paraId="38F22FE6"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5</w:t>
            </w:r>
          </w:p>
        </w:tc>
        <w:tc>
          <w:tcPr>
            <w:tcW w:w="516" w:type="dxa"/>
            <w:tcBorders>
              <w:top w:val="nil"/>
              <w:left w:val="nil"/>
              <w:bottom w:val="nil"/>
              <w:right w:val="nil"/>
            </w:tcBorders>
            <w:shd w:val="clear" w:color="auto" w:fill="auto"/>
            <w:noWrap/>
            <w:vAlign w:val="bottom"/>
            <w:hideMark/>
          </w:tcPr>
          <w:p w14:paraId="3E246C1D"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6545B0C"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Repeat Steps 1-4</w:t>
            </w:r>
          </w:p>
        </w:tc>
        <w:tc>
          <w:tcPr>
            <w:tcW w:w="516" w:type="dxa"/>
            <w:tcBorders>
              <w:top w:val="nil"/>
              <w:left w:val="nil"/>
              <w:bottom w:val="nil"/>
              <w:right w:val="single" w:sz="4" w:space="0" w:color="auto"/>
            </w:tcBorders>
            <w:shd w:val="clear" w:color="auto" w:fill="auto"/>
            <w:noWrap/>
            <w:vAlign w:val="bottom"/>
            <w:hideMark/>
          </w:tcPr>
          <w:p w14:paraId="3D358BEA"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2191FDE0" w14:textId="1EADBF2F"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Iterative process using different combinations of </w:t>
            </w:r>
            <w:r>
              <w:rPr>
                <w:rFonts w:ascii="Calibri" w:eastAsia="Times New Roman" w:hAnsi="Calibri" w:cs="Calibri"/>
                <w:color w:val="000000"/>
                <w:lang w:eastAsia="en-AU"/>
              </w:rPr>
              <w:t>sub-indicators</w:t>
            </w:r>
            <w:r w:rsidRPr="008B3849">
              <w:rPr>
                <w:rFonts w:ascii="Calibri" w:eastAsia="Times New Roman" w:hAnsi="Calibri" w:cs="Calibri"/>
                <w:color w:val="000000"/>
                <w:lang w:eastAsia="en-AU"/>
              </w:rPr>
              <w:t xml:space="preserve"> in Step 1.  The appropriate combination will be selected based on model fit statistics in the Poisson regression</w:t>
            </w:r>
          </w:p>
        </w:tc>
      </w:tr>
      <w:tr w:rsidR="00493E69" w:rsidRPr="008B3849" w14:paraId="5EFED860" w14:textId="77777777" w:rsidTr="00540261">
        <w:trPr>
          <w:trHeight w:val="300"/>
        </w:trPr>
        <w:tc>
          <w:tcPr>
            <w:tcW w:w="773" w:type="dxa"/>
            <w:tcBorders>
              <w:top w:val="nil"/>
              <w:left w:val="nil"/>
              <w:bottom w:val="nil"/>
              <w:right w:val="nil"/>
            </w:tcBorders>
            <w:shd w:val="clear" w:color="auto" w:fill="auto"/>
            <w:noWrap/>
            <w:hideMark/>
          </w:tcPr>
          <w:p w14:paraId="40B627C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27209532"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80876D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7C390C9"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hideMark/>
          </w:tcPr>
          <w:p w14:paraId="54964CD4"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hideMark/>
          </w:tcPr>
          <w:p w14:paraId="250E4AB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hideMark/>
          </w:tcPr>
          <w:p w14:paraId="305619D1" w14:textId="35B8E9E3" w:rsidR="008B3849" w:rsidRPr="008B3849" w:rsidRDefault="00564F83"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9744" behindDoc="0" locked="0" layoutInCell="1" allowOverlap="1" wp14:anchorId="11F17226" wp14:editId="15CD65F3">
                      <wp:simplePos x="0" y="0"/>
                      <wp:positionH relativeFrom="column">
                        <wp:posOffset>1572260</wp:posOffset>
                      </wp:positionH>
                      <wp:positionV relativeFrom="paragraph">
                        <wp:posOffset>33655</wp:posOffset>
                      </wp:positionV>
                      <wp:extent cx="0" cy="143510"/>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AE5D" id="Straight Arrow Connector 21" o:spid="_x0000_s1026" type="#_x0000_t32" style="position:absolute;margin-left:123.8pt;margin-top:2.65pt;width:0;height:1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" strokecolor="black [3213]" strokeweight="2pt">
                      <v:stroke endarrow="block" joinstyle="miter"/>
                    </v:shape>
                  </w:pict>
                </mc:Fallback>
              </mc:AlternateContent>
            </w:r>
          </w:p>
        </w:tc>
        <w:tc>
          <w:tcPr>
            <w:tcW w:w="516" w:type="dxa"/>
            <w:tcBorders>
              <w:top w:val="single" w:sz="4" w:space="0" w:color="auto"/>
              <w:left w:val="nil"/>
              <w:bottom w:val="single" w:sz="4" w:space="0" w:color="auto"/>
              <w:right w:val="nil"/>
            </w:tcBorders>
            <w:shd w:val="clear" w:color="auto" w:fill="auto"/>
            <w:noWrap/>
            <w:vAlign w:val="bottom"/>
            <w:hideMark/>
          </w:tcPr>
          <w:p w14:paraId="722922A4"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single" w:sz="4" w:space="0" w:color="auto"/>
              <w:right w:val="nil"/>
            </w:tcBorders>
            <w:shd w:val="clear" w:color="auto" w:fill="auto"/>
            <w:noWrap/>
            <w:vAlign w:val="bottom"/>
            <w:hideMark/>
          </w:tcPr>
          <w:p w14:paraId="2F22E4D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8B2D2B7"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hideMark/>
          </w:tcPr>
          <w:p w14:paraId="2F4AADE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F15387" w:rsidRPr="008B3849" w14:paraId="5AC83F68" w14:textId="77777777" w:rsidTr="00540261">
        <w:trPr>
          <w:trHeight w:val="570"/>
        </w:trPr>
        <w:tc>
          <w:tcPr>
            <w:tcW w:w="773" w:type="dxa"/>
            <w:tcBorders>
              <w:top w:val="nil"/>
              <w:left w:val="nil"/>
              <w:bottom w:val="nil"/>
              <w:right w:val="nil"/>
            </w:tcBorders>
            <w:shd w:val="clear" w:color="auto" w:fill="auto"/>
            <w:noWrap/>
            <w:hideMark/>
          </w:tcPr>
          <w:p w14:paraId="71BFCA11" w14:textId="77777777" w:rsidR="00F15387" w:rsidRPr="008B3849" w:rsidRDefault="00F1538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6</w:t>
            </w:r>
          </w:p>
        </w:tc>
        <w:tc>
          <w:tcPr>
            <w:tcW w:w="516" w:type="dxa"/>
            <w:tcBorders>
              <w:top w:val="nil"/>
              <w:left w:val="nil"/>
              <w:bottom w:val="nil"/>
              <w:right w:val="nil"/>
            </w:tcBorders>
            <w:shd w:val="clear" w:color="auto" w:fill="auto"/>
            <w:noWrap/>
            <w:vAlign w:val="bottom"/>
            <w:hideMark/>
          </w:tcPr>
          <w:p w14:paraId="65B7DD4B" w14:textId="77777777" w:rsidR="00F15387" w:rsidRPr="008B3849" w:rsidRDefault="00F1538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9B16E78" w14:textId="532B32B5" w:rsidR="00F15387" w:rsidRPr="008B3849" w:rsidRDefault="00F1538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Spatial smoothing and categorization</w:t>
            </w:r>
          </w:p>
        </w:tc>
        <w:tc>
          <w:tcPr>
            <w:tcW w:w="516" w:type="dxa"/>
            <w:tcBorders>
              <w:top w:val="nil"/>
              <w:left w:val="nil"/>
              <w:bottom w:val="nil"/>
              <w:right w:val="single" w:sz="4" w:space="0" w:color="auto"/>
            </w:tcBorders>
            <w:shd w:val="clear" w:color="auto" w:fill="auto"/>
            <w:noWrap/>
            <w:vAlign w:val="bottom"/>
            <w:hideMark/>
          </w:tcPr>
          <w:p w14:paraId="06E7E4D6" w14:textId="77777777" w:rsidR="00F15387" w:rsidRPr="008B3849" w:rsidRDefault="00F1538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E2E2181" w14:textId="1FE5B79E" w:rsidR="00F15387" w:rsidRPr="008B3849" w:rsidRDefault="00F1538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Final indicator and heat vulnerability score</w:t>
            </w:r>
            <w:r>
              <w:rPr>
                <w:rFonts w:ascii="Calibri" w:eastAsia="Times New Roman" w:hAnsi="Calibri" w:cs="Calibri"/>
                <w:color w:val="000000"/>
                <w:lang w:eastAsia="en-AU"/>
              </w:rPr>
              <w:t>s</w:t>
            </w:r>
            <w:r w:rsidRPr="008B3849">
              <w:rPr>
                <w:rFonts w:ascii="Calibri" w:eastAsia="Times New Roman" w:hAnsi="Calibri" w:cs="Calibri"/>
                <w:color w:val="000000"/>
                <w:lang w:eastAsia="en-AU"/>
              </w:rPr>
              <w:t xml:space="preserve"> will be </w:t>
            </w:r>
            <w:r>
              <w:rPr>
                <w:rFonts w:ascii="Calibri" w:eastAsia="Times New Roman" w:hAnsi="Calibri" w:cs="Calibri"/>
                <w:color w:val="000000"/>
                <w:lang w:eastAsia="en-AU"/>
              </w:rPr>
              <w:t>spatially smoothed and presented</w:t>
            </w:r>
            <w:r w:rsidRPr="008B3849">
              <w:rPr>
                <w:rFonts w:ascii="Calibri" w:eastAsia="Times New Roman" w:hAnsi="Calibri" w:cs="Calibri"/>
                <w:color w:val="000000"/>
                <w:lang w:eastAsia="en-AU"/>
              </w:rPr>
              <w:t xml:space="preserve"> as </w:t>
            </w:r>
            <w:r>
              <w:rPr>
                <w:rFonts w:ascii="Calibri" w:eastAsia="Times New Roman" w:hAnsi="Calibri" w:cs="Calibri"/>
                <w:color w:val="000000"/>
                <w:lang w:eastAsia="en-AU"/>
              </w:rPr>
              <w:t>categories rather than specific values</w:t>
            </w:r>
            <w:r w:rsidR="0025261B">
              <w:rPr>
                <w:rFonts w:ascii="Calibri" w:eastAsia="Times New Roman" w:hAnsi="Calibri" w:cs="Calibri"/>
                <w:color w:val="000000"/>
                <w:lang w:eastAsia="en-AU"/>
              </w:rPr>
              <w:t>. Hotspot analysis will be performed to statistically determinate locations of heat health vulnerability.</w:t>
            </w:r>
          </w:p>
        </w:tc>
      </w:tr>
    </w:tbl>
    <w:p w14:paraId="7CA0E5E0" w14:textId="631FC5CB" w:rsidR="008B3849" w:rsidRDefault="0009535F">
      <w:pPr>
        <w:sectPr w:rsidR="008B3849" w:rsidSect="00D7330C">
          <w:pgSz w:w="16838" w:h="11906" w:orient="landscape"/>
          <w:pgMar w:top="1440" w:right="720" w:bottom="720" w:left="720" w:header="706" w:footer="706" w:gutter="0"/>
          <w:cols w:space="708"/>
          <w:docGrid w:linePitch="360"/>
        </w:sectPr>
      </w:pPr>
      <w:r w:rsidRPr="00540261">
        <w:rPr>
          <w:rFonts w:ascii="Calibri" w:eastAsia="Times New Roman" w:hAnsi="Calibri" w:cs="Calibri"/>
          <w:b/>
          <w:bCs/>
          <w:noProof/>
          <w:color w:val="000000"/>
          <w:lang w:eastAsia="en-AU"/>
        </w:rPr>
        <mc:AlternateContent>
          <mc:Choice Requires="wps">
            <w:drawing>
              <wp:anchor distT="45720" distB="45720" distL="114300" distR="114300" simplePos="0" relativeHeight="251698176" behindDoc="0" locked="0" layoutInCell="1" allowOverlap="1" wp14:anchorId="1B4F17A8" wp14:editId="71B4E04C">
                <wp:simplePos x="0" y="0"/>
                <wp:positionH relativeFrom="margin">
                  <wp:align>left</wp:align>
                </wp:positionH>
                <wp:positionV relativeFrom="paragraph">
                  <wp:posOffset>-6002655</wp:posOffset>
                </wp:positionV>
                <wp:extent cx="318135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noFill/>
                          <a:miter lim="800000"/>
                          <a:headEnd/>
                          <a:tailEnd/>
                        </a:ln>
                      </wps:spPr>
                      <wps:txbx>
                        <w:txbxContent>
                          <w:p w14:paraId="3FBA8E2F" w14:textId="77777777" w:rsidR="00540261" w:rsidRPr="00540261" w:rsidRDefault="00540261" w:rsidP="00540261">
                            <w:pPr>
                              <w:rPr>
                                <w:b/>
                                <w:bCs/>
                              </w:rPr>
                            </w:pPr>
                            <w:r w:rsidRPr="00540261">
                              <w:rPr>
                                <w:b/>
                                <w:bCs/>
                              </w:rPr>
                              <w:t>Figure 3: Flow diagram of the analysis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4F17A8" id="Text Box 2" o:spid="_x0000_s1037" type="#_x0000_t202" style="position:absolute;margin-left:0;margin-top:-472.65pt;width:250.5pt;height:110.6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" stroked="f">
                <v:textbox style="mso-fit-shape-to-text:t">
                  <w:txbxContent>
                    <w:p w14:paraId="3FBA8E2F" w14:textId="77777777" w:rsidR="00540261" w:rsidRPr="00540261" w:rsidRDefault="00540261" w:rsidP="00540261">
                      <w:pPr>
                        <w:rPr>
                          <w:b/>
                          <w:bCs/>
                        </w:rPr>
                      </w:pPr>
                      <w:r w:rsidRPr="00540261">
                        <w:rPr>
                          <w:b/>
                          <w:bCs/>
                        </w:rPr>
                        <w:t>Figure 3: Flow diagram of the analysis plan</w:t>
                      </w:r>
                    </w:p>
                  </w:txbxContent>
                </v:textbox>
                <w10:wrap anchorx="margin"/>
              </v:shape>
            </w:pict>
          </mc:Fallback>
        </mc:AlternateContent>
      </w:r>
    </w:p>
    <w:p w14:paraId="37EB60F6" w14:textId="27570616" w:rsidR="00A31F8A" w:rsidRPr="00A31F8A" w:rsidRDefault="00A31F8A" w:rsidP="00D7330C">
      <w:pPr>
        <w:spacing w:after="0" w:line="360" w:lineRule="auto"/>
        <w:rPr>
          <w:b/>
          <w:bCs/>
        </w:rPr>
      </w:pPr>
      <w:r w:rsidRPr="00A31F8A">
        <w:rPr>
          <w:b/>
          <w:bCs/>
        </w:rPr>
        <w:lastRenderedPageBreak/>
        <w:t xml:space="preserve">Figure 4: Example of spatial smoothing - adapted from </w:t>
      </w:r>
      <w:proofErr w:type="spellStart"/>
      <w:r w:rsidRPr="00A31F8A">
        <w:rPr>
          <w:b/>
          <w:bCs/>
        </w:rPr>
        <w:t>Deschacht</w:t>
      </w:r>
      <w:proofErr w:type="spellEnd"/>
      <w:r w:rsidRPr="00A31F8A">
        <w:rPr>
          <w:b/>
          <w:bCs/>
        </w:rPr>
        <w:t xml:space="preserve"> 2016 </w:t>
      </w:r>
      <w:r w:rsidR="00870384">
        <w:rPr>
          <w:b/>
          <w:bCs/>
          <w:noProof/>
          <w:vertAlign w:val="superscript"/>
        </w:rPr>
        <w:t>7</w:t>
      </w:r>
    </w:p>
    <w:p w14:paraId="45A8313A" w14:textId="76748766" w:rsidR="00995350" w:rsidRDefault="00825614" w:rsidP="0046020D">
      <w:pPr>
        <w:spacing w:after="0" w:line="360" w:lineRule="auto"/>
        <w:ind w:left="720" w:hanging="720"/>
      </w:pPr>
      <w:r>
        <w:rPr>
          <w:noProof/>
        </w:rPr>
        <mc:AlternateContent>
          <mc:Choice Requires="wps">
            <w:drawing>
              <wp:anchor distT="0" distB="0" distL="114300" distR="114300" simplePos="0" relativeHeight="251701248" behindDoc="0" locked="0" layoutInCell="1" allowOverlap="1" wp14:anchorId="6F7B3C6D" wp14:editId="66D3A23A">
                <wp:simplePos x="0" y="0"/>
                <wp:positionH relativeFrom="column">
                  <wp:posOffset>-126124</wp:posOffset>
                </wp:positionH>
                <wp:positionV relativeFrom="paragraph">
                  <wp:posOffset>219513</wp:posOffset>
                </wp:positionV>
                <wp:extent cx="5391807" cy="5533696"/>
                <wp:effectExtent l="0" t="0" r="18415" b="10160"/>
                <wp:wrapNone/>
                <wp:docPr id="203" name="Rectangle 203"/>
                <wp:cNvGraphicFramePr/>
                <a:graphic xmlns:a="http://schemas.openxmlformats.org/drawingml/2006/main">
                  <a:graphicData uri="http://schemas.microsoft.com/office/word/2010/wordprocessingShape">
                    <wps:wsp>
                      <wps:cNvSpPr/>
                      <wps:spPr>
                        <a:xfrm>
                          <a:off x="0" y="0"/>
                          <a:ext cx="5391807" cy="553369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E8757" id="Rectangle 203" o:spid="_x0000_s1026" style="position:absolute;margin-left:-9.95pt;margin-top:17.3pt;width:424.55pt;height:43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" filled="f" strokecolor="black [3213]" strokeweight="2pt"/>
            </w:pict>
          </mc:Fallback>
        </mc:AlternateContent>
      </w:r>
    </w:p>
    <w:p w14:paraId="0F3368E8" w14:textId="77777777" w:rsidR="00995350" w:rsidRDefault="00995350" w:rsidP="0046020D">
      <w:pPr>
        <w:spacing w:after="0" w:line="360" w:lineRule="auto"/>
        <w:ind w:left="720" w:hanging="720"/>
      </w:pPr>
      <w:r>
        <w:rPr>
          <w:noProof/>
        </w:rPr>
        <w:drawing>
          <wp:inline distT="0" distB="0" distL="0" distR="0" wp14:anchorId="3C0E1E29" wp14:editId="04A7F166">
            <wp:extent cx="301942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2733675"/>
                    </a:xfrm>
                    <a:prstGeom prst="rect">
                      <a:avLst/>
                    </a:prstGeom>
                  </pic:spPr>
                </pic:pic>
              </a:graphicData>
            </a:graphic>
          </wp:inline>
        </w:drawing>
      </w:r>
    </w:p>
    <w:p w14:paraId="424C56AF" w14:textId="77777777" w:rsidR="00995350" w:rsidRDefault="00995350" w:rsidP="0046020D">
      <w:pPr>
        <w:spacing w:after="0" w:line="360" w:lineRule="auto"/>
        <w:ind w:left="720" w:hanging="720"/>
      </w:pPr>
    </w:p>
    <w:p w14:paraId="05A65F94" w14:textId="77777777" w:rsidR="00995350" w:rsidRDefault="00995350" w:rsidP="0046020D">
      <w:pPr>
        <w:spacing w:after="0" w:line="360" w:lineRule="auto"/>
        <w:ind w:left="720" w:hanging="720"/>
      </w:pPr>
      <w:r>
        <w:rPr>
          <w:noProof/>
        </w:rPr>
        <w:drawing>
          <wp:inline distT="0" distB="0" distL="0" distR="0" wp14:anchorId="39E49C1D" wp14:editId="1245D802">
            <wp:extent cx="5048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2324100"/>
                    </a:xfrm>
                    <a:prstGeom prst="rect">
                      <a:avLst/>
                    </a:prstGeom>
                  </pic:spPr>
                </pic:pic>
              </a:graphicData>
            </a:graphic>
          </wp:inline>
        </w:drawing>
      </w:r>
    </w:p>
    <w:p w14:paraId="5AAD68BC" w14:textId="77777777" w:rsidR="00995350" w:rsidRDefault="00995350" w:rsidP="0046020D">
      <w:pPr>
        <w:spacing w:after="0" w:line="360" w:lineRule="auto"/>
        <w:ind w:left="720" w:hanging="720"/>
      </w:pPr>
    </w:p>
    <w:p w14:paraId="63BCD8FE" w14:textId="7CBD44E4" w:rsidR="00995350" w:rsidRDefault="00995350" w:rsidP="0046020D">
      <w:pPr>
        <w:spacing w:after="0" w:line="360" w:lineRule="auto"/>
        <w:ind w:left="720" w:hanging="720"/>
        <w:rPr>
          <w:ins w:id="130" w:author="Flavia Barar" w:date="2022-12-08T11:38:00Z"/>
        </w:rPr>
      </w:pPr>
    </w:p>
    <w:p w14:paraId="0408E076" w14:textId="78DFC976" w:rsidR="00A40088" w:rsidRDefault="00A40088" w:rsidP="0046020D">
      <w:pPr>
        <w:spacing w:after="0" w:line="360" w:lineRule="auto"/>
        <w:ind w:left="720" w:hanging="720"/>
        <w:rPr>
          <w:ins w:id="131" w:author="Flavia Barar" w:date="2022-12-08T11:38:00Z"/>
        </w:rPr>
      </w:pPr>
    </w:p>
    <w:p w14:paraId="3C40BB90" w14:textId="77E1E6A9" w:rsidR="00A40088" w:rsidRDefault="00A40088" w:rsidP="0046020D">
      <w:pPr>
        <w:spacing w:after="0" w:line="360" w:lineRule="auto"/>
        <w:ind w:left="720" w:hanging="720"/>
        <w:rPr>
          <w:ins w:id="132" w:author="Flavia Barar" w:date="2022-12-08T11:38:00Z"/>
        </w:rPr>
      </w:pPr>
    </w:p>
    <w:p w14:paraId="305AD755" w14:textId="58761F48" w:rsidR="00A40088" w:rsidRDefault="00A40088" w:rsidP="0046020D">
      <w:pPr>
        <w:spacing w:after="0" w:line="360" w:lineRule="auto"/>
        <w:ind w:left="720" w:hanging="720"/>
        <w:rPr>
          <w:ins w:id="133" w:author="Flavia Barar" w:date="2022-12-08T11:38:00Z"/>
        </w:rPr>
      </w:pPr>
    </w:p>
    <w:p w14:paraId="469AE44C" w14:textId="55689A70" w:rsidR="00A40088" w:rsidRDefault="00A40088" w:rsidP="0046020D">
      <w:pPr>
        <w:spacing w:after="0" w:line="360" w:lineRule="auto"/>
        <w:ind w:left="720" w:hanging="720"/>
        <w:rPr>
          <w:ins w:id="134" w:author="Flavia Barar" w:date="2022-12-08T11:38:00Z"/>
        </w:rPr>
      </w:pPr>
    </w:p>
    <w:p w14:paraId="28F99581" w14:textId="0244C3AD" w:rsidR="00A40088" w:rsidRDefault="00A40088" w:rsidP="0046020D">
      <w:pPr>
        <w:spacing w:after="0" w:line="360" w:lineRule="auto"/>
        <w:ind w:left="720" w:hanging="720"/>
        <w:rPr>
          <w:ins w:id="135" w:author="Flavia Barar" w:date="2022-12-08T11:38:00Z"/>
        </w:rPr>
      </w:pPr>
    </w:p>
    <w:p w14:paraId="2313747A" w14:textId="3502B7EC" w:rsidR="00A40088" w:rsidRDefault="00A40088" w:rsidP="0046020D">
      <w:pPr>
        <w:spacing w:after="0" w:line="360" w:lineRule="auto"/>
        <w:ind w:left="720" w:hanging="720"/>
        <w:rPr>
          <w:ins w:id="136" w:author="Flavia Barar" w:date="2022-12-08T11:38:00Z"/>
        </w:rPr>
      </w:pPr>
    </w:p>
    <w:p w14:paraId="4456B44C" w14:textId="40FF2F6D" w:rsidR="00A40088" w:rsidRDefault="00A40088" w:rsidP="0046020D">
      <w:pPr>
        <w:spacing w:after="0" w:line="360" w:lineRule="auto"/>
        <w:ind w:left="720" w:hanging="720"/>
        <w:rPr>
          <w:ins w:id="137" w:author="Flavia Barar" w:date="2022-12-08T11:38:00Z"/>
        </w:rPr>
      </w:pPr>
    </w:p>
    <w:p w14:paraId="18CB34A7" w14:textId="620E8DFD" w:rsidR="00A40088" w:rsidRDefault="00A40088" w:rsidP="0046020D">
      <w:pPr>
        <w:spacing w:after="0" w:line="360" w:lineRule="auto"/>
        <w:ind w:left="720" w:hanging="720"/>
        <w:rPr>
          <w:ins w:id="138" w:author="Flavia Barar" w:date="2022-12-08T11:38:00Z"/>
        </w:rPr>
      </w:pPr>
    </w:p>
    <w:p w14:paraId="6369FC4C" w14:textId="77777777" w:rsidR="00A40088" w:rsidRDefault="00A40088" w:rsidP="0046020D">
      <w:pPr>
        <w:spacing w:after="0" w:line="360" w:lineRule="auto"/>
        <w:ind w:left="720" w:hanging="720"/>
      </w:pPr>
    </w:p>
    <w:p w14:paraId="50787BF6" w14:textId="77777777" w:rsidR="004B1B8E" w:rsidRPr="004B1B8E" w:rsidRDefault="004B1B8E" w:rsidP="004B1B8E">
      <w:pPr>
        <w:spacing w:after="0" w:line="240" w:lineRule="auto"/>
        <w:rPr>
          <w:ins w:id="139" w:author="Flavia Barar" w:date="2022-12-08T11:38:00Z"/>
          <w:rFonts w:ascii="Times New Roman" w:eastAsia="Times New Roman" w:hAnsi="Times New Roman" w:cs="Times New Roman"/>
          <w:sz w:val="24"/>
          <w:szCs w:val="24"/>
          <w:lang w:val="en-US"/>
        </w:rPr>
      </w:pPr>
      <w:ins w:id="140" w:author="Flavia Barar" w:date="2022-12-08T11:38:00Z">
        <w:r w:rsidRPr="004B1B8E">
          <w:rPr>
            <w:rFonts w:ascii="Calibri" w:eastAsia="Times New Roman" w:hAnsi="Calibri" w:cs="Calibri"/>
            <w:b/>
            <w:bCs/>
            <w:color w:val="000000"/>
            <w:lang w:val="en-US"/>
          </w:rPr>
          <w:lastRenderedPageBreak/>
          <w:t>Results </w:t>
        </w:r>
      </w:ins>
    </w:p>
    <w:p w14:paraId="393861DC" w14:textId="77777777" w:rsidR="004B1B8E" w:rsidRPr="004B1B8E" w:rsidRDefault="004B1B8E" w:rsidP="004B1B8E">
      <w:pPr>
        <w:spacing w:after="0" w:line="240" w:lineRule="auto"/>
        <w:rPr>
          <w:ins w:id="141" w:author="Flavia Barar" w:date="2022-12-08T11:38:00Z"/>
          <w:rFonts w:ascii="Times New Roman" w:eastAsia="Times New Roman" w:hAnsi="Times New Roman" w:cs="Times New Roman"/>
          <w:sz w:val="24"/>
          <w:szCs w:val="24"/>
          <w:lang w:val="en-US"/>
        </w:rPr>
      </w:pPr>
    </w:p>
    <w:p w14:paraId="430F186D" w14:textId="742F87E7" w:rsidR="004B1B8E" w:rsidRPr="004B1B8E" w:rsidRDefault="004B1B8E" w:rsidP="004B1B8E">
      <w:pPr>
        <w:spacing w:after="0" w:line="240" w:lineRule="auto"/>
        <w:rPr>
          <w:ins w:id="142" w:author="Flavia Barar" w:date="2022-12-08T11:38:00Z"/>
          <w:rFonts w:ascii="Times New Roman" w:eastAsia="Times New Roman" w:hAnsi="Times New Roman" w:cs="Times New Roman"/>
          <w:sz w:val="24"/>
          <w:szCs w:val="24"/>
          <w:lang w:val="en-US"/>
        </w:rPr>
      </w:pPr>
      <w:ins w:id="143" w:author="Flavia Barar" w:date="2022-12-08T11:38:00Z">
        <w:r w:rsidRPr="004B1B8E">
          <w:rPr>
            <w:rFonts w:ascii="Calibri" w:eastAsia="Times New Roman" w:hAnsi="Calibri" w:cs="Calibri"/>
            <w:color w:val="000000"/>
            <w:lang w:val="en-US"/>
          </w:rPr>
          <w:t xml:space="preserve">The output of the analysis will be the Heat Vulnerability Indicator and the three weighted </w:t>
        </w:r>
        <w:proofErr w:type="spellStart"/>
        <w:r w:rsidRPr="004B1B8E">
          <w:rPr>
            <w:rFonts w:ascii="Calibri" w:eastAsia="Times New Roman" w:hAnsi="Calibri" w:cs="Calibri"/>
            <w:color w:val="000000"/>
            <w:lang w:val="en-US"/>
          </w:rPr>
          <w:t>subindicator</w:t>
        </w:r>
        <w:proofErr w:type="spellEnd"/>
        <w:r w:rsidRPr="004B1B8E">
          <w:rPr>
            <w:rFonts w:ascii="Calibri" w:eastAsia="Times New Roman" w:hAnsi="Calibri" w:cs="Calibri"/>
            <w:color w:val="000000"/>
            <w:lang w:val="en-US"/>
          </w:rPr>
          <w:t xml:space="preserve"> layers of Sensitivity, Adaptive Capacity and Exposure</w:t>
        </w:r>
      </w:ins>
      <w:ins w:id="144" w:author="Flavia Barar" w:date="2022-12-08T11:39:00Z">
        <w:r w:rsidR="0063084C">
          <w:rPr>
            <w:rFonts w:ascii="Calibri" w:eastAsia="Times New Roman" w:hAnsi="Calibri" w:cs="Calibri"/>
            <w:color w:val="000000"/>
            <w:lang w:val="en-US"/>
          </w:rPr>
          <w:t>,</w:t>
        </w:r>
      </w:ins>
      <w:ins w:id="145" w:author="Flavia Barar" w:date="2022-12-08T11:38:00Z">
        <w:r w:rsidRPr="004B1B8E">
          <w:rPr>
            <w:rFonts w:ascii="Calibri" w:eastAsia="Times New Roman" w:hAnsi="Calibri" w:cs="Calibri"/>
            <w:color w:val="000000"/>
            <w:lang w:val="en-US"/>
          </w:rPr>
          <w:t xml:space="preserve"> which will allow us to understand the relationship between </w:t>
        </w:r>
        <w:proofErr w:type="spellStart"/>
        <w:r w:rsidRPr="004B1B8E">
          <w:rPr>
            <w:rFonts w:ascii="Calibri" w:eastAsia="Times New Roman" w:hAnsi="Calibri" w:cs="Calibri"/>
            <w:color w:val="000000"/>
            <w:lang w:val="en-US"/>
          </w:rPr>
          <w:t>subindicators</w:t>
        </w:r>
        <w:proofErr w:type="spellEnd"/>
        <w:r w:rsidRPr="004B1B8E">
          <w:rPr>
            <w:rFonts w:ascii="Calibri" w:eastAsia="Times New Roman" w:hAnsi="Calibri" w:cs="Calibri"/>
            <w:color w:val="000000"/>
            <w:lang w:val="en-US"/>
          </w:rPr>
          <w:t xml:space="preserve"> that contributed to a specific vulnerability outcome and measures.  The results will be expressed in values between 0 and 1 (0 = low vulnerability and 1= high vulnerability). </w:t>
        </w:r>
      </w:ins>
    </w:p>
    <w:p w14:paraId="3528EFD4" w14:textId="77777777" w:rsidR="004B1B8E" w:rsidRPr="004B1B8E" w:rsidRDefault="004B1B8E" w:rsidP="004B1B8E">
      <w:pPr>
        <w:spacing w:after="0" w:line="240" w:lineRule="auto"/>
        <w:rPr>
          <w:ins w:id="146" w:author="Flavia Barar" w:date="2022-12-08T11:38:00Z"/>
          <w:rFonts w:ascii="Times New Roman" w:eastAsia="Times New Roman" w:hAnsi="Times New Roman" w:cs="Times New Roman"/>
          <w:sz w:val="24"/>
          <w:szCs w:val="24"/>
          <w:lang w:val="en-US"/>
        </w:rPr>
      </w:pPr>
    </w:p>
    <w:p w14:paraId="7E8576DF" w14:textId="77777777" w:rsidR="004B1B8E" w:rsidRPr="004B1B8E" w:rsidRDefault="004B1B8E" w:rsidP="004B1B8E">
      <w:pPr>
        <w:spacing w:after="0" w:line="240" w:lineRule="auto"/>
        <w:rPr>
          <w:ins w:id="147" w:author="Flavia Barar" w:date="2022-12-08T11:38:00Z"/>
          <w:rFonts w:ascii="Times New Roman" w:eastAsia="Times New Roman" w:hAnsi="Times New Roman" w:cs="Times New Roman"/>
          <w:sz w:val="24"/>
          <w:szCs w:val="24"/>
          <w:lang w:val="en-US"/>
        </w:rPr>
      </w:pPr>
      <w:ins w:id="148" w:author="Flavia Barar" w:date="2022-12-08T11:38:00Z">
        <w:r w:rsidRPr="004B1B8E">
          <w:rPr>
            <w:rFonts w:ascii="Calibri" w:eastAsia="Times New Roman" w:hAnsi="Calibri" w:cs="Calibri"/>
            <w:b/>
            <w:bCs/>
            <w:color w:val="000000"/>
            <w:lang w:val="en-US"/>
          </w:rPr>
          <w:t xml:space="preserve">Figure 5: Example of output table (using fictitious data and </w:t>
        </w:r>
        <w:proofErr w:type="spellStart"/>
        <w:r w:rsidRPr="004B1B8E">
          <w:rPr>
            <w:rFonts w:ascii="Calibri" w:eastAsia="Times New Roman" w:hAnsi="Calibri" w:cs="Calibri"/>
            <w:b/>
            <w:bCs/>
            <w:color w:val="000000"/>
            <w:lang w:val="en-US"/>
          </w:rPr>
          <w:t>subindicator</w:t>
        </w:r>
        <w:proofErr w:type="spellEnd"/>
        <w:r w:rsidRPr="004B1B8E">
          <w:rPr>
            <w:rFonts w:ascii="Calibri" w:eastAsia="Times New Roman" w:hAnsi="Calibri" w:cs="Calibri"/>
            <w:b/>
            <w:bCs/>
            <w:color w:val="000000"/>
            <w:lang w:val="en-US"/>
          </w:rPr>
          <w:t xml:space="preserve"> weights)</w:t>
        </w:r>
      </w:ins>
    </w:p>
    <w:p w14:paraId="612E4790" w14:textId="77777777" w:rsidR="004B1B8E" w:rsidRPr="004B1B8E" w:rsidRDefault="004B1B8E" w:rsidP="004B1B8E">
      <w:pPr>
        <w:spacing w:after="0" w:line="240" w:lineRule="auto"/>
        <w:rPr>
          <w:ins w:id="149" w:author="Flavia Barar" w:date="2022-12-08T11:38:00Z"/>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57"/>
        <w:gridCol w:w="2449"/>
        <w:gridCol w:w="1174"/>
        <w:gridCol w:w="1070"/>
        <w:gridCol w:w="1882"/>
      </w:tblGrid>
      <w:tr w:rsidR="004B1B8E" w:rsidRPr="004B1B8E" w14:paraId="570B5DF1" w14:textId="77777777" w:rsidTr="004B1B8E">
        <w:trPr>
          <w:trHeight w:val="300"/>
          <w:ins w:id="150"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7C5793" w14:textId="77777777" w:rsidR="004B1B8E" w:rsidRPr="004B1B8E" w:rsidRDefault="004B1B8E" w:rsidP="004B1B8E">
            <w:pPr>
              <w:spacing w:after="0" w:line="240" w:lineRule="auto"/>
              <w:jc w:val="center"/>
              <w:rPr>
                <w:ins w:id="151" w:author="Flavia Barar" w:date="2022-12-08T11:38:00Z"/>
                <w:rFonts w:ascii="Times New Roman" w:eastAsia="Times New Roman" w:hAnsi="Times New Roman" w:cs="Times New Roman"/>
                <w:sz w:val="24"/>
                <w:szCs w:val="24"/>
                <w:lang w:val="en-US"/>
              </w:rPr>
            </w:pPr>
            <w:ins w:id="152" w:author="Flavia Barar" w:date="2022-12-08T11:38:00Z">
              <w:r w:rsidRPr="004B1B8E">
                <w:rPr>
                  <w:rFonts w:ascii="Calibri" w:eastAsia="Times New Roman" w:hAnsi="Calibri" w:cs="Calibri"/>
                  <w:b/>
                  <w:bCs/>
                  <w:color w:val="000000"/>
                  <w:lang w:val="en-US"/>
                </w:rPr>
                <w:t>SA1 Code</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386A56" w14:textId="77777777" w:rsidR="004B1B8E" w:rsidRPr="004B1B8E" w:rsidRDefault="004B1B8E" w:rsidP="004B1B8E">
            <w:pPr>
              <w:spacing w:after="0" w:line="240" w:lineRule="auto"/>
              <w:jc w:val="center"/>
              <w:rPr>
                <w:ins w:id="153" w:author="Flavia Barar" w:date="2022-12-08T11:38:00Z"/>
                <w:rFonts w:ascii="Times New Roman" w:eastAsia="Times New Roman" w:hAnsi="Times New Roman" w:cs="Times New Roman"/>
                <w:sz w:val="24"/>
                <w:szCs w:val="24"/>
                <w:lang w:val="en-US"/>
              </w:rPr>
            </w:pPr>
            <w:ins w:id="154" w:author="Flavia Barar" w:date="2022-12-08T11:38:00Z">
              <w:r w:rsidRPr="004B1B8E">
                <w:rPr>
                  <w:rFonts w:ascii="Calibri" w:eastAsia="Times New Roman" w:hAnsi="Calibri" w:cs="Calibri"/>
                  <w:b/>
                  <w:bCs/>
                  <w:color w:val="000000"/>
                  <w:lang w:val="en-US"/>
                </w:rPr>
                <w:t>Heat Vulnerability Index</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54271A" w14:textId="77777777" w:rsidR="004B1B8E" w:rsidRPr="004B1B8E" w:rsidRDefault="004B1B8E" w:rsidP="004B1B8E">
            <w:pPr>
              <w:spacing w:after="0" w:line="240" w:lineRule="auto"/>
              <w:jc w:val="center"/>
              <w:rPr>
                <w:ins w:id="155" w:author="Flavia Barar" w:date="2022-12-08T11:38:00Z"/>
                <w:rFonts w:ascii="Times New Roman" w:eastAsia="Times New Roman" w:hAnsi="Times New Roman" w:cs="Times New Roman"/>
                <w:sz w:val="24"/>
                <w:szCs w:val="24"/>
                <w:lang w:val="en-US"/>
              </w:rPr>
            </w:pPr>
            <w:ins w:id="156" w:author="Flavia Barar" w:date="2022-12-08T11:38:00Z">
              <w:r w:rsidRPr="004B1B8E">
                <w:rPr>
                  <w:rFonts w:ascii="Calibri" w:eastAsia="Times New Roman" w:hAnsi="Calibri" w:cs="Calibri"/>
                  <w:b/>
                  <w:bCs/>
                  <w:color w:val="000000"/>
                  <w:lang w:val="en-US"/>
                </w:rPr>
                <w:t>Sensitivity</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D03AF" w14:textId="77777777" w:rsidR="004B1B8E" w:rsidRPr="004B1B8E" w:rsidRDefault="004B1B8E" w:rsidP="004B1B8E">
            <w:pPr>
              <w:spacing w:after="0" w:line="240" w:lineRule="auto"/>
              <w:jc w:val="center"/>
              <w:rPr>
                <w:ins w:id="157" w:author="Flavia Barar" w:date="2022-12-08T11:38:00Z"/>
                <w:rFonts w:ascii="Times New Roman" w:eastAsia="Times New Roman" w:hAnsi="Times New Roman" w:cs="Times New Roman"/>
                <w:sz w:val="24"/>
                <w:szCs w:val="24"/>
                <w:lang w:val="en-US"/>
              </w:rPr>
            </w:pPr>
            <w:ins w:id="158" w:author="Flavia Barar" w:date="2022-12-08T11:38:00Z">
              <w:r w:rsidRPr="004B1B8E">
                <w:rPr>
                  <w:rFonts w:ascii="Calibri" w:eastAsia="Times New Roman" w:hAnsi="Calibri" w:cs="Calibri"/>
                  <w:b/>
                  <w:bCs/>
                  <w:color w:val="000000"/>
                  <w:lang w:val="en-US"/>
                </w:rPr>
                <w:t>Exposure</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333880" w14:textId="77777777" w:rsidR="004B1B8E" w:rsidRPr="004B1B8E" w:rsidRDefault="004B1B8E" w:rsidP="004B1B8E">
            <w:pPr>
              <w:spacing w:after="0" w:line="240" w:lineRule="auto"/>
              <w:jc w:val="center"/>
              <w:rPr>
                <w:ins w:id="159" w:author="Flavia Barar" w:date="2022-12-08T11:38:00Z"/>
                <w:rFonts w:ascii="Times New Roman" w:eastAsia="Times New Roman" w:hAnsi="Times New Roman" w:cs="Times New Roman"/>
                <w:sz w:val="24"/>
                <w:szCs w:val="24"/>
                <w:lang w:val="en-US"/>
              </w:rPr>
            </w:pPr>
            <w:ins w:id="160" w:author="Flavia Barar" w:date="2022-12-08T11:38:00Z">
              <w:r w:rsidRPr="004B1B8E">
                <w:rPr>
                  <w:rFonts w:ascii="Calibri" w:eastAsia="Times New Roman" w:hAnsi="Calibri" w:cs="Calibri"/>
                  <w:b/>
                  <w:bCs/>
                  <w:color w:val="000000"/>
                  <w:lang w:val="en-US"/>
                </w:rPr>
                <w:t>Adaptive Capacity</w:t>
              </w:r>
            </w:ins>
          </w:p>
        </w:tc>
      </w:tr>
      <w:tr w:rsidR="004B1B8E" w:rsidRPr="004B1B8E" w14:paraId="68D3FBAB" w14:textId="77777777" w:rsidTr="004B1B8E">
        <w:trPr>
          <w:trHeight w:val="300"/>
          <w:ins w:id="161"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FBF6A" w14:textId="77777777" w:rsidR="004B1B8E" w:rsidRPr="004B1B8E" w:rsidRDefault="004B1B8E" w:rsidP="004B1B8E">
            <w:pPr>
              <w:spacing w:after="0" w:line="240" w:lineRule="auto"/>
              <w:jc w:val="center"/>
              <w:rPr>
                <w:ins w:id="162" w:author="Flavia Barar" w:date="2022-12-08T11:38:00Z"/>
                <w:rFonts w:ascii="Times New Roman" w:eastAsia="Times New Roman" w:hAnsi="Times New Roman" w:cs="Times New Roman"/>
                <w:sz w:val="24"/>
                <w:szCs w:val="24"/>
                <w:lang w:val="en-US"/>
              </w:rPr>
            </w:pPr>
            <w:ins w:id="163" w:author="Flavia Barar" w:date="2022-12-08T11:38:00Z">
              <w:r w:rsidRPr="004B1B8E">
                <w:rPr>
                  <w:rFonts w:ascii="Calibri" w:eastAsia="Times New Roman" w:hAnsi="Calibri" w:cs="Calibri"/>
                  <w:color w:val="000000"/>
                  <w:lang w:val="en-US"/>
                </w:rPr>
                <w:t>21401137140</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FF2FAE" w14:textId="77777777" w:rsidR="004B1B8E" w:rsidRPr="004B1B8E" w:rsidRDefault="004B1B8E" w:rsidP="004B1B8E">
            <w:pPr>
              <w:spacing w:after="0" w:line="240" w:lineRule="auto"/>
              <w:jc w:val="center"/>
              <w:rPr>
                <w:ins w:id="164" w:author="Flavia Barar" w:date="2022-12-08T11:38:00Z"/>
                <w:rFonts w:ascii="Times New Roman" w:eastAsia="Times New Roman" w:hAnsi="Times New Roman" w:cs="Times New Roman"/>
                <w:sz w:val="24"/>
                <w:szCs w:val="24"/>
                <w:lang w:val="en-US"/>
              </w:rPr>
            </w:pPr>
            <w:ins w:id="165" w:author="Flavia Barar" w:date="2022-12-08T11:38:00Z">
              <w:r w:rsidRPr="004B1B8E">
                <w:rPr>
                  <w:rFonts w:ascii="Calibri" w:eastAsia="Times New Roman" w:hAnsi="Calibri" w:cs="Calibri"/>
                  <w:color w:val="000000"/>
                  <w:lang w:val="en-US"/>
                </w:rPr>
                <w:t>0.47</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D50ECF" w14:textId="77777777" w:rsidR="004B1B8E" w:rsidRPr="004B1B8E" w:rsidRDefault="004B1B8E" w:rsidP="004B1B8E">
            <w:pPr>
              <w:spacing w:after="0" w:line="240" w:lineRule="auto"/>
              <w:jc w:val="center"/>
              <w:rPr>
                <w:ins w:id="166" w:author="Flavia Barar" w:date="2022-12-08T11:38:00Z"/>
                <w:rFonts w:ascii="Times New Roman" w:eastAsia="Times New Roman" w:hAnsi="Times New Roman" w:cs="Times New Roman"/>
                <w:sz w:val="24"/>
                <w:szCs w:val="24"/>
                <w:lang w:val="en-US"/>
              </w:rPr>
            </w:pPr>
            <w:ins w:id="167" w:author="Flavia Barar" w:date="2022-12-08T11:38:00Z">
              <w:r w:rsidRPr="004B1B8E">
                <w:rPr>
                  <w:rFonts w:ascii="Calibri" w:eastAsia="Times New Roman" w:hAnsi="Calibri" w:cs="Calibri"/>
                  <w:color w:val="000000"/>
                  <w:lang w:val="en-US"/>
                </w:rPr>
                <w:t>0.5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A60AEB" w14:textId="77777777" w:rsidR="004B1B8E" w:rsidRPr="004B1B8E" w:rsidRDefault="004B1B8E" w:rsidP="004B1B8E">
            <w:pPr>
              <w:spacing w:after="0" w:line="240" w:lineRule="auto"/>
              <w:jc w:val="center"/>
              <w:rPr>
                <w:ins w:id="168" w:author="Flavia Barar" w:date="2022-12-08T11:38:00Z"/>
                <w:rFonts w:ascii="Times New Roman" w:eastAsia="Times New Roman" w:hAnsi="Times New Roman" w:cs="Times New Roman"/>
                <w:sz w:val="24"/>
                <w:szCs w:val="24"/>
                <w:lang w:val="en-US"/>
              </w:rPr>
            </w:pPr>
            <w:ins w:id="169" w:author="Flavia Barar" w:date="2022-12-08T11:38:00Z">
              <w:r w:rsidRPr="004B1B8E">
                <w:rPr>
                  <w:rFonts w:ascii="Calibri" w:eastAsia="Times New Roman" w:hAnsi="Calibri" w:cs="Calibri"/>
                  <w:color w:val="000000"/>
                  <w:lang w:val="en-US"/>
                </w:rPr>
                <w:t>0.85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FDAC9E" w14:textId="77777777" w:rsidR="004B1B8E" w:rsidRPr="004B1B8E" w:rsidRDefault="004B1B8E" w:rsidP="004B1B8E">
            <w:pPr>
              <w:spacing w:after="0" w:line="240" w:lineRule="auto"/>
              <w:jc w:val="center"/>
              <w:rPr>
                <w:ins w:id="170" w:author="Flavia Barar" w:date="2022-12-08T11:38:00Z"/>
                <w:rFonts w:ascii="Times New Roman" w:eastAsia="Times New Roman" w:hAnsi="Times New Roman" w:cs="Times New Roman"/>
                <w:sz w:val="24"/>
                <w:szCs w:val="24"/>
                <w:lang w:val="en-US"/>
              </w:rPr>
            </w:pPr>
            <w:ins w:id="171" w:author="Flavia Barar" w:date="2022-12-08T11:38:00Z">
              <w:r w:rsidRPr="004B1B8E">
                <w:rPr>
                  <w:rFonts w:ascii="Calibri" w:eastAsia="Times New Roman" w:hAnsi="Calibri" w:cs="Calibri"/>
                  <w:color w:val="000000"/>
                  <w:lang w:val="en-US"/>
                </w:rPr>
                <w:t>0.2</w:t>
              </w:r>
            </w:ins>
          </w:p>
        </w:tc>
      </w:tr>
      <w:tr w:rsidR="004B1B8E" w:rsidRPr="004B1B8E" w14:paraId="66AA199A" w14:textId="77777777" w:rsidTr="004B1B8E">
        <w:trPr>
          <w:trHeight w:val="300"/>
          <w:ins w:id="172"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6AB9E5" w14:textId="77777777" w:rsidR="004B1B8E" w:rsidRPr="004B1B8E" w:rsidRDefault="004B1B8E" w:rsidP="004B1B8E">
            <w:pPr>
              <w:spacing w:after="0" w:line="240" w:lineRule="auto"/>
              <w:jc w:val="center"/>
              <w:rPr>
                <w:ins w:id="173" w:author="Flavia Barar" w:date="2022-12-08T11:38:00Z"/>
                <w:rFonts w:ascii="Times New Roman" w:eastAsia="Times New Roman" w:hAnsi="Times New Roman" w:cs="Times New Roman"/>
                <w:sz w:val="24"/>
                <w:szCs w:val="24"/>
                <w:lang w:val="en-US"/>
              </w:rPr>
            </w:pPr>
            <w:ins w:id="174" w:author="Flavia Barar" w:date="2022-12-08T11:38:00Z">
              <w:r w:rsidRPr="004B1B8E">
                <w:rPr>
                  <w:rFonts w:ascii="Calibri" w:eastAsia="Times New Roman" w:hAnsi="Calibri" w:cs="Calibri"/>
                  <w:color w:val="000000"/>
                  <w:lang w:val="en-US"/>
                </w:rPr>
                <w:t>21001123104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6A59D0" w14:textId="77777777" w:rsidR="004B1B8E" w:rsidRPr="004B1B8E" w:rsidRDefault="004B1B8E" w:rsidP="004B1B8E">
            <w:pPr>
              <w:spacing w:after="0" w:line="240" w:lineRule="auto"/>
              <w:jc w:val="center"/>
              <w:rPr>
                <w:ins w:id="175" w:author="Flavia Barar" w:date="2022-12-08T11:38:00Z"/>
                <w:rFonts w:ascii="Times New Roman" w:eastAsia="Times New Roman" w:hAnsi="Times New Roman" w:cs="Times New Roman"/>
                <w:sz w:val="24"/>
                <w:szCs w:val="24"/>
                <w:lang w:val="en-US"/>
              </w:rPr>
            </w:pPr>
            <w:ins w:id="176" w:author="Flavia Barar" w:date="2022-12-08T11:38:00Z">
              <w:r w:rsidRPr="004B1B8E">
                <w:rPr>
                  <w:rFonts w:ascii="Calibri" w:eastAsia="Times New Roman" w:hAnsi="Calibri" w:cs="Calibri"/>
                  <w:color w:val="000000"/>
                  <w:lang w:val="en-US"/>
                </w:rPr>
                <w:t>0.68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044F50" w14:textId="77777777" w:rsidR="004B1B8E" w:rsidRPr="004B1B8E" w:rsidRDefault="004B1B8E" w:rsidP="004B1B8E">
            <w:pPr>
              <w:spacing w:after="0" w:line="240" w:lineRule="auto"/>
              <w:jc w:val="center"/>
              <w:rPr>
                <w:ins w:id="177" w:author="Flavia Barar" w:date="2022-12-08T11:38:00Z"/>
                <w:rFonts w:ascii="Times New Roman" w:eastAsia="Times New Roman" w:hAnsi="Times New Roman" w:cs="Times New Roman"/>
                <w:sz w:val="24"/>
                <w:szCs w:val="24"/>
                <w:lang w:val="en-US"/>
              </w:rPr>
            </w:pPr>
            <w:ins w:id="178" w:author="Flavia Barar" w:date="2022-12-08T11:38:00Z">
              <w:r w:rsidRPr="004B1B8E">
                <w:rPr>
                  <w:rFonts w:ascii="Calibri" w:eastAsia="Times New Roman" w:hAnsi="Calibri" w:cs="Calibri"/>
                  <w:color w:val="000000"/>
                  <w:lang w:val="en-US"/>
                </w:rPr>
                <w:t>0.85</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63863B" w14:textId="77777777" w:rsidR="004B1B8E" w:rsidRPr="004B1B8E" w:rsidRDefault="004B1B8E" w:rsidP="004B1B8E">
            <w:pPr>
              <w:spacing w:after="0" w:line="240" w:lineRule="auto"/>
              <w:jc w:val="center"/>
              <w:rPr>
                <w:ins w:id="179" w:author="Flavia Barar" w:date="2022-12-08T11:38:00Z"/>
                <w:rFonts w:ascii="Times New Roman" w:eastAsia="Times New Roman" w:hAnsi="Times New Roman" w:cs="Times New Roman"/>
                <w:sz w:val="24"/>
                <w:szCs w:val="24"/>
                <w:lang w:val="en-US"/>
              </w:rPr>
            </w:pPr>
            <w:ins w:id="180" w:author="Flavia Barar" w:date="2022-12-08T11:38:00Z">
              <w:r w:rsidRPr="004B1B8E">
                <w:rPr>
                  <w:rFonts w:ascii="Calibri" w:eastAsia="Times New Roman" w:hAnsi="Calibri" w:cs="Calibri"/>
                  <w:color w:val="000000"/>
                  <w:lang w:val="en-US"/>
                </w:rPr>
                <w:t>0.92</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15AED" w14:textId="77777777" w:rsidR="004B1B8E" w:rsidRPr="004B1B8E" w:rsidRDefault="004B1B8E" w:rsidP="004B1B8E">
            <w:pPr>
              <w:spacing w:after="0" w:line="240" w:lineRule="auto"/>
              <w:jc w:val="center"/>
              <w:rPr>
                <w:ins w:id="181" w:author="Flavia Barar" w:date="2022-12-08T11:38:00Z"/>
                <w:rFonts w:ascii="Times New Roman" w:eastAsia="Times New Roman" w:hAnsi="Times New Roman" w:cs="Times New Roman"/>
                <w:sz w:val="24"/>
                <w:szCs w:val="24"/>
                <w:lang w:val="en-US"/>
              </w:rPr>
            </w:pPr>
            <w:ins w:id="182" w:author="Flavia Barar" w:date="2022-12-08T11:38:00Z">
              <w:r w:rsidRPr="004B1B8E">
                <w:rPr>
                  <w:rFonts w:ascii="Calibri" w:eastAsia="Times New Roman" w:hAnsi="Calibri" w:cs="Calibri"/>
                  <w:color w:val="000000"/>
                  <w:lang w:val="en-US"/>
                </w:rPr>
                <w:t>0.1</w:t>
              </w:r>
            </w:ins>
          </w:p>
        </w:tc>
      </w:tr>
      <w:tr w:rsidR="004B1B8E" w:rsidRPr="004B1B8E" w14:paraId="6C866A9B" w14:textId="77777777" w:rsidTr="004B1B8E">
        <w:trPr>
          <w:trHeight w:val="300"/>
          <w:ins w:id="183"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A50B2E" w14:textId="77777777" w:rsidR="004B1B8E" w:rsidRPr="004B1B8E" w:rsidRDefault="004B1B8E" w:rsidP="004B1B8E">
            <w:pPr>
              <w:spacing w:after="0" w:line="240" w:lineRule="auto"/>
              <w:jc w:val="center"/>
              <w:rPr>
                <w:ins w:id="184" w:author="Flavia Barar" w:date="2022-12-08T11:38:00Z"/>
                <w:rFonts w:ascii="Times New Roman" w:eastAsia="Times New Roman" w:hAnsi="Times New Roman" w:cs="Times New Roman"/>
                <w:sz w:val="24"/>
                <w:szCs w:val="24"/>
                <w:lang w:val="en-US"/>
              </w:rPr>
            </w:pPr>
            <w:ins w:id="185" w:author="Flavia Barar" w:date="2022-12-08T11:38:00Z">
              <w:r w:rsidRPr="004B1B8E">
                <w:rPr>
                  <w:rFonts w:ascii="Calibri" w:eastAsia="Times New Roman" w:hAnsi="Calibri" w:cs="Calibri"/>
                  <w:color w:val="000000"/>
                  <w:lang w:val="en-US"/>
                </w:rPr>
                <w:t>20302103904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AA9C35" w14:textId="77777777" w:rsidR="004B1B8E" w:rsidRPr="004B1B8E" w:rsidRDefault="004B1B8E" w:rsidP="004B1B8E">
            <w:pPr>
              <w:spacing w:after="0" w:line="240" w:lineRule="auto"/>
              <w:jc w:val="center"/>
              <w:rPr>
                <w:ins w:id="186" w:author="Flavia Barar" w:date="2022-12-08T11:38:00Z"/>
                <w:rFonts w:ascii="Times New Roman" w:eastAsia="Times New Roman" w:hAnsi="Times New Roman" w:cs="Times New Roman"/>
                <w:sz w:val="24"/>
                <w:szCs w:val="24"/>
                <w:lang w:val="en-US"/>
              </w:rPr>
            </w:pPr>
            <w:ins w:id="187" w:author="Flavia Barar" w:date="2022-12-08T11:38:00Z">
              <w:r w:rsidRPr="004B1B8E">
                <w:rPr>
                  <w:rFonts w:ascii="Calibri" w:eastAsia="Times New Roman" w:hAnsi="Calibri" w:cs="Calibri"/>
                  <w:color w:val="000000"/>
                  <w:lang w:val="en-US"/>
                </w:rPr>
                <w:t>0.26</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377572" w14:textId="77777777" w:rsidR="004B1B8E" w:rsidRPr="004B1B8E" w:rsidRDefault="004B1B8E" w:rsidP="004B1B8E">
            <w:pPr>
              <w:spacing w:after="0" w:line="240" w:lineRule="auto"/>
              <w:jc w:val="center"/>
              <w:rPr>
                <w:ins w:id="188" w:author="Flavia Barar" w:date="2022-12-08T11:38:00Z"/>
                <w:rFonts w:ascii="Times New Roman" w:eastAsia="Times New Roman" w:hAnsi="Times New Roman" w:cs="Times New Roman"/>
                <w:sz w:val="24"/>
                <w:szCs w:val="24"/>
                <w:lang w:val="en-US"/>
              </w:rPr>
            </w:pPr>
            <w:ins w:id="189"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A1683D" w14:textId="77777777" w:rsidR="004B1B8E" w:rsidRPr="004B1B8E" w:rsidRDefault="004B1B8E" w:rsidP="004B1B8E">
            <w:pPr>
              <w:spacing w:after="0" w:line="240" w:lineRule="auto"/>
              <w:jc w:val="center"/>
              <w:rPr>
                <w:ins w:id="190" w:author="Flavia Barar" w:date="2022-12-08T11:38:00Z"/>
                <w:rFonts w:ascii="Times New Roman" w:eastAsia="Times New Roman" w:hAnsi="Times New Roman" w:cs="Times New Roman"/>
                <w:sz w:val="24"/>
                <w:szCs w:val="24"/>
                <w:lang w:val="en-US"/>
              </w:rPr>
            </w:pPr>
            <w:ins w:id="191" w:author="Flavia Barar" w:date="2022-12-08T11:38:00Z">
              <w:r w:rsidRPr="004B1B8E">
                <w:rPr>
                  <w:rFonts w:ascii="Calibri" w:eastAsia="Times New Roman" w:hAnsi="Calibri" w:cs="Calibri"/>
                  <w:color w:val="000000"/>
                  <w:lang w:val="en-US"/>
                </w:rPr>
                <w:t>0.8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28AD20" w14:textId="77777777" w:rsidR="004B1B8E" w:rsidRPr="004B1B8E" w:rsidRDefault="004B1B8E" w:rsidP="004B1B8E">
            <w:pPr>
              <w:spacing w:after="0" w:line="240" w:lineRule="auto"/>
              <w:jc w:val="center"/>
              <w:rPr>
                <w:ins w:id="192" w:author="Flavia Barar" w:date="2022-12-08T11:38:00Z"/>
                <w:rFonts w:ascii="Times New Roman" w:eastAsia="Times New Roman" w:hAnsi="Times New Roman" w:cs="Times New Roman"/>
                <w:sz w:val="24"/>
                <w:szCs w:val="24"/>
                <w:lang w:val="en-US"/>
              </w:rPr>
            </w:pPr>
            <w:ins w:id="193" w:author="Flavia Barar" w:date="2022-12-08T11:38:00Z">
              <w:r w:rsidRPr="004B1B8E">
                <w:rPr>
                  <w:rFonts w:ascii="Calibri" w:eastAsia="Times New Roman" w:hAnsi="Calibri" w:cs="Calibri"/>
                  <w:color w:val="000000"/>
                  <w:lang w:val="en-US"/>
                </w:rPr>
                <w:t>0.9</w:t>
              </w:r>
            </w:ins>
          </w:p>
        </w:tc>
      </w:tr>
      <w:tr w:rsidR="004B1B8E" w:rsidRPr="004B1B8E" w14:paraId="34FB5082" w14:textId="77777777" w:rsidTr="004B1B8E">
        <w:trPr>
          <w:trHeight w:val="300"/>
          <w:ins w:id="194" w:author="Flavia Barar" w:date="2022-12-08T11:38:00Z"/>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B4AF2C" w14:textId="77777777" w:rsidR="004B1B8E" w:rsidRPr="004B1B8E" w:rsidRDefault="004B1B8E" w:rsidP="004B1B8E">
            <w:pPr>
              <w:spacing w:after="0" w:line="240" w:lineRule="auto"/>
              <w:jc w:val="center"/>
              <w:rPr>
                <w:ins w:id="195" w:author="Flavia Barar" w:date="2022-12-08T11:38:00Z"/>
                <w:rFonts w:ascii="Times New Roman" w:eastAsia="Times New Roman" w:hAnsi="Times New Roman" w:cs="Times New Roman"/>
                <w:sz w:val="24"/>
                <w:szCs w:val="24"/>
                <w:lang w:val="en-US"/>
              </w:rPr>
            </w:pPr>
            <w:ins w:id="196" w:author="Flavia Barar" w:date="2022-12-08T11:38:00Z">
              <w:r w:rsidRPr="004B1B8E">
                <w:rPr>
                  <w:rFonts w:ascii="Calibri" w:eastAsia="Times New Roman" w:hAnsi="Calibri" w:cs="Calibri"/>
                  <w:color w:val="000000"/>
                  <w:lang w:val="en-US"/>
                </w:rPr>
                <w:t>21401937149</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B1165B" w14:textId="77777777" w:rsidR="004B1B8E" w:rsidRPr="004B1B8E" w:rsidRDefault="004B1B8E" w:rsidP="004B1B8E">
            <w:pPr>
              <w:spacing w:after="0" w:line="240" w:lineRule="auto"/>
              <w:jc w:val="center"/>
              <w:rPr>
                <w:ins w:id="197" w:author="Flavia Barar" w:date="2022-12-08T11:38:00Z"/>
                <w:rFonts w:ascii="Times New Roman" w:eastAsia="Times New Roman" w:hAnsi="Times New Roman" w:cs="Times New Roman"/>
                <w:sz w:val="24"/>
                <w:szCs w:val="24"/>
                <w:lang w:val="en-US"/>
              </w:rPr>
            </w:pPr>
            <w:ins w:id="198" w:author="Flavia Barar" w:date="2022-12-08T11:38:00Z">
              <w:r w:rsidRPr="004B1B8E">
                <w:rPr>
                  <w:rFonts w:ascii="Calibri" w:eastAsia="Times New Roman" w:hAnsi="Calibri" w:cs="Calibri"/>
                  <w:color w:val="000000"/>
                  <w:lang w:val="en-US"/>
                </w:rPr>
                <w:t>0.18</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38622" w14:textId="77777777" w:rsidR="004B1B8E" w:rsidRPr="004B1B8E" w:rsidRDefault="004B1B8E" w:rsidP="004B1B8E">
            <w:pPr>
              <w:spacing w:after="0" w:line="240" w:lineRule="auto"/>
              <w:jc w:val="center"/>
              <w:rPr>
                <w:ins w:id="199" w:author="Flavia Barar" w:date="2022-12-08T11:38:00Z"/>
                <w:rFonts w:ascii="Times New Roman" w:eastAsia="Times New Roman" w:hAnsi="Times New Roman" w:cs="Times New Roman"/>
                <w:sz w:val="24"/>
                <w:szCs w:val="24"/>
                <w:lang w:val="en-US"/>
              </w:rPr>
            </w:pPr>
            <w:ins w:id="200"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2DC7D5" w14:textId="77777777" w:rsidR="004B1B8E" w:rsidRPr="004B1B8E" w:rsidRDefault="004B1B8E" w:rsidP="004B1B8E">
            <w:pPr>
              <w:spacing w:after="0" w:line="240" w:lineRule="auto"/>
              <w:jc w:val="center"/>
              <w:rPr>
                <w:ins w:id="201" w:author="Flavia Barar" w:date="2022-12-08T11:38:00Z"/>
                <w:rFonts w:ascii="Times New Roman" w:eastAsia="Times New Roman" w:hAnsi="Times New Roman" w:cs="Times New Roman"/>
                <w:sz w:val="24"/>
                <w:szCs w:val="24"/>
                <w:lang w:val="en-US"/>
              </w:rPr>
            </w:pPr>
            <w:ins w:id="202" w:author="Flavia Barar" w:date="2022-12-08T11:38:00Z">
              <w:r w:rsidRPr="004B1B8E">
                <w:rPr>
                  <w:rFonts w:ascii="Calibri" w:eastAsia="Times New Roman" w:hAnsi="Calibri" w:cs="Calibri"/>
                  <w:color w:val="000000"/>
                  <w:lang w:val="en-US"/>
                </w:rPr>
                <w:t>0.4</w:t>
              </w:r>
            </w:ins>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57E50F" w14:textId="77777777" w:rsidR="004B1B8E" w:rsidRPr="004B1B8E" w:rsidRDefault="004B1B8E" w:rsidP="004B1B8E">
            <w:pPr>
              <w:spacing w:after="0" w:line="240" w:lineRule="auto"/>
              <w:jc w:val="center"/>
              <w:rPr>
                <w:ins w:id="203" w:author="Flavia Barar" w:date="2022-12-08T11:38:00Z"/>
                <w:rFonts w:ascii="Times New Roman" w:eastAsia="Times New Roman" w:hAnsi="Times New Roman" w:cs="Times New Roman"/>
                <w:sz w:val="24"/>
                <w:szCs w:val="24"/>
                <w:lang w:val="en-US"/>
              </w:rPr>
            </w:pPr>
            <w:ins w:id="204" w:author="Flavia Barar" w:date="2022-12-08T11:38:00Z">
              <w:r w:rsidRPr="004B1B8E">
                <w:rPr>
                  <w:rFonts w:ascii="Calibri" w:eastAsia="Times New Roman" w:hAnsi="Calibri" w:cs="Calibri"/>
                  <w:color w:val="000000"/>
                  <w:lang w:val="en-US"/>
                </w:rPr>
                <w:t>0.7</w:t>
              </w:r>
            </w:ins>
          </w:p>
        </w:tc>
      </w:tr>
    </w:tbl>
    <w:p w14:paraId="284C5FD3" w14:textId="77777777" w:rsidR="004B1B8E" w:rsidRPr="004B1B8E" w:rsidRDefault="004B1B8E" w:rsidP="004B1B8E">
      <w:pPr>
        <w:spacing w:after="0" w:line="240" w:lineRule="auto"/>
        <w:rPr>
          <w:ins w:id="205" w:author="Flavia Barar" w:date="2022-12-08T11:38:00Z"/>
          <w:rFonts w:ascii="Times New Roman" w:eastAsia="Times New Roman" w:hAnsi="Times New Roman" w:cs="Times New Roman"/>
          <w:sz w:val="24"/>
          <w:szCs w:val="24"/>
          <w:lang w:val="en-US"/>
        </w:rPr>
      </w:pPr>
    </w:p>
    <w:p w14:paraId="1504D7E7" w14:textId="77777777" w:rsidR="004B1B8E" w:rsidRPr="004B1B8E" w:rsidRDefault="004B1B8E" w:rsidP="004B1B8E">
      <w:pPr>
        <w:spacing w:after="0" w:line="240" w:lineRule="auto"/>
        <w:rPr>
          <w:ins w:id="206" w:author="Flavia Barar" w:date="2022-12-08T11:38:00Z"/>
          <w:rFonts w:ascii="Times New Roman" w:eastAsia="Times New Roman" w:hAnsi="Times New Roman" w:cs="Times New Roman"/>
          <w:sz w:val="24"/>
          <w:szCs w:val="24"/>
          <w:lang w:val="en-US"/>
        </w:rPr>
      </w:pPr>
      <w:ins w:id="207" w:author="Flavia Barar" w:date="2022-12-08T11:38:00Z">
        <w:r w:rsidRPr="004B1B8E">
          <w:rPr>
            <w:rFonts w:ascii="Calibri" w:eastAsia="Times New Roman" w:hAnsi="Calibri" w:cs="Calibri"/>
            <w:color w:val="000000"/>
            <w:lang w:val="en-US"/>
          </w:rPr>
          <w:t xml:space="preserve">The output table will contain SA1 codes that can be mapped to ABS boundaries to </w:t>
        </w:r>
        <w:proofErr w:type="spellStart"/>
        <w:r w:rsidRPr="004B1B8E">
          <w:rPr>
            <w:rFonts w:ascii="Calibri" w:eastAsia="Times New Roman" w:hAnsi="Calibri" w:cs="Calibri"/>
            <w:color w:val="000000"/>
            <w:lang w:val="en-US"/>
          </w:rPr>
          <w:t>visualise</w:t>
        </w:r>
        <w:proofErr w:type="spellEnd"/>
        <w:r w:rsidRPr="004B1B8E">
          <w:rPr>
            <w:rFonts w:ascii="Calibri" w:eastAsia="Times New Roman" w:hAnsi="Calibri" w:cs="Calibri"/>
            <w:color w:val="000000"/>
            <w:lang w:val="en-US"/>
          </w:rPr>
          <w:t xml:space="preserve"> the results in form of spatial layers:</w:t>
        </w:r>
      </w:ins>
    </w:p>
    <w:p w14:paraId="75DB7FDF" w14:textId="77777777" w:rsidR="004B1B8E" w:rsidRPr="004B1B8E" w:rsidRDefault="004B1B8E" w:rsidP="004B1B8E">
      <w:pPr>
        <w:spacing w:after="0" w:line="240" w:lineRule="auto"/>
        <w:rPr>
          <w:ins w:id="208" w:author="Flavia Barar" w:date="2022-12-08T11:38:00Z"/>
          <w:rFonts w:ascii="Times New Roman" w:eastAsia="Times New Roman" w:hAnsi="Times New Roman" w:cs="Times New Roman"/>
          <w:sz w:val="24"/>
          <w:szCs w:val="24"/>
          <w:lang w:val="en-US"/>
        </w:rPr>
      </w:pPr>
    </w:p>
    <w:p w14:paraId="00C58EBE" w14:textId="77777777" w:rsidR="004B1B8E" w:rsidRPr="004B1B8E" w:rsidRDefault="004B1B8E" w:rsidP="004B1B8E">
      <w:pPr>
        <w:spacing w:after="0" w:line="240" w:lineRule="auto"/>
        <w:rPr>
          <w:ins w:id="209" w:author="Flavia Barar" w:date="2022-12-08T11:38:00Z"/>
          <w:rFonts w:ascii="Times New Roman" w:eastAsia="Times New Roman" w:hAnsi="Times New Roman" w:cs="Times New Roman"/>
          <w:sz w:val="24"/>
          <w:szCs w:val="24"/>
          <w:lang w:val="en-US"/>
        </w:rPr>
      </w:pPr>
      <w:ins w:id="210" w:author="Flavia Barar" w:date="2022-12-08T11:38:00Z">
        <w:r w:rsidRPr="004B1B8E">
          <w:rPr>
            <w:rFonts w:ascii="Calibri" w:eastAsia="Times New Roman" w:hAnsi="Calibri" w:cs="Calibri"/>
            <w:b/>
            <w:bCs/>
            <w:color w:val="000000"/>
            <w:lang w:val="en-US"/>
          </w:rPr>
          <w:t xml:space="preserve">Figure 6: Example of </w:t>
        </w:r>
        <w:proofErr w:type="spellStart"/>
        <w:r w:rsidRPr="004B1B8E">
          <w:rPr>
            <w:rFonts w:ascii="Calibri" w:eastAsia="Times New Roman" w:hAnsi="Calibri" w:cs="Calibri"/>
            <w:b/>
            <w:bCs/>
            <w:color w:val="000000"/>
            <w:lang w:val="en-US"/>
          </w:rPr>
          <w:t>visualisation</w:t>
        </w:r>
        <w:proofErr w:type="spellEnd"/>
        <w:r w:rsidRPr="004B1B8E">
          <w:rPr>
            <w:rFonts w:ascii="Calibri" w:eastAsia="Times New Roman" w:hAnsi="Calibri" w:cs="Calibri"/>
            <w:b/>
            <w:bCs/>
            <w:color w:val="000000"/>
            <w:lang w:val="en-US"/>
          </w:rPr>
          <w:t xml:space="preserve"> of spatial layers for Statistical Areas 1</w:t>
        </w:r>
      </w:ins>
    </w:p>
    <w:p w14:paraId="3601C4E6" w14:textId="77777777" w:rsidR="004B1B8E" w:rsidRPr="004B1B8E" w:rsidRDefault="004B1B8E" w:rsidP="004B1B8E">
      <w:pPr>
        <w:spacing w:after="0" w:line="240" w:lineRule="auto"/>
        <w:rPr>
          <w:ins w:id="211" w:author="Flavia Barar" w:date="2022-12-08T11:38:00Z"/>
          <w:rFonts w:ascii="Times New Roman" w:eastAsia="Times New Roman" w:hAnsi="Times New Roman" w:cs="Times New Roman"/>
          <w:sz w:val="24"/>
          <w:szCs w:val="24"/>
          <w:lang w:val="en-US"/>
        </w:rPr>
      </w:pPr>
    </w:p>
    <w:p w14:paraId="7CEB7608" w14:textId="35A916ED" w:rsidR="004B1B8E" w:rsidRPr="004B1B8E" w:rsidRDefault="004B1B8E" w:rsidP="004B1B8E">
      <w:pPr>
        <w:spacing w:after="0" w:line="240" w:lineRule="auto"/>
        <w:jc w:val="center"/>
        <w:rPr>
          <w:ins w:id="212" w:author="Flavia Barar" w:date="2022-12-08T11:38:00Z"/>
          <w:rFonts w:ascii="Times New Roman" w:eastAsia="Times New Roman" w:hAnsi="Times New Roman" w:cs="Times New Roman"/>
          <w:sz w:val="24"/>
          <w:szCs w:val="24"/>
          <w:lang w:val="en-US"/>
        </w:rPr>
      </w:pPr>
      <w:ins w:id="213" w:author="Flavia Barar" w:date="2022-12-08T11:38:00Z">
        <w:r w:rsidRPr="004B1B8E">
          <w:rPr>
            <w:rFonts w:ascii="Calibri" w:eastAsia="Times New Roman" w:hAnsi="Calibri" w:cs="Calibri"/>
            <w:noProof/>
            <w:color w:val="000000"/>
            <w:bdr w:val="none" w:sz="0" w:space="0" w:color="auto" w:frame="1"/>
            <w:lang w:val="en-US"/>
          </w:rPr>
          <w:drawing>
            <wp:inline distT="0" distB="0" distL="0" distR="0" wp14:anchorId="7366F957" wp14:editId="06138384">
              <wp:extent cx="4819650" cy="3454400"/>
              <wp:effectExtent l="0" t="0" r="0" b="0"/>
              <wp:docPr id="3" name="Picture 3" descr="A picture containing text,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nvelope, businessc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3454400"/>
                      </a:xfrm>
                      <a:prstGeom prst="rect">
                        <a:avLst/>
                      </a:prstGeom>
                      <a:noFill/>
                      <a:ln>
                        <a:noFill/>
                      </a:ln>
                    </pic:spPr>
                  </pic:pic>
                </a:graphicData>
              </a:graphic>
            </wp:inline>
          </w:drawing>
        </w:r>
      </w:ins>
    </w:p>
    <w:p w14:paraId="5EDD6CFA" w14:textId="77777777" w:rsidR="00995350" w:rsidRDefault="00995350" w:rsidP="0046020D">
      <w:pPr>
        <w:spacing w:after="0" w:line="360" w:lineRule="auto"/>
      </w:pPr>
      <w:r>
        <w:br w:type="page"/>
      </w:r>
    </w:p>
    <w:p w14:paraId="17B4BD31" w14:textId="017CA6B0" w:rsidR="003431FC" w:rsidRPr="00D7330C" w:rsidRDefault="004B1D26" w:rsidP="00FD47DA">
      <w:pPr>
        <w:spacing w:after="0" w:line="360" w:lineRule="auto"/>
        <w:ind w:left="720" w:hanging="720"/>
        <w:rPr>
          <w:b/>
          <w:bCs/>
          <w:lang w:val="en-US"/>
        </w:rPr>
      </w:pPr>
      <w:r w:rsidRPr="00D7330C">
        <w:rPr>
          <w:b/>
          <w:bCs/>
          <w:lang w:val="en-US"/>
        </w:rPr>
        <w:lastRenderedPageBreak/>
        <w:t>Bibliography</w:t>
      </w:r>
    </w:p>
    <w:p w14:paraId="18B1438E" w14:textId="5DA5A4A7" w:rsidR="003431FC" w:rsidRPr="00D7330C" w:rsidRDefault="003431FC" w:rsidP="003431FC">
      <w:pPr>
        <w:pStyle w:val="EndNoteBibliography"/>
        <w:spacing w:after="0" w:line="360" w:lineRule="auto"/>
        <w:ind w:left="720" w:hanging="720"/>
        <w:rPr>
          <w:sz w:val="21"/>
          <w:szCs w:val="21"/>
        </w:rPr>
      </w:pPr>
      <w:r w:rsidRPr="00D7330C">
        <w:t xml:space="preserve">1. </w:t>
      </w:r>
      <w:r w:rsidRPr="00D7330C">
        <w:rPr>
          <w:sz w:val="21"/>
          <w:szCs w:val="21"/>
        </w:rPr>
        <w:tab/>
        <w:t xml:space="preserve">Coates L, Haynes K, O’Brien J et al. Exploring 167 years of vulnerability: An examination of extreme heat events in Australia 1844–2010. </w:t>
      </w:r>
      <w:r w:rsidRPr="00D7330C">
        <w:rPr>
          <w:i/>
          <w:iCs/>
          <w:sz w:val="21"/>
          <w:szCs w:val="21"/>
        </w:rPr>
        <w:t>Environmental Science &amp; Policy</w:t>
      </w:r>
      <w:r w:rsidRPr="00D7330C">
        <w:rPr>
          <w:sz w:val="21"/>
          <w:szCs w:val="21"/>
        </w:rPr>
        <w:t xml:space="preserve"> 2014; 42: 33–44.  doi: doi.org/10.1016/j.envsci.2014.05.003</w:t>
      </w:r>
    </w:p>
    <w:p w14:paraId="78CECF5A" w14:textId="77777777" w:rsidR="00B716F8" w:rsidRPr="00D7330C" w:rsidRDefault="00B716F8" w:rsidP="00B716F8">
      <w:pPr>
        <w:pStyle w:val="EndNoteBibliography"/>
        <w:spacing w:after="0" w:line="360" w:lineRule="auto"/>
        <w:ind w:left="720" w:hanging="720"/>
        <w:rPr>
          <w:sz w:val="21"/>
          <w:szCs w:val="21"/>
        </w:rPr>
      </w:pPr>
      <w:r w:rsidRPr="00D7330C">
        <w:rPr>
          <w:sz w:val="21"/>
          <w:szCs w:val="21"/>
        </w:rPr>
        <w:t xml:space="preserve">2. </w:t>
      </w:r>
      <w:r w:rsidRPr="00D7330C">
        <w:rPr>
          <w:sz w:val="21"/>
          <w:szCs w:val="21"/>
        </w:rPr>
        <w:tab/>
        <w:t xml:space="preserve">Toloo G, Yu W, Aitken P, et al. The impact of heatwaves on emergency department visits in Brisbane, Australia: A time series study. </w:t>
      </w:r>
      <w:r w:rsidRPr="00D7330C">
        <w:rPr>
          <w:i/>
          <w:iCs/>
          <w:sz w:val="21"/>
          <w:szCs w:val="21"/>
        </w:rPr>
        <w:t>Critical care</w:t>
      </w:r>
      <w:r w:rsidRPr="00D7330C">
        <w:rPr>
          <w:sz w:val="21"/>
          <w:szCs w:val="21"/>
        </w:rPr>
        <w:t xml:space="preserve"> 2014; doi: 10.1186/cc13826.</w:t>
      </w:r>
    </w:p>
    <w:p w14:paraId="36AA8751" w14:textId="3F821992" w:rsidR="00B716F8" w:rsidRPr="00D7330C" w:rsidRDefault="00B716F8" w:rsidP="003431FC">
      <w:pPr>
        <w:pStyle w:val="EndNoteBibliography"/>
        <w:spacing w:after="0" w:line="360" w:lineRule="auto"/>
        <w:ind w:left="720" w:hanging="720"/>
        <w:rPr>
          <w:sz w:val="21"/>
          <w:szCs w:val="21"/>
        </w:rPr>
      </w:pPr>
      <w:r w:rsidRPr="00D7330C">
        <w:rPr>
          <w:sz w:val="21"/>
          <w:szCs w:val="21"/>
        </w:rPr>
        <w:t xml:space="preserve">3. </w:t>
      </w:r>
      <w:r w:rsidRPr="00D7330C">
        <w:rPr>
          <w:sz w:val="21"/>
          <w:szCs w:val="21"/>
        </w:rPr>
        <w:tab/>
        <w:t>Cardona, O.D., M.K. van Aalst, J. Birkmann, M. Fordham, G. McGregor, R. Perez, R.S. Pulwarty, E.L.F. Schipper, and B.T. Sinh, 2012: Determinants of risk: exposure and vulnerability. In: Managing the Risks of Extreme Events and Disasters to Advance Climate Change Adaptation [Field, C.B., V. Barros, T.F. Stocker, D. Qin, D.J. Dokken, K.L. Ebi, M.D. Mastrandrea, K.J. Mach, G.-K. Plattner, S.K. Allen, M. Tignor, and P.M. Midgley (eds.)]. A Special Report of Working Groups I and II of the Intergovernmental Panel on Climate Change (IPCC). Cambridge University Press, Cambridge, UK, and New York, NY, USA, pp. 65-108.</w:t>
      </w:r>
    </w:p>
    <w:p w14:paraId="7461B9FA" w14:textId="32BD73A2" w:rsidR="008E136C" w:rsidRPr="00D7330C" w:rsidRDefault="004B1D26" w:rsidP="008E136C">
      <w:pPr>
        <w:pStyle w:val="EndNoteBibliography"/>
        <w:spacing w:after="0" w:line="360" w:lineRule="auto"/>
        <w:ind w:left="720" w:hanging="720"/>
        <w:rPr>
          <w:sz w:val="21"/>
          <w:szCs w:val="21"/>
        </w:rPr>
      </w:pPr>
      <w:r>
        <w:rPr>
          <w:sz w:val="21"/>
          <w:szCs w:val="21"/>
        </w:rPr>
        <w:t>4</w:t>
      </w:r>
      <w:r w:rsidR="008E136C" w:rsidRPr="00D7330C">
        <w:rPr>
          <w:sz w:val="21"/>
          <w:szCs w:val="21"/>
        </w:rPr>
        <w:t xml:space="preserve">. </w:t>
      </w:r>
      <w:r w:rsidR="008E136C" w:rsidRPr="00D7330C">
        <w:rPr>
          <w:sz w:val="21"/>
          <w:szCs w:val="21"/>
        </w:rPr>
        <w:tab/>
        <w:t>Jacobson AA, Raukar NP. The 2020 ICD-10 definitions of heat illness go beyond heatstroke 2020 [updated 16 Jun 202024 Sep 2022]. Available from: https://www.acepnow.com/article/the-2020-icd-10-definitions-of-heat-illness-go-beyond-heatstroke/2/ Accessed 24 Sep 2022.</w:t>
      </w:r>
    </w:p>
    <w:p w14:paraId="4D87ED1C" w14:textId="14F60308" w:rsidR="008E136C" w:rsidRPr="00D7330C" w:rsidRDefault="004B1D26" w:rsidP="0046020D">
      <w:pPr>
        <w:pStyle w:val="EndNoteBibliography"/>
        <w:spacing w:after="0" w:line="360" w:lineRule="auto"/>
        <w:ind w:left="720" w:hanging="720"/>
        <w:rPr>
          <w:sz w:val="21"/>
          <w:szCs w:val="21"/>
        </w:rPr>
      </w:pPr>
      <w:r>
        <w:rPr>
          <w:sz w:val="21"/>
          <w:szCs w:val="21"/>
        </w:rPr>
        <w:t>5</w:t>
      </w:r>
      <w:r w:rsidR="008E136C" w:rsidRPr="00D7330C">
        <w:rPr>
          <w:sz w:val="21"/>
          <w:szCs w:val="21"/>
        </w:rPr>
        <w:t xml:space="preserve">. </w:t>
      </w:r>
      <w:r w:rsidR="008E136C" w:rsidRPr="00D7330C">
        <w:rPr>
          <w:sz w:val="21"/>
          <w:szCs w:val="21"/>
        </w:rPr>
        <w:tab/>
        <w:t xml:space="preserve">Doctors for the Environment Australia 2020, Heatwaves and Health in Australia. Available from: </w:t>
      </w:r>
      <w:hyperlink r:id="rId17" w:history="1">
        <w:r w:rsidR="008E136C" w:rsidRPr="00D7330C">
          <w:rPr>
            <w:rStyle w:val="Hyperlink"/>
            <w:sz w:val="21"/>
            <w:szCs w:val="21"/>
          </w:rPr>
          <w:t>https://www.dea.org.au/wp-content/uploads/2021/01/DEA-Fact-Sheet_HeatwavesWEB.pdf</w:t>
        </w:r>
      </w:hyperlink>
      <w:r w:rsidR="008E136C" w:rsidRPr="00D7330C">
        <w:rPr>
          <w:sz w:val="21"/>
          <w:szCs w:val="21"/>
        </w:rPr>
        <w:t xml:space="preserve">  Accessed 26 Sep 2022.</w:t>
      </w:r>
    </w:p>
    <w:p w14:paraId="2F8EAEF1" w14:textId="3B12A8A2" w:rsidR="00995350" w:rsidRDefault="004B1D26" w:rsidP="0046020D">
      <w:pPr>
        <w:pStyle w:val="EndNoteBibliography"/>
        <w:spacing w:after="0" w:line="360" w:lineRule="auto"/>
        <w:ind w:left="720" w:hanging="720"/>
        <w:rPr>
          <w:sz w:val="21"/>
          <w:szCs w:val="21"/>
        </w:rPr>
      </w:pPr>
      <w:r>
        <w:rPr>
          <w:sz w:val="21"/>
          <w:szCs w:val="21"/>
        </w:rPr>
        <w:t>6</w:t>
      </w:r>
      <w:r w:rsidR="00995350" w:rsidRPr="00D7330C">
        <w:rPr>
          <w:sz w:val="21"/>
          <w:szCs w:val="21"/>
        </w:rPr>
        <w:t>.</w:t>
      </w:r>
      <w:r w:rsidR="00BD1C72" w:rsidRPr="00D7330C">
        <w:rPr>
          <w:sz w:val="21"/>
          <w:szCs w:val="21"/>
        </w:rPr>
        <w:tab/>
      </w:r>
      <w:r w:rsidR="00995350" w:rsidRPr="00D7330C">
        <w:rPr>
          <w:sz w:val="21"/>
          <w:szCs w:val="21"/>
        </w:rPr>
        <w:t xml:space="preserve">Holman CD, Preen DB, Baynham NJ, et al. A multipurpose comorbidity scoring system performed better than the Charlson index. </w:t>
      </w:r>
      <w:r w:rsidR="00995350" w:rsidRPr="00D7330C">
        <w:rPr>
          <w:i/>
          <w:sz w:val="21"/>
          <w:szCs w:val="21"/>
        </w:rPr>
        <w:t>J Clin Epidemiol</w:t>
      </w:r>
      <w:r w:rsidR="00995350" w:rsidRPr="00D7330C">
        <w:rPr>
          <w:sz w:val="21"/>
          <w:szCs w:val="21"/>
        </w:rPr>
        <w:t xml:space="preserve"> 2005;58(10):1006-14.</w:t>
      </w:r>
    </w:p>
    <w:p w14:paraId="356863F7" w14:textId="6142C379" w:rsidR="00870384" w:rsidRDefault="00870384" w:rsidP="0046020D">
      <w:pPr>
        <w:pStyle w:val="EndNoteBibliography"/>
        <w:spacing w:after="0" w:line="360" w:lineRule="auto"/>
        <w:ind w:left="720" w:hanging="720"/>
        <w:rPr>
          <w:sz w:val="21"/>
          <w:szCs w:val="21"/>
        </w:rPr>
      </w:pPr>
      <w:r>
        <w:rPr>
          <w:sz w:val="21"/>
          <w:szCs w:val="21"/>
        </w:rPr>
        <w:t>7</w:t>
      </w:r>
      <w:r w:rsidRPr="007A0FD0">
        <w:rPr>
          <w:sz w:val="21"/>
          <w:szCs w:val="21"/>
        </w:rPr>
        <w:t>.</w:t>
      </w:r>
      <w:r w:rsidRPr="007A0FD0">
        <w:rPr>
          <w:sz w:val="21"/>
          <w:szCs w:val="21"/>
        </w:rPr>
        <w:tab/>
        <w:t xml:space="preserve">Deschacht N. Creating smoothed maps with the help of the command spmap, 2016.  Available from: </w:t>
      </w:r>
      <w:hyperlink r:id="rId18" w:history="1">
        <w:r w:rsidRPr="007A0FD0">
          <w:rPr>
            <w:rStyle w:val="Hyperlink"/>
            <w:sz w:val="21"/>
            <w:szCs w:val="21"/>
          </w:rPr>
          <w:t>https://www.stata.com/meeting/belgium16/slides/belgium16_deschacht.pdf</w:t>
        </w:r>
      </w:hyperlink>
      <w:r w:rsidRPr="007A0FD0">
        <w:rPr>
          <w:sz w:val="21"/>
          <w:szCs w:val="21"/>
        </w:rPr>
        <w:t xml:space="preserve">  Accessed 24 Sep 2022.</w:t>
      </w:r>
    </w:p>
    <w:p w14:paraId="4DBFD5D5" w14:textId="1CF4CB1C" w:rsidR="004B1D26" w:rsidRPr="00D7330C" w:rsidRDefault="00870384" w:rsidP="004B1D26">
      <w:pPr>
        <w:pStyle w:val="EndNoteBibliography"/>
        <w:spacing w:after="0" w:line="360" w:lineRule="auto"/>
        <w:ind w:left="720" w:hanging="720"/>
        <w:rPr>
          <w:sz w:val="21"/>
          <w:szCs w:val="21"/>
        </w:rPr>
      </w:pPr>
      <w:r>
        <w:rPr>
          <w:sz w:val="21"/>
          <w:szCs w:val="21"/>
        </w:rPr>
        <w:t>8</w:t>
      </w:r>
      <w:r w:rsidR="004B1D26" w:rsidRPr="00DC40B3">
        <w:rPr>
          <w:sz w:val="21"/>
          <w:szCs w:val="21"/>
        </w:rPr>
        <w:t>.</w:t>
      </w:r>
      <w:r w:rsidR="004B1D26" w:rsidRPr="00DC40B3">
        <w:rPr>
          <w:sz w:val="21"/>
          <w:szCs w:val="21"/>
        </w:rPr>
        <w:tab/>
        <w:t xml:space="preserve">Quan H, Sundararajan V, Halfon P, et al. Coding algorithms for defining comorbidities in ICD-9-CM and ICD-10 administrative data. </w:t>
      </w:r>
      <w:r w:rsidR="004B1D26" w:rsidRPr="00DC40B3">
        <w:rPr>
          <w:i/>
          <w:sz w:val="21"/>
          <w:szCs w:val="21"/>
        </w:rPr>
        <w:t>Medical Care</w:t>
      </w:r>
      <w:r w:rsidR="004B1D26" w:rsidRPr="00DC40B3">
        <w:rPr>
          <w:sz w:val="21"/>
          <w:szCs w:val="21"/>
        </w:rPr>
        <w:t xml:space="preserve"> 2005;43(11):1130-9.</w:t>
      </w:r>
    </w:p>
    <w:p w14:paraId="0FDA0DEC" w14:textId="23E7DB53" w:rsidR="00995350" w:rsidRPr="00D7330C" w:rsidRDefault="00870384" w:rsidP="0046020D">
      <w:pPr>
        <w:pStyle w:val="EndNoteBibliography"/>
        <w:spacing w:after="0" w:line="360" w:lineRule="auto"/>
        <w:ind w:left="720" w:hanging="720"/>
        <w:rPr>
          <w:sz w:val="21"/>
          <w:szCs w:val="21"/>
        </w:rPr>
      </w:pPr>
      <w:r>
        <w:rPr>
          <w:sz w:val="21"/>
          <w:szCs w:val="21"/>
        </w:rPr>
        <w:t>9</w:t>
      </w:r>
      <w:r w:rsidR="00995350" w:rsidRPr="00D7330C">
        <w:rPr>
          <w:sz w:val="21"/>
          <w:szCs w:val="21"/>
        </w:rPr>
        <w:t>.</w:t>
      </w:r>
      <w:r w:rsidR="00BD1C72" w:rsidRPr="00D7330C">
        <w:rPr>
          <w:sz w:val="21"/>
          <w:szCs w:val="21"/>
        </w:rPr>
        <w:tab/>
      </w:r>
      <w:r w:rsidR="00995350" w:rsidRPr="00D7330C">
        <w:rPr>
          <w:sz w:val="21"/>
          <w:szCs w:val="21"/>
        </w:rPr>
        <w:t xml:space="preserve">Whitaker HJ, Hocine MN, Farrington CP. The methodology of self-controlled case series studies. </w:t>
      </w:r>
      <w:r w:rsidR="00995350" w:rsidRPr="00D7330C">
        <w:rPr>
          <w:i/>
          <w:sz w:val="21"/>
          <w:szCs w:val="21"/>
        </w:rPr>
        <w:t>Stat Methods Med Res</w:t>
      </w:r>
      <w:r w:rsidR="00995350" w:rsidRPr="00D7330C">
        <w:rPr>
          <w:sz w:val="21"/>
          <w:szCs w:val="21"/>
        </w:rPr>
        <w:t xml:space="preserve"> 2009;18(1):7-26. doi: 10.1177/0962280208092342</w:t>
      </w:r>
    </w:p>
    <w:p w14:paraId="3B54DD51" w14:textId="5E8820A5" w:rsidR="00995350" w:rsidRPr="00D7330C" w:rsidRDefault="00870384" w:rsidP="0046020D">
      <w:pPr>
        <w:pStyle w:val="EndNoteBibliography"/>
        <w:spacing w:after="0" w:line="360" w:lineRule="auto"/>
        <w:ind w:left="720" w:hanging="720"/>
        <w:rPr>
          <w:sz w:val="21"/>
          <w:szCs w:val="21"/>
        </w:rPr>
      </w:pPr>
      <w:r>
        <w:rPr>
          <w:sz w:val="21"/>
          <w:szCs w:val="21"/>
        </w:rPr>
        <w:t>10</w:t>
      </w:r>
      <w:r w:rsidR="00995350" w:rsidRPr="00D7330C">
        <w:rPr>
          <w:sz w:val="21"/>
          <w:szCs w:val="21"/>
        </w:rPr>
        <w:t>.</w:t>
      </w:r>
      <w:r w:rsidR="00BD1C72" w:rsidRPr="00D7330C">
        <w:rPr>
          <w:sz w:val="21"/>
          <w:szCs w:val="21"/>
        </w:rPr>
        <w:tab/>
      </w:r>
      <w:r w:rsidR="00995350" w:rsidRPr="00D7330C">
        <w:rPr>
          <w:sz w:val="21"/>
          <w:szCs w:val="21"/>
        </w:rPr>
        <w:t xml:space="preserve">Lopez D, Nossent J, Warren R, et al. Abstract 11765: Admission to hospital with acute gout is associated with a short term increased risk of major adverse cardiovascular events: a longitudinal, population-level linked health data study in Western Australia. </w:t>
      </w:r>
      <w:r w:rsidR="00995350" w:rsidRPr="00D7330C">
        <w:rPr>
          <w:i/>
          <w:sz w:val="21"/>
          <w:szCs w:val="21"/>
        </w:rPr>
        <w:t>Circulation</w:t>
      </w:r>
      <w:r w:rsidR="00995350" w:rsidRPr="00D7330C">
        <w:rPr>
          <w:sz w:val="21"/>
          <w:szCs w:val="21"/>
        </w:rPr>
        <w:t xml:space="preserve"> 2021;144(Suppl_1):A11765-A65. doi: doi:10.1161/circ.144.suppl_1.11765</w:t>
      </w:r>
    </w:p>
    <w:p w14:paraId="53EB7623" w14:textId="19CEE98C" w:rsidR="000B0A2E" w:rsidRDefault="00E33532" w:rsidP="0019078E">
      <w:pPr>
        <w:pStyle w:val="EndNoteBibliography"/>
        <w:spacing w:after="0" w:line="360" w:lineRule="auto"/>
        <w:ind w:left="720" w:hanging="720"/>
      </w:pPr>
      <w:r w:rsidRPr="00D7330C">
        <w:rPr>
          <w:sz w:val="21"/>
          <w:szCs w:val="21"/>
        </w:rPr>
        <w:t>1</w:t>
      </w:r>
      <w:r w:rsidR="00870384">
        <w:rPr>
          <w:sz w:val="21"/>
          <w:szCs w:val="21"/>
        </w:rPr>
        <w:t>1</w:t>
      </w:r>
      <w:r w:rsidR="00995350" w:rsidRPr="00D7330C">
        <w:rPr>
          <w:sz w:val="21"/>
          <w:szCs w:val="21"/>
        </w:rPr>
        <w:t>.</w:t>
      </w:r>
      <w:r w:rsidR="00BD1C72" w:rsidRPr="00D7330C">
        <w:rPr>
          <w:sz w:val="21"/>
          <w:szCs w:val="21"/>
        </w:rPr>
        <w:tab/>
      </w:r>
      <w:r w:rsidR="00995350" w:rsidRPr="00D7330C">
        <w:rPr>
          <w:sz w:val="21"/>
          <w:szCs w:val="21"/>
        </w:rPr>
        <w:t xml:space="preserve">Lopez D, Preen D, Raymond W, et al. Risk of a major adverse cardiovascular event (MACE) following first-ever hospitalisation for acute gout: a Western Australian population-level linked data study. </w:t>
      </w:r>
      <w:r w:rsidR="00995350" w:rsidRPr="00D7330C">
        <w:rPr>
          <w:i/>
          <w:sz w:val="21"/>
          <w:szCs w:val="21"/>
        </w:rPr>
        <w:t>International Journal of Population Data Science</w:t>
      </w:r>
      <w:r w:rsidR="00995350" w:rsidRPr="00D7330C">
        <w:rPr>
          <w:sz w:val="21"/>
          <w:szCs w:val="21"/>
        </w:rPr>
        <w:t xml:space="preserve"> 2022;7(3) doi: https://doi.org/10.23889/ijpds.v7i3.1805 [published Online First: 25 Aug 2022]</w:t>
      </w:r>
    </w:p>
    <w:sectPr w:rsidR="000B0A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vid Preen" w:date="2022-12-02T10:49:00Z" w:initials="DP">
    <w:p w14:paraId="58A73C3E" w14:textId="77777777" w:rsidR="000347CF" w:rsidRDefault="000347CF" w:rsidP="009C371C">
      <w:pPr>
        <w:pStyle w:val="CommentText"/>
      </w:pPr>
      <w:r>
        <w:rPr>
          <w:rStyle w:val="CommentReference"/>
        </w:rPr>
        <w:annotationRef/>
      </w:r>
      <w:r>
        <w:t xml:space="preserve">Preventable? </w:t>
      </w:r>
    </w:p>
  </w:comment>
  <w:comment w:id="9" w:author="David Preen" w:date="2022-12-02T10:51:00Z" w:initials="DP">
    <w:p w14:paraId="319C26B6" w14:textId="77777777" w:rsidR="002D1FD3" w:rsidRDefault="002D1FD3" w:rsidP="003D39FF">
      <w:pPr>
        <w:pStyle w:val="CommentText"/>
      </w:pPr>
      <w:r>
        <w:rPr>
          <w:rStyle w:val="CommentReference"/>
        </w:rPr>
        <w:annotationRef/>
      </w:r>
      <w:r>
        <w:t xml:space="preserve">Name the location (eg, State) here that you are targeting or for which you have data. </w:t>
      </w:r>
    </w:p>
  </w:comment>
  <w:comment w:id="14" w:author="David Preen" w:date="2022-12-02T10:52:00Z" w:initials="DP">
    <w:p w14:paraId="5CBCE1CA" w14:textId="77777777" w:rsidR="002D1FD3" w:rsidRDefault="002D1FD3" w:rsidP="006F4628">
      <w:pPr>
        <w:pStyle w:val="CommentText"/>
      </w:pPr>
      <w:r>
        <w:rPr>
          <w:rStyle w:val="CommentReference"/>
        </w:rPr>
        <w:annotationRef/>
      </w:r>
      <w:r>
        <w:t xml:space="preserve">Correct? </w:t>
      </w:r>
    </w:p>
  </w:comment>
  <w:comment w:id="15" w:author="Flavia Barar" w:date="2022-12-06T17:03:00Z" w:initials="FB">
    <w:p w14:paraId="18AF2359" w14:textId="77777777" w:rsidR="00B52F2A" w:rsidRDefault="00B52F2A" w:rsidP="00152195">
      <w:pPr>
        <w:pStyle w:val="CommentText"/>
      </w:pPr>
      <w:r>
        <w:rPr>
          <w:rStyle w:val="CommentReference"/>
        </w:rPr>
        <w:annotationRef/>
      </w:r>
      <w:r>
        <w:t>yes</w:t>
      </w:r>
    </w:p>
  </w:comment>
  <w:comment w:id="19" w:author="David Preen" w:date="2022-12-02T10:53:00Z" w:initials="DP">
    <w:p w14:paraId="7D5997C5" w14:textId="278C76A0" w:rsidR="002D1FD3" w:rsidRDefault="002D1FD3" w:rsidP="00D602CA">
      <w:pPr>
        <w:pStyle w:val="CommentText"/>
      </w:pPr>
      <w:r>
        <w:rPr>
          <w:rStyle w:val="CommentReference"/>
        </w:rPr>
        <w:annotationRef/>
      </w:r>
      <w:r>
        <w:t xml:space="preserve">Ethnicity or Aboriginality perhaps? </w:t>
      </w:r>
    </w:p>
  </w:comment>
  <w:comment w:id="33" w:author="David Preen" w:date="2022-12-02T10:56:00Z" w:initials="DP">
    <w:p w14:paraId="38F621BD" w14:textId="77777777" w:rsidR="002D1FD3" w:rsidRDefault="002D1FD3" w:rsidP="008A3250">
      <w:pPr>
        <w:pStyle w:val="CommentText"/>
      </w:pPr>
      <w:r>
        <w:rPr>
          <w:rStyle w:val="CommentReference"/>
        </w:rPr>
        <w:annotationRef/>
      </w:r>
      <w:r>
        <w:t xml:space="preserve">Correct? </w:t>
      </w:r>
    </w:p>
  </w:comment>
  <w:comment w:id="34" w:author="Flavia Barar" w:date="2022-12-08T11:14:00Z" w:initials="FB">
    <w:p w14:paraId="1663E2B1" w14:textId="77777777" w:rsidR="00E9332F" w:rsidRDefault="00E9332F" w:rsidP="00EF5C37">
      <w:pPr>
        <w:pStyle w:val="CommentText"/>
      </w:pPr>
      <w:r>
        <w:rPr>
          <w:rStyle w:val="CommentReference"/>
        </w:rPr>
        <w:annotationRef/>
      </w:r>
      <w:r>
        <w:t>yes</w:t>
      </w:r>
    </w:p>
  </w:comment>
  <w:comment w:id="42" w:author="David Preen" w:date="2022-12-02T10:57:00Z" w:initials="DP">
    <w:p w14:paraId="5308A2AA" w14:textId="2B4C655E" w:rsidR="002D1FD3" w:rsidRDefault="002D1FD3" w:rsidP="007F7DD0">
      <w:pPr>
        <w:pStyle w:val="CommentText"/>
      </w:pPr>
      <w:r>
        <w:rPr>
          <w:rStyle w:val="CommentReference"/>
        </w:rPr>
        <w:annotationRef/>
      </w:r>
      <w:r>
        <w:t xml:space="preserve">Correct? </w:t>
      </w:r>
    </w:p>
  </w:comment>
  <w:comment w:id="43" w:author="Flavia Barar" w:date="2022-12-08T11:13:00Z" w:initials="FB">
    <w:p w14:paraId="53C0C2B3" w14:textId="77777777" w:rsidR="00E9332F" w:rsidRDefault="00E9332F" w:rsidP="00422964">
      <w:pPr>
        <w:pStyle w:val="CommentText"/>
      </w:pPr>
      <w:r>
        <w:rPr>
          <w:rStyle w:val="CommentReference"/>
        </w:rPr>
        <w:annotationRef/>
      </w:r>
      <w:r>
        <w:t>yes</w:t>
      </w:r>
    </w:p>
  </w:comment>
  <w:comment w:id="49" w:author="David Preen" w:date="2022-12-02T10:58:00Z" w:initials="DP">
    <w:p w14:paraId="252ECC86" w14:textId="55AF2B64" w:rsidR="002D1FD3" w:rsidRDefault="002D1FD3" w:rsidP="004D6E3B">
      <w:pPr>
        <w:pStyle w:val="CommentText"/>
      </w:pPr>
      <w:r>
        <w:rPr>
          <w:rStyle w:val="CommentReference"/>
        </w:rPr>
        <w:annotationRef/>
      </w:r>
      <w:r>
        <w:t>Correct?</w:t>
      </w:r>
    </w:p>
  </w:comment>
  <w:comment w:id="50" w:author="Flavia Barar" w:date="2022-12-08T11:13:00Z" w:initials="FB">
    <w:p w14:paraId="3680BFE1" w14:textId="77777777" w:rsidR="00156E39" w:rsidRDefault="00156E39" w:rsidP="009B73A3">
      <w:pPr>
        <w:pStyle w:val="CommentText"/>
      </w:pPr>
      <w:r>
        <w:rPr>
          <w:rStyle w:val="CommentReference"/>
        </w:rPr>
        <w:annotationRef/>
      </w:r>
      <w:r>
        <w:t>yes</w:t>
      </w:r>
    </w:p>
  </w:comment>
  <w:comment w:id="54" w:author="David Preen" w:date="2022-12-02T10:59:00Z" w:initials="DP">
    <w:p w14:paraId="3DF5CD4E" w14:textId="39F3F684" w:rsidR="00F94AAC" w:rsidRDefault="00F94AAC" w:rsidP="006D5B3A">
      <w:pPr>
        <w:pStyle w:val="CommentText"/>
      </w:pPr>
      <w:r>
        <w:rPr>
          <w:rStyle w:val="CommentReference"/>
        </w:rPr>
        <w:annotationRef/>
      </w:r>
      <w:r>
        <w:t>Suggest adding a few more examples here</w:t>
      </w:r>
    </w:p>
  </w:comment>
  <w:comment w:id="53" w:author="Flavia Barar" w:date="2022-12-08T11:17:00Z" w:initials="FB">
    <w:p w14:paraId="553385DA" w14:textId="77777777" w:rsidR="00DE7825" w:rsidRDefault="00DE7825" w:rsidP="00E14EE4">
      <w:pPr>
        <w:pStyle w:val="CommentText"/>
      </w:pPr>
      <w:r>
        <w:rPr>
          <w:rStyle w:val="CommentReference"/>
        </w:rPr>
        <w:annotationRef/>
      </w:r>
      <w:r>
        <w:t>Are myocardial infarction and stroke part of the cardiovascular disease category?</w:t>
      </w:r>
    </w:p>
  </w:comment>
  <w:comment w:id="64" w:author="David Preen" w:date="2022-12-02T11:01:00Z" w:initials="DP">
    <w:p w14:paraId="7F3BF86C" w14:textId="3CDB49F5" w:rsidR="009D25AB" w:rsidRDefault="009D25AB" w:rsidP="005329B7">
      <w:pPr>
        <w:pStyle w:val="CommentText"/>
      </w:pPr>
      <w:r>
        <w:rPr>
          <w:rStyle w:val="CommentReference"/>
        </w:rPr>
        <w:annotationRef/>
      </w:r>
      <w:r>
        <w:t xml:space="preserve">Is it NSW? If so, the mentioned that here and elsewhere throughout the analysis plan where relevant. </w:t>
      </w:r>
    </w:p>
  </w:comment>
  <w:comment w:id="70" w:author="David Preen" w:date="2022-12-02T11:04:00Z" w:initials="DP">
    <w:p w14:paraId="736296E9" w14:textId="77777777" w:rsidR="009D25AB" w:rsidRDefault="009D25AB" w:rsidP="004C1EAA">
      <w:pPr>
        <w:pStyle w:val="CommentText"/>
      </w:pPr>
      <w:r>
        <w:rPr>
          <w:rStyle w:val="CommentReference"/>
        </w:rPr>
        <w:annotationRef/>
      </w:r>
      <w:r>
        <w:t xml:space="preserve">Note that Figure 1 has not been directly referred to in the text to this point. </w:t>
      </w:r>
    </w:p>
  </w:comment>
  <w:comment w:id="71" w:author="Flavia Barar" w:date="2022-12-08T11:18:00Z" w:initials="FB">
    <w:p w14:paraId="57862734" w14:textId="77777777" w:rsidR="00212C40" w:rsidRDefault="00212C40" w:rsidP="00363043">
      <w:pPr>
        <w:pStyle w:val="CommentText"/>
      </w:pPr>
      <w:r>
        <w:rPr>
          <w:rStyle w:val="CommentReference"/>
        </w:rPr>
        <w:annotationRef/>
      </w:r>
      <w:r>
        <w:t>Added above (page 1)</w:t>
      </w:r>
    </w:p>
  </w:comment>
  <w:comment w:id="88" w:author="David Preen" w:date="2022-12-02T11:07:00Z" w:initials="DP">
    <w:p w14:paraId="3564AD5C" w14:textId="6A513806" w:rsidR="009D25AB" w:rsidRDefault="009D25AB" w:rsidP="00C859AD">
      <w:pPr>
        <w:pStyle w:val="CommentText"/>
      </w:pPr>
      <w:r>
        <w:rPr>
          <w:rStyle w:val="CommentReference"/>
        </w:rPr>
        <w:annotationRef/>
      </w:r>
      <w:r>
        <w:t xml:space="preserve">Will you also perhaps need the cancer register for this? </w:t>
      </w:r>
    </w:p>
  </w:comment>
  <w:comment w:id="89" w:author="David Preen" w:date="2022-12-02T11:08:00Z" w:initials="DP">
    <w:p w14:paraId="58D66B0D" w14:textId="77777777" w:rsidR="009D25AB" w:rsidRDefault="009D25AB" w:rsidP="00AB64BC">
      <w:pPr>
        <w:pStyle w:val="CommentText"/>
      </w:pPr>
      <w:r>
        <w:rPr>
          <w:rStyle w:val="CommentReference"/>
        </w:rPr>
        <w:annotationRef/>
      </w:r>
      <w:r>
        <w:t xml:space="preserve">As per the comment below, how will multiple heatwave periods be taken into account with this lookback? </w:t>
      </w:r>
    </w:p>
  </w:comment>
  <w:comment w:id="102" w:author="David Preen" w:date="2022-12-02T11:09:00Z" w:initials="DP">
    <w:p w14:paraId="4369E178" w14:textId="3E3E7213" w:rsidR="001D47C1" w:rsidRDefault="001D47C1" w:rsidP="00B24917">
      <w:pPr>
        <w:pStyle w:val="CommentText"/>
      </w:pPr>
      <w:r>
        <w:rPr>
          <w:rStyle w:val="CommentReference"/>
        </w:rPr>
        <w:annotationRef/>
      </w:r>
      <w:r>
        <w:t xml:space="preserve">Not clear what score you are referring to here specifically and if would be good to clarify. </w:t>
      </w:r>
    </w:p>
  </w:comment>
  <w:comment w:id="110" w:author="David Preen" w:date="2022-12-02T11:10:00Z" w:initials="DP">
    <w:p w14:paraId="15963CCF" w14:textId="77777777" w:rsidR="001D47C1" w:rsidRDefault="001D47C1" w:rsidP="000538D5">
      <w:pPr>
        <w:pStyle w:val="CommentText"/>
      </w:pPr>
      <w:r>
        <w:rPr>
          <w:rStyle w:val="CommentReference"/>
        </w:rPr>
        <w:annotationRef/>
      </w:r>
      <w:r>
        <w:t xml:space="preserve">Modelled separately or all together? </w:t>
      </w:r>
    </w:p>
  </w:comment>
  <w:comment w:id="124" w:author="David Preen" w:date="2022-12-02T11:14:00Z" w:initials="DP">
    <w:p w14:paraId="0A6479B9" w14:textId="77777777" w:rsidR="005A0C3A" w:rsidRDefault="005A0C3A" w:rsidP="008B73BC">
      <w:pPr>
        <w:pStyle w:val="CommentText"/>
      </w:pPr>
      <w:r>
        <w:rPr>
          <w:rStyle w:val="CommentReference"/>
        </w:rPr>
        <w:annotationRef/>
      </w:r>
      <w:r>
        <w:t xml:space="preserve">Correct? </w:t>
      </w:r>
    </w:p>
  </w:comment>
  <w:comment w:id="125" w:author="Flavia Barar" w:date="2022-12-06T17:22:00Z" w:initials="FB">
    <w:p w14:paraId="1DDAEDA1" w14:textId="77777777" w:rsidR="00893FA0" w:rsidRDefault="00893FA0" w:rsidP="00E055C3">
      <w:pPr>
        <w:pStyle w:val="CommentText"/>
      </w:pPr>
      <w:r>
        <w:rPr>
          <w:rStyle w:val="CommentReference"/>
        </w:rPr>
        <w:annotationRef/>
      </w:r>
      <w:r>
        <w:t>yes</w:t>
      </w:r>
    </w:p>
  </w:comment>
  <w:comment w:id="127" w:author="David Preen" w:date="2022-12-02T11:15:00Z" w:initials="DP">
    <w:p w14:paraId="4CE3BE8F" w14:textId="74FE6918" w:rsidR="005A0C3A" w:rsidRDefault="005A0C3A" w:rsidP="0034483E">
      <w:pPr>
        <w:pStyle w:val="CommentText"/>
      </w:pPr>
      <w:r>
        <w:rPr>
          <w:rStyle w:val="CommentReference"/>
        </w:rPr>
        <w:annotationRef/>
      </w:r>
      <w:r>
        <w:t xml:space="preserve">Will this be intuitively understood by the data custodians etc? </w:t>
      </w:r>
    </w:p>
  </w:comment>
  <w:comment w:id="128" w:author="David Preen" w:date="2022-12-02T11:04:00Z" w:initials="DP">
    <w:p w14:paraId="12A2F4CE" w14:textId="5F2B0AD1" w:rsidR="009D25AB" w:rsidRDefault="009D25AB" w:rsidP="00281726">
      <w:pPr>
        <w:pStyle w:val="CommentText"/>
      </w:pPr>
      <w:r>
        <w:rPr>
          <w:rStyle w:val="CommentReference"/>
        </w:rPr>
        <w:annotationRef/>
      </w:r>
      <w:r>
        <w:t>Will you look at multiple heatwave periods as that is not clear form the figure here</w:t>
      </w:r>
    </w:p>
  </w:comment>
  <w:comment w:id="129" w:author="Flavia Barar" w:date="2022-12-08T11:36:00Z" w:initials="FB">
    <w:p w14:paraId="23D724DC" w14:textId="77777777" w:rsidR="005D7572" w:rsidRDefault="005D7572" w:rsidP="006D4F4E">
      <w:pPr>
        <w:pStyle w:val="CommentText"/>
      </w:pPr>
      <w:r>
        <w:rPr>
          <w:rStyle w:val="CommentReference"/>
        </w:rPr>
        <w:annotationRef/>
      </w:r>
      <w:r>
        <w:t>Correct, we will identify heatwave periods for each spring-to-summer period between 2016-2021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A73C3E" w15:done="0"/>
  <w15:commentEx w15:paraId="319C26B6" w15:done="0"/>
  <w15:commentEx w15:paraId="5CBCE1CA" w15:done="0"/>
  <w15:commentEx w15:paraId="18AF2359" w15:paraIdParent="5CBCE1CA" w15:done="0"/>
  <w15:commentEx w15:paraId="7D5997C5" w15:done="0"/>
  <w15:commentEx w15:paraId="38F621BD" w15:done="0"/>
  <w15:commentEx w15:paraId="1663E2B1" w15:paraIdParent="38F621BD" w15:done="0"/>
  <w15:commentEx w15:paraId="5308A2AA" w15:done="0"/>
  <w15:commentEx w15:paraId="53C0C2B3" w15:paraIdParent="5308A2AA" w15:done="0"/>
  <w15:commentEx w15:paraId="252ECC86" w15:done="0"/>
  <w15:commentEx w15:paraId="3680BFE1" w15:paraIdParent="252ECC86" w15:done="0"/>
  <w15:commentEx w15:paraId="3DF5CD4E" w15:done="0"/>
  <w15:commentEx w15:paraId="553385DA" w15:done="0"/>
  <w15:commentEx w15:paraId="7F3BF86C" w15:done="0"/>
  <w15:commentEx w15:paraId="736296E9" w15:done="0"/>
  <w15:commentEx w15:paraId="57862734" w15:paraIdParent="736296E9" w15:done="0"/>
  <w15:commentEx w15:paraId="3564AD5C" w15:done="0"/>
  <w15:commentEx w15:paraId="58D66B0D" w15:done="0"/>
  <w15:commentEx w15:paraId="4369E178" w15:done="0"/>
  <w15:commentEx w15:paraId="15963CCF" w15:done="0"/>
  <w15:commentEx w15:paraId="0A6479B9" w15:done="0"/>
  <w15:commentEx w15:paraId="1DDAEDA1" w15:paraIdParent="0A6479B9" w15:done="0"/>
  <w15:commentEx w15:paraId="4CE3BE8F" w15:done="0"/>
  <w15:commentEx w15:paraId="12A2F4CE" w15:done="0"/>
  <w15:commentEx w15:paraId="23D724DC" w15:paraIdParent="12A2F4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6CF" w16cex:dateUtc="2022-12-02T02:49:00Z"/>
  <w16cex:commentExtensible w16cex:durableId="27345723" w16cex:dateUtc="2022-12-02T02:51:00Z"/>
  <w16cex:commentExtensible w16cex:durableId="2734576C" w16cex:dateUtc="2022-12-02T02:52:00Z"/>
  <w16cex:commentExtensible w16cex:durableId="2739F454" w16cex:dateUtc="2022-12-06T06:03:00Z"/>
  <w16cex:commentExtensible w16cex:durableId="273457B1" w16cex:dateUtc="2022-12-02T02:53:00Z"/>
  <w16cex:commentExtensible w16cex:durableId="2734585F" w16cex:dateUtc="2022-12-02T02:56:00Z"/>
  <w16cex:commentExtensible w16cex:durableId="273C457D" w16cex:dateUtc="2022-12-08T00:14:00Z"/>
  <w16cex:commentExtensible w16cex:durableId="27345896" w16cex:dateUtc="2022-12-02T02:57:00Z"/>
  <w16cex:commentExtensible w16cex:durableId="273C4577" w16cex:dateUtc="2022-12-08T00:13:00Z"/>
  <w16cex:commentExtensible w16cex:durableId="273458DB" w16cex:dateUtc="2022-12-02T02:58:00Z"/>
  <w16cex:commentExtensible w16cex:durableId="273C456D" w16cex:dateUtc="2022-12-08T00:13:00Z"/>
  <w16cex:commentExtensible w16cex:durableId="27345910" w16cex:dateUtc="2022-12-02T02:59:00Z"/>
  <w16cex:commentExtensible w16cex:durableId="273C4643" w16cex:dateUtc="2022-12-08T00:17:00Z"/>
  <w16cex:commentExtensible w16cex:durableId="27345977" w16cex:dateUtc="2022-12-02T03:01:00Z"/>
  <w16cex:commentExtensible w16cex:durableId="27345A27" w16cex:dateUtc="2022-12-02T03:04:00Z"/>
  <w16cex:commentExtensible w16cex:durableId="273C4681" w16cex:dateUtc="2022-12-08T00:18:00Z"/>
  <w16cex:commentExtensible w16cex:durableId="27345AFB" w16cex:dateUtc="2022-12-02T03:07:00Z"/>
  <w16cex:commentExtensible w16cex:durableId="27345B29" w16cex:dateUtc="2022-12-02T03:08:00Z"/>
  <w16cex:commentExtensible w16cex:durableId="27345B6F" w16cex:dateUtc="2022-12-02T03:09:00Z"/>
  <w16cex:commentExtensible w16cex:durableId="27345B9F" w16cex:dateUtc="2022-12-02T03:10:00Z"/>
  <w16cex:commentExtensible w16cex:durableId="27345C7E" w16cex:dateUtc="2022-12-02T03:14:00Z"/>
  <w16cex:commentExtensible w16cex:durableId="2739F8C7" w16cex:dateUtc="2022-12-06T06:22:00Z"/>
  <w16cex:commentExtensible w16cex:durableId="27345CB4" w16cex:dateUtc="2022-12-02T03:15:00Z"/>
  <w16cex:commentExtensible w16cex:durableId="27345A58" w16cex:dateUtc="2022-12-02T03:04:00Z"/>
  <w16cex:commentExtensible w16cex:durableId="273C4AB3" w16cex:dateUtc="2022-12-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A73C3E" w16cid:durableId="273456CF"/>
  <w16cid:commentId w16cid:paraId="319C26B6" w16cid:durableId="27345723"/>
  <w16cid:commentId w16cid:paraId="5CBCE1CA" w16cid:durableId="2734576C"/>
  <w16cid:commentId w16cid:paraId="18AF2359" w16cid:durableId="2739F454"/>
  <w16cid:commentId w16cid:paraId="7D5997C5" w16cid:durableId="273457B1"/>
  <w16cid:commentId w16cid:paraId="38F621BD" w16cid:durableId="2734585F"/>
  <w16cid:commentId w16cid:paraId="1663E2B1" w16cid:durableId="273C457D"/>
  <w16cid:commentId w16cid:paraId="5308A2AA" w16cid:durableId="27345896"/>
  <w16cid:commentId w16cid:paraId="53C0C2B3" w16cid:durableId="273C4577"/>
  <w16cid:commentId w16cid:paraId="252ECC86" w16cid:durableId="273458DB"/>
  <w16cid:commentId w16cid:paraId="3680BFE1" w16cid:durableId="273C456D"/>
  <w16cid:commentId w16cid:paraId="3DF5CD4E" w16cid:durableId="27345910"/>
  <w16cid:commentId w16cid:paraId="553385DA" w16cid:durableId="273C4643"/>
  <w16cid:commentId w16cid:paraId="7F3BF86C" w16cid:durableId="27345977"/>
  <w16cid:commentId w16cid:paraId="736296E9" w16cid:durableId="27345A27"/>
  <w16cid:commentId w16cid:paraId="57862734" w16cid:durableId="273C4681"/>
  <w16cid:commentId w16cid:paraId="3564AD5C" w16cid:durableId="27345AFB"/>
  <w16cid:commentId w16cid:paraId="58D66B0D" w16cid:durableId="27345B29"/>
  <w16cid:commentId w16cid:paraId="4369E178" w16cid:durableId="27345B6F"/>
  <w16cid:commentId w16cid:paraId="15963CCF" w16cid:durableId="27345B9F"/>
  <w16cid:commentId w16cid:paraId="0A6479B9" w16cid:durableId="27345C7E"/>
  <w16cid:commentId w16cid:paraId="1DDAEDA1" w16cid:durableId="2739F8C7"/>
  <w16cid:commentId w16cid:paraId="4CE3BE8F" w16cid:durableId="27345CB4"/>
  <w16cid:commentId w16cid:paraId="12A2F4CE" w16cid:durableId="27345A58"/>
  <w16cid:commentId w16cid:paraId="23D724DC" w16cid:durableId="273C4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4F96" w14:textId="77777777" w:rsidR="00FB21C2" w:rsidRDefault="00FB21C2">
      <w:pPr>
        <w:spacing w:after="0" w:line="240" w:lineRule="auto"/>
      </w:pPr>
      <w:r>
        <w:separator/>
      </w:r>
    </w:p>
  </w:endnote>
  <w:endnote w:type="continuationSeparator" w:id="0">
    <w:p w14:paraId="3455CDCD" w14:textId="77777777" w:rsidR="00FB21C2" w:rsidRDefault="00FB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36204"/>
      <w:docPartObj>
        <w:docPartGallery w:val="Page Numbers (Bottom of Page)"/>
        <w:docPartUnique/>
      </w:docPartObj>
    </w:sdtPr>
    <w:sdtEndPr>
      <w:rPr>
        <w:noProof/>
      </w:rPr>
    </w:sdtEndPr>
    <w:sdtContent>
      <w:p w14:paraId="1C7C858B" w14:textId="77777777" w:rsidR="003336DE" w:rsidRDefault="00D26B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BDD8A" w14:textId="77777777" w:rsidR="003336DE" w:rsidRDefault="00BE4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1339" w14:textId="77777777" w:rsidR="00FB21C2" w:rsidRDefault="00FB21C2">
      <w:pPr>
        <w:spacing w:after="0" w:line="240" w:lineRule="auto"/>
      </w:pPr>
      <w:r>
        <w:separator/>
      </w:r>
    </w:p>
  </w:footnote>
  <w:footnote w:type="continuationSeparator" w:id="0">
    <w:p w14:paraId="380D3805" w14:textId="77777777" w:rsidR="00FB21C2" w:rsidRDefault="00FB2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1A5"/>
    <w:multiLevelType w:val="hybridMultilevel"/>
    <w:tmpl w:val="DDB03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5463D"/>
    <w:multiLevelType w:val="hybridMultilevel"/>
    <w:tmpl w:val="92C2B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6398B"/>
    <w:multiLevelType w:val="hybridMultilevel"/>
    <w:tmpl w:val="D7CC3422"/>
    <w:lvl w:ilvl="0" w:tplc="F7E2224A">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6FE"/>
    <w:multiLevelType w:val="hybridMultilevel"/>
    <w:tmpl w:val="B778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A64EF"/>
    <w:multiLevelType w:val="hybridMultilevel"/>
    <w:tmpl w:val="A8AA0760"/>
    <w:lvl w:ilvl="0" w:tplc="1BC0026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14167">
    <w:abstractNumId w:val="1"/>
  </w:num>
  <w:num w:numId="2" w16cid:durableId="489057025">
    <w:abstractNumId w:val="0"/>
  </w:num>
  <w:num w:numId="3" w16cid:durableId="844133584">
    <w:abstractNumId w:val="4"/>
  </w:num>
  <w:num w:numId="4" w16cid:durableId="446432175">
    <w:abstractNumId w:val="2"/>
  </w:num>
  <w:num w:numId="5" w16cid:durableId="19244835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reen">
    <w15:presenceInfo w15:providerId="None" w15:userId="David Preen"/>
  </w15:person>
  <w15:person w15:author="Flavia Barar">
    <w15:presenceInfo w15:providerId="AD" w15:userId="S::bararf@unimelb.edu.au::cb047e99-51b9-4af2-8827-43354c27e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95350"/>
    <w:rsid w:val="000347CF"/>
    <w:rsid w:val="00065078"/>
    <w:rsid w:val="0009535F"/>
    <w:rsid w:val="000D63C0"/>
    <w:rsid w:val="000E4F88"/>
    <w:rsid w:val="000F46B1"/>
    <w:rsid w:val="000F5CAD"/>
    <w:rsid w:val="00101462"/>
    <w:rsid w:val="00156E39"/>
    <w:rsid w:val="0016519A"/>
    <w:rsid w:val="00172E4C"/>
    <w:rsid w:val="0019078E"/>
    <w:rsid w:val="001A42DD"/>
    <w:rsid w:val="001C61C7"/>
    <w:rsid w:val="001D10FE"/>
    <w:rsid w:val="001D47C1"/>
    <w:rsid w:val="001D7FE2"/>
    <w:rsid w:val="001E0691"/>
    <w:rsid w:val="001F5936"/>
    <w:rsid w:val="00202AD5"/>
    <w:rsid w:val="00207C41"/>
    <w:rsid w:val="002111EA"/>
    <w:rsid w:val="00212C40"/>
    <w:rsid w:val="00213D53"/>
    <w:rsid w:val="00216DA9"/>
    <w:rsid w:val="0025261B"/>
    <w:rsid w:val="00260388"/>
    <w:rsid w:val="00262932"/>
    <w:rsid w:val="00274920"/>
    <w:rsid w:val="002A32CB"/>
    <w:rsid w:val="002D1FD3"/>
    <w:rsid w:val="002E33CA"/>
    <w:rsid w:val="002F14EA"/>
    <w:rsid w:val="003076C7"/>
    <w:rsid w:val="00335BE4"/>
    <w:rsid w:val="00336CE9"/>
    <w:rsid w:val="003431FC"/>
    <w:rsid w:val="00343F8A"/>
    <w:rsid w:val="00356231"/>
    <w:rsid w:val="00384DE1"/>
    <w:rsid w:val="003B7012"/>
    <w:rsid w:val="003B77E7"/>
    <w:rsid w:val="003C2F63"/>
    <w:rsid w:val="003D00D4"/>
    <w:rsid w:val="003D199D"/>
    <w:rsid w:val="003D581E"/>
    <w:rsid w:val="003D7339"/>
    <w:rsid w:val="003E1CB2"/>
    <w:rsid w:val="00402972"/>
    <w:rsid w:val="00406E6A"/>
    <w:rsid w:val="00406FCE"/>
    <w:rsid w:val="004157F5"/>
    <w:rsid w:val="004306F7"/>
    <w:rsid w:val="0046020D"/>
    <w:rsid w:val="0046135B"/>
    <w:rsid w:val="004849E6"/>
    <w:rsid w:val="004871AF"/>
    <w:rsid w:val="00492E36"/>
    <w:rsid w:val="00493E69"/>
    <w:rsid w:val="004B1B8E"/>
    <w:rsid w:val="004B1D26"/>
    <w:rsid w:val="004F18C7"/>
    <w:rsid w:val="00506C32"/>
    <w:rsid w:val="00540261"/>
    <w:rsid w:val="0054684E"/>
    <w:rsid w:val="00564F83"/>
    <w:rsid w:val="00593807"/>
    <w:rsid w:val="00593B29"/>
    <w:rsid w:val="005A00A8"/>
    <w:rsid w:val="005A0C3A"/>
    <w:rsid w:val="005C4D1F"/>
    <w:rsid w:val="005D7572"/>
    <w:rsid w:val="005F6A97"/>
    <w:rsid w:val="00624EA3"/>
    <w:rsid w:val="006279BF"/>
    <w:rsid w:val="0063084C"/>
    <w:rsid w:val="00633F0D"/>
    <w:rsid w:val="006478D7"/>
    <w:rsid w:val="00663144"/>
    <w:rsid w:val="006836A9"/>
    <w:rsid w:val="00686AE4"/>
    <w:rsid w:val="006938A2"/>
    <w:rsid w:val="006A3D57"/>
    <w:rsid w:val="006B1C67"/>
    <w:rsid w:val="006B2D70"/>
    <w:rsid w:val="006C6C00"/>
    <w:rsid w:val="006F1416"/>
    <w:rsid w:val="006F3AC6"/>
    <w:rsid w:val="00714653"/>
    <w:rsid w:val="00721D96"/>
    <w:rsid w:val="007A44BF"/>
    <w:rsid w:val="007B2E0F"/>
    <w:rsid w:val="007B438C"/>
    <w:rsid w:val="0080241D"/>
    <w:rsid w:val="0081162D"/>
    <w:rsid w:val="00825614"/>
    <w:rsid w:val="008466F7"/>
    <w:rsid w:val="00851326"/>
    <w:rsid w:val="00853B10"/>
    <w:rsid w:val="00860411"/>
    <w:rsid w:val="00863DF1"/>
    <w:rsid w:val="00864B0C"/>
    <w:rsid w:val="00870384"/>
    <w:rsid w:val="00873C4C"/>
    <w:rsid w:val="008806CF"/>
    <w:rsid w:val="00880EDA"/>
    <w:rsid w:val="00881C3C"/>
    <w:rsid w:val="00893FA0"/>
    <w:rsid w:val="0089436A"/>
    <w:rsid w:val="008A3678"/>
    <w:rsid w:val="008B3849"/>
    <w:rsid w:val="008D0522"/>
    <w:rsid w:val="008E136C"/>
    <w:rsid w:val="008F34ED"/>
    <w:rsid w:val="009043EB"/>
    <w:rsid w:val="00957739"/>
    <w:rsid w:val="0099462F"/>
    <w:rsid w:val="00995350"/>
    <w:rsid w:val="009A388D"/>
    <w:rsid w:val="009C0299"/>
    <w:rsid w:val="009C5834"/>
    <w:rsid w:val="009C7A90"/>
    <w:rsid w:val="009D25AB"/>
    <w:rsid w:val="009D2F2C"/>
    <w:rsid w:val="009D626D"/>
    <w:rsid w:val="009E2BF5"/>
    <w:rsid w:val="009E2DC3"/>
    <w:rsid w:val="00A2544B"/>
    <w:rsid w:val="00A2786B"/>
    <w:rsid w:val="00A31F8A"/>
    <w:rsid w:val="00A40088"/>
    <w:rsid w:val="00A80375"/>
    <w:rsid w:val="00A931EE"/>
    <w:rsid w:val="00AB4CFE"/>
    <w:rsid w:val="00AE3596"/>
    <w:rsid w:val="00AE3EB1"/>
    <w:rsid w:val="00B0101E"/>
    <w:rsid w:val="00B03D9E"/>
    <w:rsid w:val="00B33B81"/>
    <w:rsid w:val="00B52F2A"/>
    <w:rsid w:val="00B575D4"/>
    <w:rsid w:val="00B6640C"/>
    <w:rsid w:val="00B716F8"/>
    <w:rsid w:val="00B8761F"/>
    <w:rsid w:val="00B90702"/>
    <w:rsid w:val="00BC21EE"/>
    <w:rsid w:val="00BD0E85"/>
    <w:rsid w:val="00BD1C72"/>
    <w:rsid w:val="00BD29EA"/>
    <w:rsid w:val="00BE49F4"/>
    <w:rsid w:val="00BF6641"/>
    <w:rsid w:val="00C544A5"/>
    <w:rsid w:val="00C60E02"/>
    <w:rsid w:val="00C75992"/>
    <w:rsid w:val="00C944A6"/>
    <w:rsid w:val="00C9782D"/>
    <w:rsid w:val="00CA3A2E"/>
    <w:rsid w:val="00CA3B4A"/>
    <w:rsid w:val="00CB19DD"/>
    <w:rsid w:val="00CB1F73"/>
    <w:rsid w:val="00CC1593"/>
    <w:rsid w:val="00CE4B96"/>
    <w:rsid w:val="00CE6BCA"/>
    <w:rsid w:val="00D12D8D"/>
    <w:rsid w:val="00D1490B"/>
    <w:rsid w:val="00D26BC2"/>
    <w:rsid w:val="00D46E90"/>
    <w:rsid w:val="00D4796A"/>
    <w:rsid w:val="00D546B1"/>
    <w:rsid w:val="00D55A74"/>
    <w:rsid w:val="00D64184"/>
    <w:rsid w:val="00D7330C"/>
    <w:rsid w:val="00DA452F"/>
    <w:rsid w:val="00DC23EF"/>
    <w:rsid w:val="00DD2AE8"/>
    <w:rsid w:val="00DD6A02"/>
    <w:rsid w:val="00DE58E3"/>
    <w:rsid w:val="00DE7825"/>
    <w:rsid w:val="00E05D75"/>
    <w:rsid w:val="00E07D64"/>
    <w:rsid w:val="00E25009"/>
    <w:rsid w:val="00E25ABE"/>
    <w:rsid w:val="00E27914"/>
    <w:rsid w:val="00E322D7"/>
    <w:rsid w:val="00E33532"/>
    <w:rsid w:val="00E37CE5"/>
    <w:rsid w:val="00E559FB"/>
    <w:rsid w:val="00E63B82"/>
    <w:rsid w:val="00E9166C"/>
    <w:rsid w:val="00E9332F"/>
    <w:rsid w:val="00E9673E"/>
    <w:rsid w:val="00EB7D52"/>
    <w:rsid w:val="00EC462A"/>
    <w:rsid w:val="00F15387"/>
    <w:rsid w:val="00F216F2"/>
    <w:rsid w:val="00F2321B"/>
    <w:rsid w:val="00F5675A"/>
    <w:rsid w:val="00F633E9"/>
    <w:rsid w:val="00F65E7C"/>
    <w:rsid w:val="00F87B72"/>
    <w:rsid w:val="00F91DA1"/>
    <w:rsid w:val="00F94AAC"/>
    <w:rsid w:val="00FA09B9"/>
    <w:rsid w:val="00FB21C2"/>
    <w:rsid w:val="00FB5025"/>
    <w:rsid w:val="00FD029F"/>
    <w:rsid w:val="00FD13EF"/>
    <w:rsid w:val="00FD36FB"/>
    <w:rsid w:val="00FD47DA"/>
    <w:rsid w:val="00FE0AAC"/>
    <w:rsid w:val="00FF0CB3"/>
    <w:rsid w:val="00FF2B49"/>
    <w:rsid w:val="00FF6A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C54"/>
  <w15:chartTrackingRefBased/>
  <w15:docId w15:val="{FC80B146-C7A5-49C1-8C52-D3DAFFD2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50"/>
  </w:style>
  <w:style w:type="paragraph" w:styleId="Footer">
    <w:name w:val="footer"/>
    <w:basedOn w:val="Normal"/>
    <w:link w:val="FooterChar"/>
    <w:uiPriority w:val="99"/>
    <w:unhideWhenUsed/>
    <w:rsid w:val="0099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50"/>
  </w:style>
  <w:style w:type="paragraph" w:customStyle="1" w:styleId="EndNoteBibliographyTitle">
    <w:name w:val="EndNote Bibliography Title"/>
    <w:basedOn w:val="Normal"/>
    <w:link w:val="EndNoteBibliographyTitleChar"/>
    <w:rsid w:val="009953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95350"/>
    <w:rPr>
      <w:rFonts w:ascii="Calibri" w:hAnsi="Calibri" w:cs="Calibri"/>
      <w:noProof/>
      <w:lang w:val="en-US"/>
    </w:rPr>
  </w:style>
  <w:style w:type="paragraph" w:customStyle="1" w:styleId="EndNoteBibliography">
    <w:name w:val="EndNote Bibliography"/>
    <w:basedOn w:val="Normal"/>
    <w:link w:val="EndNoteBibliographyChar"/>
    <w:rsid w:val="009953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95350"/>
    <w:rPr>
      <w:rFonts w:ascii="Calibri" w:hAnsi="Calibri" w:cs="Calibri"/>
      <w:noProof/>
      <w:lang w:val="en-US"/>
    </w:rPr>
  </w:style>
  <w:style w:type="character" w:styleId="Hyperlink">
    <w:name w:val="Hyperlink"/>
    <w:basedOn w:val="DefaultParagraphFont"/>
    <w:uiPriority w:val="99"/>
    <w:unhideWhenUsed/>
    <w:rsid w:val="00995350"/>
    <w:rPr>
      <w:color w:val="0563C1" w:themeColor="hyperlink"/>
      <w:u w:val="single"/>
    </w:rPr>
  </w:style>
  <w:style w:type="character" w:styleId="UnresolvedMention">
    <w:name w:val="Unresolved Mention"/>
    <w:basedOn w:val="DefaultParagraphFont"/>
    <w:uiPriority w:val="99"/>
    <w:semiHidden/>
    <w:unhideWhenUsed/>
    <w:rsid w:val="00995350"/>
    <w:rPr>
      <w:color w:val="605E5C"/>
      <w:shd w:val="clear" w:color="auto" w:fill="E1DFDD"/>
    </w:rPr>
  </w:style>
  <w:style w:type="paragraph" w:styleId="Revision">
    <w:name w:val="Revision"/>
    <w:hidden/>
    <w:uiPriority w:val="99"/>
    <w:semiHidden/>
    <w:rsid w:val="00CE4B96"/>
    <w:pPr>
      <w:spacing w:after="0" w:line="240" w:lineRule="auto"/>
    </w:pPr>
  </w:style>
  <w:style w:type="character" w:styleId="CommentReference">
    <w:name w:val="annotation reference"/>
    <w:basedOn w:val="DefaultParagraphFont"/>
    <w:uiPriority w:val="99"/>
    <w:semiHidden/>
    <w:unhideWhenUsed/>
    <w:rsid w:val="00A2786B"/>
    <w:rPr>
      <w:sz w:val="16"/>
      <w:szCs w:val="16"/>
    </w:rPr>
  </w:style>
  <w:style w:type="paragraph" w:styleId="CommentText">
    <w:name w:val="annotation text"/>
    <w:basedOn w:val="Normal"/>
    <w:link w:val="CommentTextChar"/>
    <w:uiPriority w:val="99"/>
    <w:unhideWhenUsed/>
    <w:rsid w:val="00A2786B"/>
    <w:pPr>
      <w:spacing w:line="240" w:lineRule="auto"/>
    </w:pPr>
    <w:rPr>
      <w:sz w:val="20"/>
      <w:szCs w:val="20"/>
    </w:rPr>
  </w:style>
  <w:style w:type="character" w:customStyle="1" w:styleId="CommentTextChar">
    <w:name w:val="Comment Text Char"/>
    <w:basedOn w:val="DefaultParagraphFont"/>
    <w:link w:val="CommentText"/>
    <w:uiPriority w:val="99"/>
    <w:rsid w:val="00A2786B"/>
    <w:rPr>
      <w:sz w:val="20"/>
      <w:szCs w:val="20"/>
    </w:rPr>
  </w:style>
  <w:style w:type="paragraph" w:styleId="CommentSubject">
    <w:name w:val="annotation subject"/>
    <w:basedOn w:val="CommentText"/>
    <w:next w:val="CommentText"/>
    <w:link w:val="CommentSubjectChar"/>
    <w:uiPriority w:val="99"/>
    <w:semiHidden/>
    <w:unhideWhenUsed/>
    <w:rsid w:val="00A2786B"/>
    <w:rPr>
      <w:b/>
      <w:bCs/>
    </w:rPr>
  </w:style>
  <w:style w:type="character" w:customStyle="1" w:styleId="CommentSubjectChar">
    <w:name w:val="Comment Subject Char"/>
    <w:basedOn w:val="CommentTextChar"/>
    <w:link w:val="CommentSubject"/>
    <w:uiPriority w:val="99"/>
    <w:semiHidden/>
    <w:rsid w:val="00A2786B"/>
    <w:rPr>
      <w:b/>
      <w:bCs/>
      <w:sz w:val="20"/>
      <w:szCs w:val="20"/>
    </w:rPr>
  </w:style>
  <w:style w:type="paragraph" w:styleId="ListParagraph">
    <w:name w:val="List Paragraph"/>
    <w:basedOn w:val="Normal"/>
    <w:uiPriority w:val="34"/>
    <w:qFormat/>
    <w:rsid w:val="006279BF"/>
    <w:pPr>
      <w:ind w:left="720"/>
      <w:contextualSpacing/>
    </w:pPr>
  </w:style>
  <w:style w:type="character" w:styleId="PlaceholderText">
    <w:name w:val="Placeholder Text"/>
    <w:basedOn w:val="DefaultParagraphFont"/>
    <w:uiPriority w:val="99"/>
    <w:semiHidden/>
    <w:rsid w:val="00F65E7C"/>
    <w:rPr>
      <w:color w:val="808080"/>
    </w:rPr>
  </w:style>
  <w:style w:type="paragraph" w:styleId="NormalWeb">
    <w:name w:val="Normal (Web)"/>
    <w:basedOn w:val="Normal"/>
    <w:uiPriority w:val="99"/>
    <w:semiHidden/>
    <w:unhideWhenUsed/>
    <w:rsid w:val="004B1B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4709">
      <w:bodyDiv w:val="1"/>
      <w:marLeft w:val="0"/>
      <w:marRight w:val="0"/>
      <w:marTop w:val="0"/>
      <w:marBottom w:val="0"/>
      <w:divBdr>
        <w:top w:val="none" w:sz="0" w:space="0" w:color="auto"/>
        <w:left w:val="none" w:sz="0" w:space="0" w:color="auto"/>
        <w:bottom w:val="none" w:sz="0" w:space="0" w:color="auto"/>
        <w:right w:val="none" w:sz="0" w:space="0" w:color="auto"/>
      </w:divBdr>
    </w:div>
    <w:div w:id="337385361">
      <w:bodyDiv w:val="1"/>
      <w:marLeft w:val="0"/>
      <w:marRight w:val="0"/>
      <w:marTop w:val="0"/>
      <w:marBottom w:val="0"/>
      <w:divBdr>
        <w:top w:val="none" w:sz="0" w:space="0" w:color="auto"/>
        <w:left w:val="none" w:sz="0" w:space="0" w:color="auto"/>
        <w:bottom w:val="none" w:sz="0" w:space="0" w:color="auto"/>
        <w:right w:val="none" w:sz="0" w:space="0" w:color="auto"/>
      </w:divBdr>
    </w:div>
    <w:div w:id="433787742">
      <w:bodyDiv w:val="1"/>
      <w:marLeft w:val="0"/>
      <w:marRight w:val="0"/>
      <w:marTop w:val="0"/>
      <w:marBottom w:val="0"/>
      <w:divBdr>
        <w:top w:val="none" w:sz="0" w:space="0" w:color="auto"/>
        <w:left w:val="none" w:sz="0" w:space="0" w:color="auto"/>
        <w:bottom w:val="none" w:sz="0" w:space="0" w:color="auto"/>
        <w:right w:val="none" w:sz="0" w:space="0" w:color="auto"/>
      </w:divBdr>
    </w:div>
    <w:div w:id="449478595">
      <w:bodyDiv w:val="1"/>
      <w:marLeft w:val="0"/>
      <w:marRight w:val="0"/>
      <w:marTop w:val="0"/>
      <w:marBottom w:val="0"/>
      <w:divBdr>
        <w:top w:val="none" w:sz="0" w:space="0" w:color="auto"/>
        <w:left w:val="none" w:sz="0" w:space="0" w:color="auto"/>
        <w:bottom w:val="none" w:sz="0" w:space="0" w:color="auto"/>
        <w:right w:val="none" w:sz="0" w:space="0" w:color="auto"/>
      </w:divBdr>
    </w:div>
    <w:div w:id="764157723">
      <w:bodyDiv w:val="1"/>
      <w:marLeft w:val="0"/>
      <w:marRight w:val="0"/>
      <w:marTop w:val="0"/>
      <w:marBottom w:val="0"/>
      <w:divBdr>
        <w:top w:val="none" w:sz="0" w:space="0" w:color="auto"/>
        <w:left w:val="none" w:sz="0" w:space="0" w:color="auto"/>
        <w:bottom w:val="none" w:sz="0" w:space="0" w:color="auto"/>
        <w:right w:val="none" w:sz="0" w:space="0" w:color="auto"/>
      </w:divBdr>
    </w:div>
    <w:div w:id="879241440">
      <w:bodyDiv w:val="1"/>
      <w:marLeft w:val="0"/>
      <w:marRight w:val="0"/>
      <w:marTop w:val="0"/>
      <w:marBottom w:val="0"/>
      <w:divBdr>
        <w:top w:val="none" w:sz="0" w:space="0" w:color="auto"/>
        <w:left w:val="none" w:sz="0" w:space="0" w:color="auto"/>
        <w:bottom w:val="none" w:sz="0" w:space="0" w:color="auto"/>
        <w:right w:val="none" w:sz="0" w:space="0" w:color="auto"/>
      </w:divBdr>
    </w:div>
    <w:div w:id="1377966345">
      <w:bodyDiv w:val="1"/>
      <w:marLeft w:val="0"/>
      <w:marRight w:val="0"/>
      <w:marTop w:val="0"/>
      <w:marBottom w:val="0"/>
      <w:divBdr>
        <w:top w:val="none" w:sz="0" w:space="0" w:color="auto"/>
        <w:left w:val="none" w:sz="0" w:space="0" w:color="auto"/>
        <w:bottom w:val="none" w:sz="0" w:space="0" w:color="auto"/>
        <w:right w:val="none" w:sz="0" w:space="0" w:color="auto"/>
      </w:divBdr>
    </w:div>
    <w:div w:id="1685277266">
      <w:bodyDiv w:val="1"/>
      <w:marLeft w:val="0"/>
      <w:marRight w:val="0"/>
      <w:marTop w:val="0"/>
      <w:marBottom w:val="0"/>
      <w:divBdr>
        <w:top w:val="none" w:sz="0" w:space="0" w:color="auto"/>
        <w:left w:val="none" w:sz="0" w:space="0" w:color="auto"/>
        <w:bottom w:val="none" w:sz="0" w:space="0" w:color="auto"/>
        <w:right w:val="none" w:sz="0" w:space="0" w:color="auto"/>
      </w:divBdr>
    </w:div>
    <w:div w:id="1855075314">
      <w:bodyDiv w:val="1"/>
      <w:marLeft w:val="0"/>
      <w:marRight w:val="0"/>
      <w:marTop w:val="0"/>
      <w:marBottom w:val="0"/>
      <w:divBdr>
        <w:top w:val="none" w:sz="0" w:space="0" w:color="auto"/>
        <w:left w:val="none" w:sz="0" w:space="0" w:color="auto"/>
        <w:bottom w:val="none" w:sz="0" w:space="0" w:color="auto"/>
        <w:right w:val="none" w:sz="0" w:space="0" w:color="auto"/>
      </w:divBdr>
    </w:div>
    <w:div w:id="20159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stata.com/meeting/belgium16/slides/belgium16_deschach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ea.org.au/wp-content/uploads/2021/01/DEA-Fact-Sheet_HeatwavesWEB.pdf"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10D6-E7D5-4066-8461-50BEB5A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Flavia Barar</cp:lastModifiedBy>
  <cp:revision>19</cp:revision>
  <dcterms:created xsi:type="dcterms:W3CDTF">2022-12-06T06:23:00Z</dcterms:created>
  <dcterms:modified xsi:type="dcterms:W3CDTF">2022-12-08T00:47:00Z</dcterms:modified>
</cp:coreProperties>
</file>