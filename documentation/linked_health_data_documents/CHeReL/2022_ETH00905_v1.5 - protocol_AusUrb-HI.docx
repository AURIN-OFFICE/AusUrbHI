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5BC56" w14:textId="77777777" w:rsidR="005823BE" w:rsidRPr="00922B03" w:rsidRDefault="008520CF" w:rsidP="005823BE">
      <w:pPr>
        <w:jc w:val="center"/>
        <w:rPr>
          <w:rFonts w:ascii="Arial" w:hAnsi="Arial" w:cs="Arial"/>
          <w:b/>
        </w:rPr>
      </w:pPr>
      <w:bookmarkStart w:id="0" w:name="_Toc235338604"/>
      <w:bookmarkStart w:id="1" w:name="_Toc236472602"/>
      <w:bookmarkStart w:id="2" w:name="_Toc236473723"/>
      <w:r w:rsidRPr="00922B03">
        <w:rPr>
          <w:rFonts w:ascii="Arial" w:hAnsi="Arial" w:cs="Arial"/>
          <w:b/>
        </w:rPr>
        <w:t xml:space="preserve">COMBINED </w:t>
      </w:r>
      <w:r w:rsidR="005823BE" w:rsidRPr="00922B03">
        <w:rPr>
          <w:rFonts w:ascii="Arial" w:hAnsi="Arial" w:cs="Arial"/>
          <w:b/>
        </w:rPr>
        <w:t>PROTOCOL</w:t>
      </w:r>
      <w:r w:rsidR="00B3250D" w:rsidRPr="00922B03">
        <w:rPr>
          <w:rFonts w:ascii="Arial" w:hAnsi="Arial" w:cs="Arial"/>
          <w:b/>
        </w:rPr>
        <w:t xml:space="preserve"> &amp; APPLICATION FOR DATA</w:t>
      </w:r>
      <w:r w:rsidR="005823BE" w:rsidRPr="00922B03">
        <w:rPr>
          <w:rFonts w:ascii="Arial" w:hAnsi="Arial" w:cs="Arial"/>
          <w:b/>
        </w:rPr>
        <w:t xml:space="preserve"> TEMPLATE</w:t>
      </w:r>
      <w:bookmarkEnd w:id="0"/>
      <w:bookmarkEnd w:id="1"/>
      <w:bookmarkEnd w:id="2"/>
    </w:p>
    <w:p w14:paraId="0E470317" w14:textId="39C8D64C" w:rsidR="00652992" w:rsidRPr="00922B03" w:rsidRDefault="00754B7E" w:rsidP="5128946A">
      <w:pPr>
        <w:jc w:val="center"/>
        <w:rPr>
          <w:rFonts w:ascii="Arial" w:hAnsi="Arial" w:cs="Arial"/>
          <w:b/>
          <w:bCs/>
          <w:sz w:val="20"/>
          <w:szCs w:val="20"/>
        </w:rPr>
      </w:pPr>
      <w:r w:rsidRPr="5128946A">
        <w:rPr>
          <w:rFonts w:ascii="Arial" w:hAnsi="Arial" w:cs="Arial"/>
          <w:b/>
          <w:bCs/>
          <w:sz w:val="20"/>
          <w:szCs w:val="20"/>
        </w:rPr>
        <w:t>v.</w:t>
      </w:r>
      <w:r w:rsidR="00125252">
        <w:rPr>
          <w:rFonts w:ascii="Arial" w:hAnsi="Arial" w:cs="Arial"/>
          <w:b/>
          <w:bCs/>
          <w:sz w:val="20"/>
          <w:szCs w:val="20"/>
        </w:rPr>
        <w:t>8</w:t>
      </w:r>
      <w:r w:rsidR="00125252" w:rsidRPr="5128946A">
        <w:rPr>
          <w:rFonts w:ascii="Arial" w:hAnsi="Arial" w:cs="Arial"/>
          <w:b/>
          <w:bCs/>
          <w:sz w:val="20"/>
          <w:szCs w:val="20"/>
        </w:rPr>
        <w:t xml:space="preserve"> </w:t>
      </w:r>
      <w:r w:rsidR="00125252">
        <w:rPr>
          <w:rFonts w:ascii="Arial" w:hAnsi="Arial" w:cs="Arial"/>
          <w:b/>
          <w:bCs/>
          <w:sz w:val="20"/>
          <w:szCs w:val="20"/>
        </w:rPr>
        <w:t>December</w:t>
      </w:r>
      <w:r w:rsidR="00125252" w:rsidRPr="5128946A">
        <w:rPr>
          <w:rFonts w:ascii="Arial" w:hAnsi="Arial" w:cs="Arial"/>
          <w:b/>
          <w:bCs/>
          <w:sz w:val="20"/>
          <w:szCs w:val="20"/>
        </w:rPr>
        <w:t xml:space="preserve"> </w:t>
      </w:r>
      <w:r w:rsidR="0426AA44" w:rsidRPr="5128946A">
        <w:rPr>
          <w:rFonts w:ascii="Arial" w:hAnsi="Arial" w:cs="Arial"/>
          <w:b/>
          <w:bCs/>
          <w:sz w:val="20"/>
          <w:szCs w:val="20"/>
        </w:rPr>
        <w:t>2021</w:t>
      </w:r>
    </w:p>
    <w:p w14:paraId="554E46A5" w14:textId="77777777" w:rsidR="005823BE" w:rsidRPr="00922B03" w:rsidRDefault="005823BE" w:rsidP="00674564"/>
    <w:p w14:paraId="36F9181C" w14:textId="2F5C25E2" w:rsidR="007C275D" w:rsidRPr="00922B03" w:rsidRDefault="5CFEFFA2" w:rsidP="008A3F77">
      <w:pPr>
        <w:jc w:val="both"/>
      </w:pPr>
      <w:r>
        <w:t xml:space="preserve">This template has been designed for </w:t>
      </w:r>
      <w:r w:rsidR="6E1BA1F8">
        <w:t xml:space="preserve">population health research utilising and/or linking routinely collected health data </w:t>
      </w:r>
      <w:r w:rsidR="1A80BDCC">
        <w:t>held</w:t>
      </w:r>
      <w:r w:rsidR="6E1BA1F8">
        <w:t xml:space="preserve"> by </w:t>
      </w:r>
      <w:r w:rsidR="1A80BDCC">
        <w:t xml:space="preserve">the </w:t>
      </w:r>
      <w:r w:rsidR="6E1BA1F8">
        <w:t xml:space="preserve">NSW Ministry of Health or the Cancer Institute NSW. </w:t>
      </w:r>
      <w:r w:rsidR="1AB8829F">
        <w:t>This template combines the NSW PHSREC research protocol template and CHeReL data request form.</w:t>
      </w:r>
    </w:p>
    <w:p w14:paraId="0D1EC0CB" w14:textId="77777777" w:rsidR="007C275D" w:rsidRPr="00922B03" w:rsidRDefault="007C275D" w:rsidP="008A3F77">
      <w:pPr>
        <w:jc w:val="both"/>
      </w:pPr>
    </w:p>
    <w:p w14:paraId="6FD6DE52" w14:textId="4F97C1A8" w:rsidR="005823BE" w:rsidRDefault="00B84D07" w:rsidP="008A3F77">
      <w:pPr>
        <w:jc w:val="both"/>
        <w:rPr>
          <w:b/>
        </w:rPr>
      </w:pPr>
      <w:r w:rsidRPr="00922B03">
        <w:rPr>
          <w:b/>
        </w:rPr>
        <w:t xml:space="preserve">This research protocol template </w:t>
      </w:r>
      <w:r w:rsidR="007C275D" w:rsidRPr="00922B03">
        <w:rPr>
          <w:b/>
        </w:rPr>
        <w:t>must</w:t>
      </w:r>
      <w:r w:rsidRPr="00922B03">
        <w:rPr>
          <w:b/>
        </w:rPr>
        <w:t xml:space="preserve"> be used in conjunction with</w:t>
      </w:r>
      <w:r w:rsidR="001E77CB" w:rsidRPr="00922B03">
        <w:rPr>
          <w:b/>
        </w:rPr>
        <w:t>,</w:t>
      </w:r>
      <w:r w:rsidR="007C275D" w:rsidRPr="00922B03">
        <w:rPr>
          <w:b/>
        </w:rPr>
        <w:t xml:space="preserve"> and comple</w:t>
      </w:r>
      <w:r w:rsidRPr="00922B03">
        <w:rPr>
          <w:b/>
        </w:rPr>
        <w:t>ment</w:t>
      </w:r>
      <w:r w:rsidR="001E77CB" w:rsidRPr="00922B03">
        <w:rPr>
          <w:b/>
        </w:rPr>
        <w:t>,</w:t>
      </w:r>
      <w:r w:rsidR="007C275D" w:rsidRPr="00922B03">
        <w:rPr>
          <w:b/>
        </w:rPr>
        <w:t xml:space="preserve"> the HREA</w:t>
      </w:r>
      <w:r w:rsidRPr="00922B03">
        <w:rPr>
          <w:b/>
        </w:rPr>
        <w:t xml:space="preserve">. </w:t>
      </w:r>
    </w:p>
    <w:p w14:paraId="02258D63" w14:textId="51A1B56F" w:rsidR="00624DD8" w:rsidRDefault="00624DD8" w:rsidP="00624DD8">
      <w:pPr>
        <w:spacing w:before="240" w:line="240" w:lineRule="auto"/>
      </w:pPr>
      <w:r>
        <w:t xml:space="preserve">All forms and further information for submission to the NSW Population and Health Services Research Ethics Committee </w:t>
      </w:r>
      <w:r w:rsidR="00B02FB4">
        <w:t xml:space="preserve">(PHSREC) </w:t>
      </w:r>
      <w:r>
        <w:t>can be found at:</w:t>
      </w:r>
    </w:p>
    <w:p w14:paraId="75ADC3B6" w14:textId="77777777" w:rsidR="00624DD8" w:rsidRDefault="00624DD8" w:rsidP="00624DD8">
      <w:pPr>
        <w:jc w:val="both"/>
        <w:rPr>
          <w:b/>
        </w:rPr>
      </w:pPr>
      <w:r w:rsidRPr="00153213">
        <w:rPr>
          <w:rStyle w:val="Hyperlink"/>
          <w:b/>
        </w:rPr>
        <w:t>https://www.cancer.nsw.gov.au/research-and-data/nsw-population-health-services-research-ethics-com/how-to-apply</w:t>
      </w:r>
    </w:p>
    <w:p w14:paraId="66DA00E6" w14:textId="177B8F74" w:rsidR="00B02FB4" w:rsidRPr="00922B03" w:rsidRDefault="00B02FB4" w:rsidP="008A3F77">
      <w:pPr>
        <w:jc w:val="both"/>
        <w:rPr>
          <w:b/>
        </w:rPr>
      </w:pPr>
      <w:r w:rsidRPr="00B02FB4">
        <w:rPr>
          <w:bCs/>
        </w:rPr>
        <w:t xml:space="preserve">All forms and further information for submission to the NSW </w:t>
      </w:r>
      <w:r>
        <w:rPr>
          <w:bCs/>
        </w:rPr>
        <w:t xml:space="preserve">Centre for Health Record Linkage (CHeReL) </w:t>
      </w:r>
      <w:r w:rsidRPr="00B02FB4">
        <w:rPr>
          <w:bCs/>
        </w:rPr>
        <w:t>can be found at</w:t>
      </w:r>
      <w:r>
        <w:rPr>
          <w:bCs/>
        </w:rPr>
        <w:t>:</w:t>
      </w:r>
      <w:r w:rsidR="009A75A1">
        <w:rPr>
          <w:bCs/>
        </w:rPr>
        <w:t xml:space="preserve"> </w:t>
      </w:r>
      <w:hyperlink r:id="rId11" w:history="1">
        <w:r w:rsidR="000F44F3" w:rsidRPr="0011034B">
          <w:rPr>
            <w:rStyle w:val="Hyperlink"/>
            <w:b/>
          </w:rPr>
          <w:t>https://www.cherel.org.au/apply-for-linked-data</w:t>
        </w:r>
      </w:hyperlink>
      <w:r w:rsidR="000F44F3">
        <w:rPr>
          <w:b/>
        </w:rPr>
        <w:t xml:space="preserve"> </w:t>
      </w:r>
    </w:p>
    <w:p w14:paraId="211BE0EF" w14:textId="77777777" w:rsidR="004F3F90" w:rsidRPr="00922B03" w:rsidRDefault="004F3F90" w:rsidP="008A3F77">
      <w:pPr>
        <w:jc w:val="both"/>
        <w:rPr>
          <w:b/>
        </w:rPr>
      </w:pPr>
    </w:p>
    <w:p w14:paraId="4590EF17" w14:textId="77777777" w:rsidR="004F3F90" w:rsidRPr="0038166F" w:rsidRDefault="004F3F90" w:rsidP="00DC71FC">
      <w:pPr>
        <w:pStyle w:val="Heading1"/>
      </w:pPr>
      <w:bookmarkStart w:id="3" w:name="_Toc89186188"/>
      <w:r w:rsidRPr="0038166F">
        <w:t>PROJECT DETAILS</w:t>
      </w:r>
      <w:bookmarkEnd w:id="3"/>
    </w:p>
    <w:tbl>
      <w:tblPr>
        <w:tblStyle w:val="TableGrid"/>
        <w:tblpPr w:leftFromText="180" w:rightFromText="180" w:vertAnchor="text" w:horzAnchor="margin" w:tblpY="11"/>
        <w:tblW w:w="9680" w:type="dxa"/>
        <w:tblLook w:val="04A0" w:firstRow="1" w:lastRow="0" w:firstColumn="1" w:lastColumn="0" w:noHBand="0" w:noVBand="1"/>
      </w:tblPr>
      <w:tblGrid>
        <w:gridCol w:w="9680"/>
      </w:tblGrid>
      <w:tr w:rsidR="000006CE" w:rsidRPr="000006CE" w14:paraId="4B333696" w14:textId="77777777" w:rsidTr="60487930">
        <w:trPr>
          <w:cnfStyle w:val="000000100000" w:firstRow="0" w:lastRow="0" w:firstColumn="0" w:lastColumn="0" w:oddVBand="0" w:evenVBand="0" w:oddHBand="1" w:evenHBand="0" w:firstRowFirstColumn="0" w:firstRowLastColumn="0" w:lastRowFirstColumn="0" w:lastRowLastColumn="0"/>
          <w:trHeight w:val="430"/>
        </w:trPr>
        <w:tc>
          <w:tcPr>
            <w:tcW w:w="9680" w:type="dxa"/>
            <w:shd w:val="clear" w:color="auto" w:fill="auto"/>
            <w:vAlign w:val="center"/>
          </w:tcPr>
          <w:p w14:paraId="64311D05" w14:textId="46AD1996" w:rsidR="004F3F90" w:rsidRPr="00922B03" w:rsidRDefault="00D07FF3" w:rsidP="009C1B56">
            <w:r>
              <w:t>Title</w:t>
            </w:r>
            <w:r w:rsidR="004F3F90" w:rsidRPr="00922B03">
              <w:t xml:space="preserve">: </w:t>
            </w:r>
            <w:r w:rsidR="009C1B56">
              <w:t xml:space="preserve"> </w:t>
            </w:r>
            <w:r w:rsidR="009C1B56" w:rsidRPr="009C1B56">
              <w:t>Australian Urban Health Indicators (AusUrb-HI)</w:t>
            </w:r>
            <w:r w:rsidR="009C1B56">
              <w:t xml:space="preserve">: </w:t>
            </w:r>
            <w:r w:rsidR="009C1B56" w:rsidRPr="009C1B56">
              <w:t xml:space="preserve">Urban </w:t>
            </w:r>
            <w:r w:rsidR="009C1B56">
              <w:t xml:space="preserve">Heat, </w:t>
            </w:r>
            <w:r w:rsidR="009C1B56" w:rsidRPr="009C1B56">
              <w:t>Liveability and Health</w:t>
            </w:r>
            <w:r w:rsidR="009C1B56">
              <w:t xml:space="preserve"> study</w:t>
            </w:r>
          </w:p>
        </w:tc>
      </w:tr>
      <w:tr w:rsidR="00D07FF3" w:rsidRPr="000006CE" w14:paraId="2A455C5B" w14:textId="77777777" w:rsidTr="60487930">
        <w:trPr>
          <w:trHeight w:val="430"/>
        </w:trPr>
        <w:tc>
          <w:tcPr>
            <w:tcW w:w="9680" w:type="dxa"/>
            <w:shd w:val="clear" w:color="auto" w:fill="auto"/>
            <w:vAlign w:val="center"/>
          </w:tcPr>
          <w:p w14:paraId="5A9892D2" w14:textId="6457379B" w:rsidR="00D07FF3" w:rsidRPr="00922B03" w:rsidRDefault="00D07FF3" w:rsidP="009C1B56">
            <w:r>
              <w:t xml:space="preserve">Short Title: </w:t>
            </w:r>
            <w:r w:rsidR="009C1B56" w:rsidRPr="009C1B56">
              <w:t xml:space="preserve">  AusUrb-HI </w:t>
            </w:r>
            <w:r w:rsidR="009C1B56">
              <w:t xml:space="preserve">Heat, </w:t>
            </w:r>
            <w:r w:rsidR="009C1B56" w:rsidRPr="009C1B56">
              <w:t>Liveability and Health</w:t>
            </w:r>
            <w:r w:rsidR="009C1B56">
              <w:t xml:space="preserve"> study</w:t>
            </w:r>
          </w:p>
        </w:tc>
      </w:tr>
      <w:tr w:rsidR="004F3F90" w:rsidRPr="000006CE" w14:paraId="5A12D1B2" w14:textId="77777777" w:rsidTr="60487930">
        <w:trPr>
          <w:cnfStyle w:val="000000100000" w:firstRow="0" w:lastRow="0" w:firstColumn="0" w:lastColumn="0" w:oddVBand="0" w:evenVBand="0" w:oddHBand="1" w:evenHBand="0" w:firstRowFirstColumn="0" w:firstRowLastColumn="0" w:lastRowFirstColumn="0" w:lastRowLastColumn="0"/>
          <w:trHeight w:val="430"/>
        </w:trPr>
        <w:tc>
          <w:tcPr>
            <w:tcW w:w="9680" w:type="dxa"/>
            <w:shd w:val="clear" w:color="auto" w:fill="auto"/>
            <w:vAlign w:val="center"/>
          </w:tcPr>
          <w:p w14:paraId="06C1F64E" w14:textId="00EEDC48" w:rsidR="004F3F90" w:rsidRPr="000006CE" w:rsidRDefault="0047359B" w:rsidP="004F3F90">
            <w:r w:rsidRPr="0047359B">
              <w:t xml:space="preserve">CHeReL </w:t>
            </w:r>
            <w:r w:rsidR="004F3F90" w:rsidRPr="000006CE">
              <w:t>Ref:</w:t>
            </w:r>
            <w:r w:rsidR="00D07FF3">
              <w:t xml:space="preserve"> </w:t>
            </w:r>
            <w:r w:rsidR="00EE7904">
              <w:fldChar w:fldCharType="begin">
                <w:ffData>
                  <w:name w:val=""/>
                  <w:enabled/>
                  <w:calcOnExit w:val="0"/>
                  <w:textInput>
                    <w:default w:val="2022.12"/>
                  </w:textInput>
                </w:ffData>
              </w:fldChar>
            </w:r>
            <w:r w:rsidR="00EE7904">
              <w:instrText xml:space="preserve"> FORMTEXT </w:instrText>
            </w:r>
            <w:r w:rsidR="00EE7904">
              <w:fldChar w:fldCharType="separate"/>
            </w:r>
            <w:r w:rsidR="00EE7904">
              <w:rPr>
                <w:noProof/>
              </w:rPr>
              <w:t>2022.12</w:t>
            </w:r>
            <w:r w:rsidR="00EE7904">
              <w:fldChar w:fldCharType="end"/>
            </w:r>
          </w:p>
        </w:tc>
      </w:tr>
      <w:tr w:rsidR="004F3F90" w:rsidRPr="000006CE" w14:paraId="6424FA01" w14:textId="77777777" w:rsidTr="60487930">
        <w:trPr>
          <w:trHeight w:val="430"/>
        </w:trPr>
        <w:tc>
          <w:tcPr>
            <w:tcW w:w="9680" w:type="dxa"/>
            <w:shd w:val="clear" w:color="auto" w:fill="auto"/>
            <w:vAlign w:val="center"/>
          </w:tcPr>
          <w:p w14:paraId="1F037ED2" w14:textId="4EDF5969" w:rsidR="004F3F90" w:rsidRPr="000006CE" w:rsidRDefault="4A7E0538" w:rsidP="004F3F90">
            <w:r>
              <w:t xml:space="preserve">NSW PHSREC </w:t>
            </w:r>
            <w:r w:rsidR="0047359B">
              <w:t xml:space="preserve">REGIS </w:t>
            </w:r>
            <w:r w:rsidR="004F3F90" w:rsidRPr="000006CE">
              <w:t>Ref</w:t>
            </w:r>
            <w:r w:rsidR="000006CE">
              <w:t>:</w:t>
            </w:r>
            <w:r w:rsidR="00EE7904">
              <w:t xml:space="preserve"> </w:t>
            </w:r>
            <w:r w:rsidR="003D6934">
              <w:fldChar w:fldCharType="begin">
                <w:ffData>
                  <w:name w:val="Text356"/>
                  <w:enabled/>
                  <w:calcOnExit w:val="0"/>
                  <w:textInput>
                    <w:default w:val="2022/ETH00905"/>
                  </w:textInput>
                </w:ffData>
              </w:fldChar>
            </w:r>
            <w:bookmarkStart w:id="4" w:name="Text356"/>
            <w:r w:rsidR="003D6934">
              <w:instrText xml:space="preserve"> FORMTEXT </w:instrText>
            </w:r>
            <w:r w:rsidR="003D6934">
              <w:fldChar w:fldCharType="separate"/>
            </w:r>
            <w:r w:rsidR="003D6934">
              <w:rPr>
                <w:noProof/>
              </w:rPr>
              <w:t>2022/ETH00905</w:t>
            </w:r>
            <w:r w:rsidR="003D6934">
              <w:fldChar w:fldCharType="end"/>
            </w:r>
            <w:bookmarkEnd w:id="4"/>
          </w:p>
        </w:tc>
      </w:tr>
      <w:tr w:rsidR="00D07FF3" w:rsidRPr="000006CE" w14:paraId="54D193BD" w14:textId="77777777" w:rsidTr="60487930">
        <w:trPr>
          <w:cnfStyle w:val="000000100000" w:firstRow="0" w:lastRow="0" w:firstColumn="0" w:lastColumn="0" w:oddVBand="0" w:evenVBand="0" w:oddHBand="1" w:evenHBand="0" w:firstRowFirstColumn="0" w:firstRowLastColumn="0" w:lastRowFirstColumn="0" w:lastRowLastColumn="0"/>
          <w:trHeight w:val="430"/>
        </w:trPr>
        <w:tc>
          <w:tcPr>
            <w:tcW w:w="9680" w:type="dxa"/>
            <w:shd w:val="clear" w:color="auto" w:fill="auto"/>
            <w:vAlign w:val="center"/>
          </w:tcPr>
          <w:p w14:paraId="7997EFA5" w14:textId="7F4BAB71" w:rsidR="00EC0DDD" w:rsidRPr="000006CE" w:rsidRDefault="00EC0DDD" w:rsidP="004F3F90">
            <w:r w:rsidRPr="000006CE">
              <w:t>Other (</w:t>
            </w:r>
            <w:r w:rsidR="00EF647A">
              <w:t>e.g.,</w:t>
            </w:r>
            <w:r w:rsidR="000006CE">
              <w:t xml:space="preserve"> </w:t>
            </w:r>
            <w:r w:rsidRPr="000006CE">
              <w:t xml:space="preserve">Sax </w:t>
            </w:r>
            <w:r w:rsidR="00A04864" w:rsidRPr="000006CE">
              <w:t>Institute</w:t>
            </w:r>
            <w:r w:rsidR="00D07FF3">
              <w:t>, SURE workspace name,</w:t>
            </w:r>
            <w:r w:rsidRPr="000006CE">
              <w:t xml:space="preserve"> </w:t>
            </w:r>
            <w:r w:rsidR="4B36CA13" w:rsidRPr="000006CE">
              <w:t xml:space="preserve">AIHW, ACT Health </w:t>
            </w:r>
            <w:r w:rsidR="000006CE">
              <w:t>and/</w:t>
            </w:r>
            <w:r w:rsidRPr="000006CE">
              <w:t>or your ref)</w:t>
            </w:r>
            <w:r w:rsidR="00D07FF3">
              <w:t xml:space="preserve">: </w:t>
            </w:r>
            <w:r>
              <w:fldChar w:fldCharType="begin"/>
            </w:r>
            <w:r>
              <w:instrText xml:space="preserve"> FORMTEXT </w:instrText>
            </w:r>
            <w:r>
              <w:fldChar w:fldCharType="separate"/>
            </w:r>
            <w:r w:rsidR="00D07FF3" w:rsidRPr="19AA7113">
              <w:rPr>
                <w:noProof/>
              </w:rPr>
              <w:t> </w:t>
            </w:r>
            <w:r w:rsidR="00D07FF3" w:rsidRPr="19AA7113">
              <w:rPr>
                <w:noProof/>
              </w:rPr>
              <w:t> </w:t>
            </w:r>
            <w:r w:rsidR="00D07FF3" w:rsidRPr="19AA7113">
              <w:rPr>
                <w:noProof/>
              </w:rPr>
              <w:t> </w:t>
            </w:r>
            <w:r w:rsidR="00D07FF3" w:rsidRPr="19AA7113">
              <w:rPr>
                <w:noProof/>
              </w:rPr>
              <w:t> </w:t>
            </w:r>
            <w:r w:rsidR="00D07FF3" w:rsidRPr="19AA7113">
              <w:rPr>
                <w:noProof/>
              </w:rPr>
              <w:t> </w:t>
            </w:r>
            <w:r>
              <w:fldChar w:fldCharType="end"/>
            </w:r>
          </w:p>
        </w:tc>
      </w:tr>
      <w:tr w:rsidR="003907ED" w:rsidRPr="000006CE" w14:paraId="16B8F7EF" w14:textId="77777777" w:rsidTr="60487930">
        <w:trPr>
          <w:trHeight w:val="430"/>
        </w:trPr>
        <w:tc>
          <w:tcPr>
            <w:tcW w:w="9680" w:type="dxa"/>
            <w:shd w:val="clear" w:color="auto" w:fill="auto"/>
            <w:vAlign w:val="center"/>
          </w:tcPr>
          <w:p w14:paraId="00634743" w14:textId="44CFC98B" w:rsidR="00E26289" w:rsidRDefault="00DD7AA4" w:rsidP="004F3F90">
            <w:r>
              <w:t>Contact Person</w:t>
            </w:r>
            <w:r w:rsidR="00E26289">
              <w:t xml:space="preserve">: </w:t>
            </w:r>
            <w:r w:rsidR="00655418">
              <w:t>Tracy Baylis</w:t>
            </w:r>
          </w:p>
          <w:p w14:paraId="71DBC246" w14:textId="54C3F4F5" w:rsidR="003907ED" w:rsidRPr="000006CE" w:rsidRDefault="00E26289" w:rsidP="00E40AAE">
            <w:r>
              <w:t>E</w:t>
            </w:r>
            <w:r w:rsidR="008C1AD5">
              <w:t xml:space="preserve">mail and </w:t>
            </w:r>
            <w:r>
              <w:t>P</w:t>
            </w:r>
            <w:r w:rsidR="008C1AD5">
              <w:t>hone</w:t>
            </w:r>
            <w:r w:rsidR="00C57A1E">
              <w:t xml:space="preserve"> no.</w:t>
            </w:r>
            <w:r w:rsidR="00E40AAE">
              <w:t xml:space="preserve">: </w:t>
            </w:r>
            <w:hyperlink r:id="rId12" w:history="1">
              <w:r w:rsidR="00655418" w:rsidRPr="00DB0E6C">
                <w:rPr>
                  <w:rStyle w:val="Hyperlink"/>
                </w:rPr>
                <w:t>tracy.baylis@unimelb.edu.au</w:t>
              </w:r>
            </w:hyperlink>
            <w:r w:rsidR="00655418">
              <w:rPr>
                <w:rStyle w:val="Hyperlink"/>
              </w:rPr>
              <w:t xml:space="preserve"> 0417333673</w:t>
            </w:r>
          </w:p>
        </w:tc>
      </w:tr>
      <w:tr w:rsidR="00D07FF3" w:rsidRPr="000006CE" w14:paraId="13B5F7BF" w14:textId="77777777" w:rsidTr="60487930">
        <w:trPr>
          <w:cnfStyle w:val="000000100000" w:firstRow="0" w:lastRow="0" w:firstColumn="0" w:lastColumn="0" w:oddVBand="0" w:evenVBand="0" w:oddHBand="1" w:evenHBand="0" w:firstRowFirstColumn="0" w:firstRowLastColumn="0" w:lastRowFirstColumn="0" w:lastRowLastColumn="0"/>
          <w:trHeight w:val="430"/>
        </w:trPr>
        <w:tc>
          <w:tcPr>
            <w:tcW w:w="9680" w:type="dxa"/>
            <w:shd w:val="clear" w:color="auto" w:fill="auto"/>
            <w:vAlign w:val="center"/>
          </w:tcPr>
          <w:p w14:paraId="3F794D39" w14:textId="3EDA03B2" w:rsidR="000006CE" w:rsidRDefault="00D07FF3" w:rsidP="000006CE">
            <w:r>
              <w:t>Is this a data linkage Project:</w:t>
            </w:r>
          </w:p>
          <w:p w14:paraId="6A0089AC" w14:textId="2F392C90" w:rsidR="000006CE" w:rsidRDefault="004C4FFC" w:rsidP="0038166F">
            <w:pPr>
              <w:ind w:left="720"/>
            </w:pPr>
            <w:r w:rsidRPr="004C4FFC">
              <w:rPr>
                <w:rFonts w:ascii="Segoe UI Symbol" w:hAnsi="Segoe UI Symbol"/>
                <w:b/>
              </w:rPr>
              <w:t>🗸</w:t>
            </w:r>
            <w:r w:rsidR="00D07FF3">
              <w:t xml:space="preserve"> Yes</w:t>
            </w:r>
            <w:r w:rsidR="000006CE">
              <w:t xml:space="preserve">  </w:t>
            </w:r>
            <w:r w:rsidR="00D07FF3">
              <w:t xml:space="preserve"> </w:t>
            </w:r>
          </w:p>
          <w:p w14:paraId="3669CBA3" w14:textId="572E1AA2" w:rsidR="00D07FF3" w:rsidRPr="000006CE" w:rsidRDefault="000006CE" w:rsidP="0038166F">
            <w:pPr>
              <w:ind w:left="720"/>
            </w:pPr>
            <w:r>
              <w:rPr>
                <w:rFonts w:ascii="Segoe UI Symbol" w:hAnsi="Segoe UI Symbol" w:cs="Segoe UI Symbol"/>
              </w:rPr>
              <w:t>☐</w:t>
            </w:r>
            <w:r>
              <w:t xml:space="preserve"> No (Please speak to PHSREC before </w:t>
            </w:r>
            <w:r w:rsidR="001C7276">
              <w:t xml:space="preserve">proceeding)  </w:t>
            </w:r>
          </w:p>
        </w:tc>
      </w:tr>
      <w:tr w:rsidR="001C7276" w:rsidRPr="000006CE" w14:paraId="361963EB" w14:textId="77777777" w:rsidTr="60487930">
        <w:trPr>
          <w:trHeight w:val="430"/>
        </w:trPr>
        <w:tc>
          <w:tcPr>
            <w:tcW w:w="9680" w:type="dxa"/>
            <w:shd w:val="clear" w:color="auto" w:fill="auto"/>
            <w:vAlign w:val="center"/>
          </w:tcPr>
          <w:p w14:paraId="01CDA0D1" w14:textId="77777777" w:rsidR="001C7276" w:rsidRDefault="001C7276" w:rsidP="000006CE">
            <w:r>
              <w:t>Is this a cross or multi-jurisdictional Project</w:t>
            </w:r>
          </w:p>
          <w:p w14:paraId="758A69D5" w14:textId="278D62AF" w:rsidR="00845110" w:rsidRDefault="001C7276" w:rsidP="001C7276">
            <w:pPr>
              <w:ind w:left="720"/>
            </w:pPr>
            <w:r w:rsidRPr="001C7276">
              <w:rPr>
                <w:rFonts w:ascii="Segoe UI Symbol" w:hAnsi="Segoe UI Symbol" w:cs="Segoe UI Symbol"/>
              </w:rPr>
              <w:t>☐</w:t>
            </w:r>
            <w:r w:rsidRPr="001C7276">
              <w:t xml:space="preserve"> Yes</w:t>
            </w:r>
            <w:r w:rsidR="00845110">
              <w:t xml:space="preserve"> </w:t>
            </w:r>
            <w:r w:rsidR="00845110" w:rsidRPr="00845110">
              <w:tab/>
            </w:r>
            <w:r w:rsidR="00CE3286">
              <w:t>P</w:t>
            </w:r>
            <w:r w:rsidR="00BE375E">
              <w:t>lease</w:t>
            </w:r>
            <w:r>
              <w:t xml:space="preserve"> provide PHRN number (if applicable) </w:t>
            </w:r>
            <w:r w:rsidRPr="00B4046A">
              <w:fldChar w:fldCharType="begin">
                <w:ffData>
                  <w:name w:val="Text356"/>
                  <w:enabled/>
                  <w:calcOnExit w:val="0"/>
                  <w:textInput/>
                </w:ffData>
              </w:fldChar>
            </w:r>
            <w:r w:rsidRPr="00B4046A">
              <w:instrText xml:space="preserve"> FORMTEXT </w:instrText>
            </w:r>
            <w:r w:rsidRPr="00B4046A">
              <w:fldChar w:fldCharType="separate"/>
            </w:r>
            <w:r w:rsidRPr="00B4046A">
              <w:rPr>
                <w:noProof/>
              </w:rPr>
              <w:t> </w:t>
            </w:r>
            <w:r w:rsidRPr="00B4046A">
              <w:rPr>
                <w:noProof/>
              </w:rPr>
              <w:t> </w:t>
            </w:r>
            <w:r w:rsidRPr="00B4046A">
              <w:rPr>
                <w:noProof/>
              </w:rPr>
              <w:t> </w:t>
            </w:r>
            <w:r w:rsidRPr="00B4046A">
              <w:rPr>
                <w:noProof/>
              </w:rPr>
              <w:t> </w:t>
            </w:r>
            <w:r w:rsidRPr="00B4046A">
              <w:rPr>
                <w:noProof/>
              </w:rPr>
              <w:t> </w:t>
            </w:r>
            <w:r w:rsidRPr="00B4046A">
              <w:fldChar w:fldCharType="end"/>
            </w:r>
            <w:r w:rsidR="00845110">
              <w:t xml:space="preserve">  </w:t>
            </w:r>
          </w:p>
          <w:p w14:paraId="50BEA7BA" w14:textId="731E7AAD" w:rsidR="001C7276" w:rsidRPr="001C7276" w:rsidRDefault="00845110" w:rsidP="001C7276">
            <w:pPr>
              <w:ind w:left="720"/>
            </w:pPr>
            <w:r w:rsidRPr="00845110">
              <w:tab/>
              <w:t xml:space="preserve">List jurisdictions (if applicable)  </w:t>
            </w:r>
            <w:r w:rsidR="00CE3286" w:rsidRPr="00B4046A">
              <w:fldChar w:fldCharType="begin">
                <w:ffData>
                  <w:name w:val="Text356"/>
                  <w:enabled/>
                  <w:calcOnExit w:val="0"/>
                  <w:textInput/>
                </w:ffData>
              </w:fldChar>
            </w:r>
            <w:r w:rsidR="00CE3286" w:rsidRPr="00B4046A">
              <w:instrText xml:space="preserve"> FORMTEXT </w:instrText>
            </w:r>
            <w:r w:rsidR="00CE3286" w:rsidRPr="00B4046A">
              <w:fldChar w:fldCharType="separate"/>
            </w:r>
            <w:r w:rsidR="00CE3286" w:rsidRPr="00B4046A">
              <w:rPr>
                <w:noProof/>
              </w:rPr>
              <w:t> </w:t>
            </w:r>
            <w:r w:rsidR="00CE3286" w:rsidRPr="00B4046A">
              <w:rPr>
                <w:noProof/>
              </w:rPr>
              <w:t> </w:t>
            </w:r>
            <w:r w:rsidR="00CE3286" w:rsidRPr="00B4046A">
              <w:rPr>
                <w:noProof/>
              </w:rPr>
              <w:t> </w:t>
            </w:r>
            <w:r w:rsidR="00CE3286" w:rsidRPr="00B4046A">
              <w:rPr>
                <w:noProof/>
              </w:rPr>
              <w:t> </w:t>
            </w:r>
            <w:r w:rsidR="00CE3286" w:rsidRPr="00B4046A">
              <w:rPr>
                <w:noProof/>
              </w:rPr>
              <w:t> </w:t>
            </w:r>
            <w:r w:rsidR="00CE3286" w:rsidRPr="00B4046A">
              <w:fldChar w:fldCharType="end"/>
            </w:r>
            <w:r w:rsidR="00CE3286">
              <w:t xml:space="preserve">  </w:t>
            </w:r>
            <w:r w:rsidRPr="00845110">
              <w:t xml:space="preserve">    </w:t>
            </w:r>
          </w:p>
          <w:p w14:paraId="5B10FF27" w14:textId="1C8FBCA3" w:rsidR="001C7276" w:rsidRDefault="004C4FFC" w:rsidP="0038166F">
            <w:pPr>
              <w:ind w:left="720"/>
            </w:pPr>
            <w:r w:rsidRPr="004C4FFC">
              <w:rPr>
                <w:rFonts w:ascii="Segoe UI Symbol" w:hAnsi="Segoe UI Symbol"/>
                <w:b/>
              </w:rPr>
              <w:t>🗸</w:t>
            </w:r>
            <w:r w:rsidR="001C7276" w:rsidRPr="001C7276">
              <w:t xml:space="preserve"> No  </w:t>
            </w:r>
          </w:p>
        </w:tc>
      </w:tr>
      <w:tr w:rsidR="001C7276" w:rsidRPr="000006CE" w14:paraId="5929CF4A" w14:textId="77777777" w:rsidTr="60487930">
        <w:trPr>
          <w:cnfStyle w:val="000000100000" w:firstRow="0" w:lastRow="0" w:firstColumn="0" w:lastColumn="0" w:oddVBand="0" w:evenVBand="0" w:oddHBand="1" w:evenHBand="0" w:firstRowFirstColumn="0" w:firstRowLastColumn="0" w:lastRowFirstColumn="0" w:lastRowLastColumn="0"/>
          <w:trHeight w:val="430"/>
        </w:trPr>
        <w:tc>
          <w:tcPr>
            <w:tcW w:w="9680" w:type="dxa"/>
            <w:shd w:val="clear" w:color="auto" w:fill="auto"/>
            <w:vAlign w:val="center"/>
          </w:tcPr>
          <w:p w14:paraId="2291F331" w14:textId="77777777" w:rsidR="001C7276" w:rsidRDefault="001C7276" w:rsidP="000006CE">
            <w:r>
              <w:t>Are you seeking PHSREC approval under the National Mutual Acceptance (NMA) Scheme?</w:t>
            </w:r>
          </w:p>
          <w:p w14:paraId="41033673" w14:textId="5D0F340F" w:rsidR="001C7276" w:rsidRDefault="001C7276" w:rsidP="001C7276">
            <w:pPr>
              <w:ind w:left="720"/>
            </w:pPr>
            <w:r w:rsidRPr="001C7276">
              <w:rPr>
                <w:rFonts w:ascii="Segoe UI Symbol" w:hAnsi="Segoe UI Symbol" w:cs="Segoe UI Symbol"/>
              </w:rPr>
              <w:t>☐</w:t>
            </w:r>
            <w:r w:rsidRPr="001C7276">
              <w:t xml:space="preserve"> Yes</w:t>
            </w:r>
          </w:p>
          <w:p w14:paraId="1BD1C2C5" w14:textId="43EA1C26" w:rsidR="001C7276" w:rsidRDefault="004C4FFC" w:rsidP="0038166F">
            <w:pPr>
              <w:ind w:left="720"/>
            </w:pPr>
            <w:r w:rsidRPr="004C4FFC">
              <w:rPr>
                <w:rFonts w:ascii="Segoe UI Symbol" w:hAnsi="Segoe UI Symbol"/>
                <w:b/>
              </w:rPr>
              <w:t>🗸</w:t>
            </w:r>
            <w:r w:rsidRPr="001C7276">
              <w:t xml:space="preserve"> </w:t>
            </w:r>
            <w:r w:rsidR="001C7276" w:rsidRPr="001C7276">
              <w:t xml:space="preserve"> No  </w:t>
            </w:r>
          </w:p>
        </w:tc>
      </w:tr>
    </w:tbl>
    <w:p w14:paraId="071D8AD0" w14:textId="40C1D97D" w:rsidR="006A3483" w:rsidRDefault="006A3483" w:rsidP="00674564"/>
    <w:p w14:paraId="67C16B39" w14:textId="77777777" w:rsidR="006A3483" w:rsidRDefault="006A3483">
      <w:pPr>
        <w:spacing w:line="240" w:lineRule="auto"/>
      </w:pPr>
      <w:r>
        <w:br w:type="page"/>
      </w:r>
    </w:p>
    <w:p w14:paraId="1BCDC9C2" w14:textId="77777777" w:rsidR="00EC047D" w:rsidRPr="000006CE" w:rsidRDefault="00EC047D" w:rsidP="00674564"/>
    <w:p w14:paraId="41A75DD4" w14:textId="3B2B5360" w:rsidR="004F3F90" w:rsidRPr="0038166F" w:rsidRDefault="004F3F90" w:rsidP="004F3F90">
      <w:pPr>
        <w:pStyle w:val="Heading1"/>
        <w:rPr>
          <w:color w:val="auto"/>
        </w:rPr>
      </w:pPr>
      <w:bookmarkStart w:id="5" w:name="_Toc79656329"/>
      <w:bookmarkStart w:id="6" w:name="_Toc79656330"/>
      <w:bookmarkStart w:id="7" w:name="_Toc79656333"/>
      <w:bookmarkStart w:id="8" w:name="_Toc89186189"/>
      <w:bookmarkEnd w:id="5"/>
      <w:bookmarkEnd w:id="6"/>
      <w:bookmarkEnd w:id="7"/>
      <w:r w:rsidRPr="0038166F">
        <w:rPr>
          <w:color w:val="auto"/>
        </w:rPr>
        <w:t>VERSION CONTROL</w:t>
      </w:r>
      <w:r w:rsidR="00212707">
        <w:rPr>
          <w:color w:val="auto"/>
        </w:rPr>
        <w:t xml:space="preserve"> </w:t>
      </w:r>
      <w:r w:rsidR="00212707" w:rsidRPr="00212707">
        <w:rPr>
          <w:color w:val="auto"/>
        </w:rPr>
        <w:t>(MAKE CONSISTENT WITH FOOTER)</w:t>
      </w:r>
      <w:bookmarkEnd w:id="8"/>
    </w:p>
    <w:p w14:paraId="4CC76BD3" w14:textId="77777777" w:rsidR="00BB6233" w:rsidRPr="0038166F" w:rsidRDefault="00BB6233" w:rsidP="00674564">
      <w:pPr>
        <w:rPr>
          <w:sz w:val="8"/>
          <w:szCs w:val="8"/>
        </w:rPr>
      </w:pPr>
    </w:p>
    <w:tbl>
      <w:tblPr>
        <w:tblStyle w:val="TableGrid"/>
        <w:tblW w:w="9634" w:type="dxa"/>
        <w:tblLook w:val="04A0" w:firstRow="1" w:lastRow="0" w:firstColumn="1" w:lastColumn="0" w:noHBand="0" w:noVBand="1"/>
      </w:tblPr>
      <w:tblGrid>
        <w:gridCol w:w="1451"/>
        <w:gridCol w:w="1464"/>
        <w:gridCol w:w="4153"/>
        <w:gridCol w:w="2566"/>
      </w:tblGrid>
      <w:tr w:rsidR="00D07FF3" w:rsidRPr="000006CE" w14:paraId="1144A8AA" w14:textId="77777777" w:rsidTr="0057206E">
        <w:trPr>
          <w:cnfStyle w:val="000000100000" w:firstRow="0" w:lastRow="0" w:firstColumn="0" w:lastColumn="0" w:oddVBand="0" w:evenVBand="0" w:oddHBand="1" w:evenHBand="0" w:firstRowFirstColumn="0" w:firstRowLastColumn="0" w:lastRowFirstColumn="0" w:lastRowLastColumn="0"/>
          <w:trHeight w:val="409"/>
        </w:trPr>
        <w:tc>
          <w:tcPr>
            <w:tcW w:w="1451" w:type="dxa"/>
            <w:shd w:val="clear" w:color="auto" w:fill="auto"/>
            <w:vAlign w:val="center"/>
          </w:tcPr>
          <w:p w14:paraId="19806761" w14:textId="77777777" w:rsidR="00D4040F" w:rsidRPr="00922B03" w:rsidRDefault="00BB6233" w:rsidP="00652337">
            <w:r w:rsidRPr="00922B03">
              <w:t>Version</w:t>
            </w:r>
          </w:p>
        </w:tc>
        <w:tc>
          <w:tcPr>
            <w:tcW w:w="1464" w:type="dxa"/>
            <w:shd w:val="clear" w:color="auto" w:fill="auto"/>
            <w:vAlign w:val="center"/>
          </w:tcPr>
          <w:p w14:paraId="6E0AB307" w14:textId="77777777" w:rsidR="00D4040F" w:rsidRPr="00922B03" w:rsidRDefault="00BB6233" w:rsidP="00652337">
            <w:r w:rsidRPr="00922B03">
              <w:t>Date</w:t>
            </w:r>
          </w:p>
        </w:tc>
        <w:tc>
          <w:tcPr>
            <w:tcW w:w="4153" w:type="dxa"/>
            <w:shd w:val="clear" w:color="auto" w:fill="auto"/>
            <w:vAlign w:val="center"/>
          </w:tcPr>
          <w:p w14:paraId="2B82F5A0" w14:textId="77777777" w:rsidR="00D4040F" w:rsidRPr="00922B03" w:rsidRDefault="00BB6233" w:rsidP="00652337">
            <w:r w:rsidRPr="00922B03">
              <w:t xml:space="preserve">Amendment (brief description) </w:t>
            </w:r>
          </w:p>
        </w:tc>
        <w:tc>
          <w:tcPr>
            <w:tcW w:w="2566" w:type="dxa"/>
            <w:shd w:val="clear" w:color="auto" w:fill="auto"/>
            <w:vAlign w:val="center"/>
          </w:tcPr>
          <w:p w14:paraId="5A15CC1F" w14:textId="77777777" w:rsidR="00D4040F" w:rsidRPr="00922B03" w:rsidRDefault="00BB6233" w:rsidP="00652337">
            <w:r w:rsidRPr="00922B03">
              <w:t xml:space="preserve">Amendment date </w:t>
            </w:r>
            <w:r w:rsidRPr="00922B03">
              <w:br/>
              <w:t>(as per amendment form)</w:t>
            </w:r>
          </w:p>
        </w:tc>
      </w:tr>
      <w:tr w:rsidR="00D07FF3" w:rsidRPr="000006CE" w14:paraId="71BFF223" w14:textId="77777777" w:rsidTr="0057206E">
        <w:trPr>
          <w:trHeight w:val="409"/>
        </w:trPr>
        <w:tc>
          <w:tcPr>
            <w:tcW w:w="1451" w:type="dxa"/>
            <w:shd w:val="clear" w:color="auto" w:fill="auto"/>
            <w:vAlign w:val="center"/>
          </w:tcPr>
          <w:p w14:paraId="12074EB6" w14:textId="04F2658A" w:rsidR="00BB6233" w:rsidRPr="00922B03" w:rsidRDefault="004C4FFC" w:rsidP="00652337">
            <w:r>
              <w:t>1.0</w:t>
            </w:r>
          </w:p>
        </w:tc>
        <w:tc>
          <w:tcPr>
            <w:tcW w:w="1464" w:type="dxa"/>
            <w:shd w:val="clear" w:color="auto" w:fill="auto"/>
            <w:vAlign w:val="center"/>
          </w:tcPr>
          <w:p w14:paraId="3D636480" w14:textId="1F5E90D8" w:rsidR="00BB6233" w:rsidRPr="00922B03" w:rsidRDefault="007E0443" w:rsidP="00652337">
            <w:r>
              <w:t>30</w:t>
            </w:r>
            <w:r w:rsidR="00B801A4">
              <w:t>/</w:t>
            </w:r>
            <w:r w:rsidR="008C5E98">
              <w:t>03</w:t>
            </w:r>
            <w:r w:rsidR="00B801A4">
              <w:t>/2022</w:t>
            </w:r>
          </w:p>
        </w:tc>
        <w:tc>
          <w:tcPr>
            <w:tcW w:w="4153" w:type="dxa"/>
            <w:shd w:val="clear" w:color="auto" w:fill="auto"/>
            <w:vAlign w:val="center"/>
          </w:tcPr>
          <w:p w14:paraId="291347CF" w14:textId="6B421B67" w:rsidR="00BB6233" w:rsidRPr="00922B03" w:rsidRDefault="004C4FFC" w:rsidP="00652337">
            <w:r>
              <w:t>Original application</w:t>
            </w:r>
          </w:p>
        </w:tc>
        <w:tc>
          <w:tcPr>
            <w:tcW w:w="2566" w:type="dxa"/>
            <w:shd w:val="clear" w:color="auto" w:fill="auto"/>
            <w:vAlign w:val="center"/>
          </w:tcPr>
          <w:p w14:paraId="63B6AAB6" w14:textId="1B8953B2" w:rsidR="00BB6233" w:rsidRPr="00922B03" w:rsidRDefault="004C4FFC" w:rsidP="00652337">
            <w:r>
              <w:t>N/A</w:t>
            </w:r>
          </w:p>
        </w:tc>
      </w:tr>
      <w:tr w:rsidR="00D07FF3" w:rsidRPr="000006CE" w14:paraId="6A9D8F0E" w14:textId="77777777" w:rsidTr="0057206E">
        <w:trPr>
          <w:cnfStyle w:val="000000100000" w:firstRow="0" w:lastRow="0" w:firstColumn="0" w:lastColumn="0" w:oddVBand="0" w:evenVBand="0" w:oddHBand="1" w:evenHBand="0" w:firstRowFirstColumn="0" w:firstRowLastColumn="0" w:lastRowFirstColumn="0" w:lastRowLastColumn="0"/>
          <w:trHeight w:val="409"/>
        </w:trPr>
        <w:tc>
          <w:tcPr>
            <w:tcW w:w="1451" w:type="dxa"/>
            <w:shd w:val="clear" w:color="auto" w:fill="auto"/>
            <w:vAlign w:val="center"/>
          </w:tcPr>
          <w:p w14:paraId="6BB929BD" w14:textId="74969AA2" w:rsidR="00BB6233" w:rsidRPr="00922B03" w:rsidRDefault="006D45B4" w:rsidP="00652337">
            <w:r>
              <w:t>1.1</w:t>
            </w:r>
          </w:p>
        </w:tc>
        <w:tc>
          <w:tcPr>
            <w:tcW w:w="1464" w:type="dxa"/>
            <w:shd w:val="clear" w:color="auto" w:fill="auto"/>
            <w:vAlign w:val="center"/>
          </w:tcPr>
          <w:p w14:paraId="39832FC5" w14:textId="35BB0C28" w:rsidR="00BB6233" w:rsidRPr="00922B03" w:rsidRDefault="006D45B4" w:rsidP="00652337">
            <w:r>
              <w:t>27/04/2022</w:t>
            </w:r>
          </w:p>
        </w:tc>
        <w:tc>
          <w:tcPr>
            <w:tcW w:w="4153" w:type="dxa"/>
            <w:shd w:val="clear" w:color="auto" w:fill="auto"/>
            <w:vAlign w:val="center"/>
          </w:tcPr>
          <w:p w14:paraId="78CC78FF" w14:textId="5605E730" w:rsidR="00BB6233" w:rsidRPr="00922B03" w:rsidRDefault="00E4636F" w:rsidP="00652337">
            <w:r>
              <w:t>Analysis plan, references, data collections</w:t>
            </w:r>
          </w:p>
        </w:tc>
        <w:tc>
          <w:tcPr>
            <w:tcW w:w="2566" w:type="dxa"/>
            <w:shd w:val="clear" w:color="auto" w:fill="auto"/>
            <w:vAlign w:val="center"/>
          </w:tcPr>
          <w:p w14:paraId="574AC612" w14:textId="2D1EF125" w:rsidR="00BB6233" w:rsidRPr="00922B03" w:rsidRDefault="00E4636F" w:rsidP="00652337">
            <w:r>
              <w:t>27/04/2022</w:t>
            </w:r>
          </w:p>
        </w:tc>
      </w:tr>
      <w:tr w:rsidR="00D07FF3" w:rsidRPr="000006CE" w14:paraId="14339F10" w14:textId="77777777" w:rsidTr="0057206E">
        <w:trPr>
          <w:trHeight w:val="409"/>
        </w:trPr>
        <w:tc>
          <w:tcPr>
            <w:tcW w:w="1451" w:type="dxa"/>
            <w:shd w:val="clear" w:color="auto" w:fill="auto"/>
            <w:vAlign w:val="center"/>
          </w:tcPr>
          <w:p w14:paraId="39860938" w14:textId="3E38C046" w:rsidR="00BB6233" w:rsidRPr="00922B03" w:rsidRDefault="00EE7904" w:rsidP="00652337">
            <w:r>
              <w:t>1.2</w:t>
            </w:r>
          </w:p>
        </w:tc>
        <w:tc>
          <w:tcPr>
            <w:tcW w:w="1464" w:type="dxa"/>
            <w:shd w:val="clear" w:color="auto" w:fill="auto"/>
            <w:vAlign w:val="center"/>
          </w:tcPr>
          <w:p w14:paraId="661C69DB" w14:textId="502D4D5E" w:rsidR="00BB6233" w:rsidRPr="00922B03" w:rsidRDefault="00EE7904" w:rsidP="00652337">
            <w:r>
              <w:t>22/07/2022</w:t>
            </w:r>
          </w:p>
        </w:tc>
        <w:tc>
          <w:tcPr>
            <w:tcW w:w="4153" w:type="dxa"/>
            <w:shd w:val="clear" w:color="auto" w:fill="auto"/>
            <w:vAlign w:val="center"/>
          </w:tcPr>
          <w:p w14:paraId="6B15DF75" w14:textId="0311FDF6" w:rsidR="00BB6233" w:rsidRPr="00922B03" w:rsidRDefault="00EE7904" w:rsidP="00652337">
            <w:r>
              <w:t>Revisions, additional supporting documents</w:t>
            </w:r>
          </w:p>
        </w:tc>
        <w:tc>
          <w:tcPr>
            <w:tcW w:w="2566" w:type="dxa"/>
            <w:shd w:val="clear" w:color="auto" w:fill="auto"/>
            <w:vAlign w:val="center"/>
          </w:tcPr>
          <w:p w14:paraId="412A70BB" w14:textId="31F1EC4E" w:rsidR="00BB6233" w:rsidRPr="00922B03" w:rsidRDefault="00EE7904" w:rsidP="00652337">
            <w:r>
              <w:t>22/07/2022</w:t>
            </w:r>
          </w:p>
        </w:tc>
      </w:tr>
      <w:tr w:rsidR="00D07FF3" w:rsidRPr="000006CE" w14:paraId="1EBEC84D" w14:textId="77777777" w:rsidTr="0057206E">
        <w:trPr>
          <w:cnfStyle w:val="000000100000" w:firstRow="0" w:lastRow="0" w:firstColumn="0" w:lastColumn="0" w:oddVBand="0" w:evenVBand="0" w:oddHBand="1" w:evenHBand="0" w:firstRowFirstColumn="0" w:firstRowLastColumn="0" w:lastRowFirstColumn="0" w:lastRowLastColumn="0"/>
          <w:trHeight w:val="409"/>
        </w:trPr>
        <w:tc>
          <w:tcPr>
            <w:tcW w:w="1451" w:type="dxa"/>
            <w:shd w:val="clear" w:color="auto" w:fill="auto"/>
            <w:vAlign w:val="center"/>
          </w:tcPr>
          <w:p w14:paraId="1B69D639" w14:textId="1CCEC899" w:rsidR="00BB6233" w:rsidRPr="00922B03" w:rsidRDefault="00BB2C09" w:rsidP="00652337">
            <w:r>
              <w:t>1.3</w:t>
            </w:r>
          </w:p>
        </w:tc>
        <w:tc>
          <w:tcPr>
            <w:tcW w:w="1464" w:type="dxa"/>
            <w:shd w:val="clear" w:color="auto" w:fill="auto"/>
            <w:vAlign w:val="center"/>
          </w:tcPr>
          <w:p w14:paraId="464BFF08" w14:textId="13A116A8" w:rsidR="00BB6233" w:rsidRPr="00922B03" w:rsidRDefault="000E6B60" w:rsidP="00652337">
            <w:r>
              <w:t>15/12/2022</w:t>
            </w:r>
          </w:p>
        </w:tc>
        <w:tc>
          <w:tcPr>
            <w:tcW w:w="4153" w:type="dxa"/>
            <w:shd w:val="clear" w:color="auto" w:fill="auto"/>
            <w:vAlign w:val="center"/>
          </w:tcPr>
          <w:p w14:paraId="6C83A3D4" w14:textId="58BE098E" w:rsidR="00BB6233" w:rsidRPr="00922B03" w:rsidRDefault="000E6B60" w:rsidP="00652337">
            <w:r>
              <w:t>Revisions, updated analysis plan and risk vs benefit documents</w:t>
            </w:r>
          </w:p>
        </w:tc>
        <w:tc>
          <w:tcPr>
            <w:tcW w:w="2566" w:type="dxa"/>
            <w:shd w:val="clear" w:color="auto" w:fill="auto"/>
            <w:vAlign w:val="center"/>
          </w:tcPr>
          <w:p w14:paraId="1130F8A0" w14:textId="5B3F93A9" w:rsidR="00BB6233" w:rsidRPr="00922B03" w:rsidRDefault="00C471FA" w:rsidP="00652337">
            <w:r>
              <w:t>15/12/2022</w:t>
            </w:r>
          </w:p>
        </w:tc>
      </w:tr>
      <w:tr w:rsidR="00592824" w:rsidRPr="000006CE" w14:paraId="04236536" w14:textId="77777777" w:rsidTr="0057206E">
        <w:trPr>
          <w:trHeight w:val="409"/>
        </w:trPr>
        <w:tc>
          <w:tcPr>
            <w:tcW w:w="1451" w:type="dxa"/>
            <w:shd w:val="clear" w:color="auto" w:fill="auto"/>
            <w:vAlign w:val="center"/>
          </w:tcPr>
          <w:p w14:paraId="1816F1F7" w14:textId="1A6F8265" w:rsidR="00592824" w:rsidRPr="00922B03" w:rsidRDefault="0072007A" w:rsidP="00652337">
            <w:r>
              <w:t>1.4</w:t>
            </w:r>
          </w:p>
        </w:tc>
        <w:tc>
          <w:tcPr>
            <w:tcW w:w="1464" w:type="dxa"/>
            <w:shd w:val="clear" w:color="auto" w:fill="auto"/>
            <w:vAlign w:val="center"/>
          </w:tcPr>
          <w:p w14:paraId="434D48DA" w14:textId="42EA2CE6" w:rsidR="00592824" w:rsidRPr="00922B03" w:rsidRDefault="0072007A" w:rsidP="00652337">
            <w:r>
              <w:t>30/03/2023</w:t>
            </w:r>
          </w:p>
        </w:tc>
        <w:tc>
          <w:tcPr>
            <w:tcW w:w="4153" w:type="dxa"/>
            <w:shd w:val="clear" w:color="auto" w:fill="auto"/>
            <w:vAlign w:val="center"/>
          </w:tcPr>
          <w:p w14:paraId="06F0AEE9" w14:textId="2CC95D94" w:rsidR="00592824" w:rsidRPr="00922B03" w:rsidRDefault="00724904" w:rsidP="00652337">
            <w:r>
              <w:t>Centre for Epidemiology and Evidence as curators of the SURE gateway</w:t>
            </w:r>
          </w:p>
        </w:tc>
        <w:tc>
          <w:tcPr>
            <w:tcW w:w="2566" w:type="dxa"/>
            <w:shd w:val="clear" w:color="auto" w:fill="auto"/>
            <w:vAlign w:val="center"/>
          </w:tcPr>
          <w:p w14:paraId="5A72E0B5" w14:textId="4417D16E" w:rsidR="00592824" w:rsidRPr="00922B03" w:rsidRDefault="00724904" w:rsidP="00652337">
            <w:r>
              <w:t>30/03/2023</w:t>
            </w:r>
          </w:p>
        </w:tc>
      </w:tr>
      <w:tr w:rsidR="00E90469" w:rsidRPr="000006CE" w14:paraId="00CA9E17" w14:textId="77777777" w:rsidTr="0057206E">
        <w:trPr>
          <w:cnfStyle w:val="000000100000" w:firstRow="0" w:lastRow="0" w:firstColumn="0" w:lastColumn="0" w:oddVBand="0" w:evenVBand="0" w:oddHBand="1" w:evenHBand="0" w:firstRowFirstColumn="0" w:firstRowLastColumn="0" w:lastRowFirstColumn="0" w:lastRowLastColumn="0"/>
          <w:trHeight w:val="409"/>
          <w:ins w:id="9" w:author="Hao Chen" w:date="2023-10-05T16:38:00Z"/>
        </w:trPr>
        <w:tc>
          <w:tcPr>
            <w:tcW w:w="1451" w:type="dxa"/>
            <w:shd w:val="clear" w:color="auto" w:fill="auto"/>
            <w:vAlign w:val="center"/>
          </w:tcPr>
          <w:p w14:paraId="79E7745C" w14:textId="6E1DFB0B" w:rsidR="00E90469" w:rsidRDefault="00E90469" w:rsidP="00652337">
            <w:pPr>
              <w:rPr>
                <w:ins w:id="10" w:author="Hao Chen" w:date="2023-10-05T16:38:00Z"/>
              </w:rPr>
            </w:pPr>
            <w:ins w:id="11" w:author="Hao Chen" w:date="2023-10-05T16:38:00Z">
              <w:r>
                <w:t>1.5</w:t>
              </w:r>
            </w:ins>
          </w:p>
        </w:tc>
        <w:tc>
          <w:tcPr>
            <w:tcW w:w="1464" w:type="dxa"/>
            <w:shd w:val="clear" w:color="auto" w:fill="auto"/>
            <w:vAlign w:val="center"/>
          </w:tcPr>
          <w:p w14:paraId="3F67E71B" w14:textId="57FBD804" w:rsidR="00E90469" w:rsidRDefault="00E90469" w:rsidP="00652337">
            <w:pPr>
              <w:rPr>
                <w:ins w:id="12" w:author="Hao Chen" w:date="2023-10-05T16:38:00Z"/>
              </w:rPr>
            </w:pPr>
            <w:ins w:id="13" w:author="Hao Chen" w:date="2023-10-05T16:39:00Z">
              <w:r>
                <w:t>05/10/2023</w:t>
              </w:r>
            </w:ins>
          </w:p>
        </w:tc>
        <w:tc>
          <w:tcPr>
            <w:tcW w:w="4153" w:type="dxa"/>
            <w:shd w:val="clear" w:color="auto" w:fill="auto"/>
            <w:vAlign w:val="center"/>
          </w:tcPr>
          <w:p w14:paraId="1019D00D" w14:textId="52FB21AB" w:rsidR="00E90469" w:rsidRDefault="00E90469" w:rsidP="00652337">
            <w:pPr>
              <w:rPr>
                <w:ins w:id="14" w:author="Hao Chen" w:date="2023-10-05T16:38:00Z"/>
              </w:rPr>
            </w:pPr>
            <w:ins w:id="15" w:author="Hao Chen" w:date="2023-10-05T16:39:00Z">
              <w:r>
                <w:t>Add</w:t>
              </w:r>
            </w:ins>
            <w:ins w:id="16" w:author="Hao Chen" w:date="2023-10-05T16:40:00Z">
              <w:r w:rsidR="00CC2B16">
                <w:t>ed</w:t>
              </w:r>
            </w:ins>
            <w:ins w:id="17" w:author="Hao Chen" w:date="2023-10-05T16:39:00Z">
              <w:r>
                <w:t xml:space="preserve"> </w:t>
              </w:r>
            </w:ins>
            <w:ins w:id="18" w:author="Hao Chen" w:date="2023-10-09T12:54:00Z">
              <w:r w:rsidR="00494D6D">
                <w:t xml:space="preserve">Dr </w:t>
              </w:r>
            </w:ins>
            <w:ins w:id="19" w:author="Hao Chen" w:date="2023-10-05T16:39:00Z">
              <w:r>
                <w:t>Aiden Price to the researcher list</w:t>
              </w:r>
            </w:ins>
            <w:ins w:id="20" w:author="Hao Chen" w:date="2023-10-09T12:55:00Z">
              <w:r w:rsidR="0036209D">
                <w:t xml:space="preserve"> (p4 and p5)</w:t>
              </w:r>
            </w:ins>
            <w:ins w:id="21" w:author="Hao Chen" w:date="2023-10-09T12:46:00Z">
              <w:r w:rsidR="00AE3063">
                <w:t>.</w:t>
              </w:r>
            </w:ins>
            <w:ins w:id="22" w:author="Hao Chen" w:date="2023-10-05T16:40:00Z">
              <w:r w:rsidR="00CC2B16">
                <w:t xml:space="preserve"> Added</w:t>
              </w:r>
            </w:ins>
            <w:ins w:id="23" w:author="Hao Chen" w:date="2023-10-09T12:46:00Z">
              <w:r w:rsidR="00AE3063">
                <w:t xml:space="preserve"> new </w:t>
              </w:r>
            </w:ins>
            <w:ins w:id="24" w:author="Hao Chen" w:date="2023-10-05T16:40:00Z">
              <w:r w:rsidR="00CC2B16">
                <w:t>datasets</w:t>
              </w:r>
            </w:ins>
            <w:ins w:id="25" w:author="Hao Chen" w:date="2023-10-09T12:54:00Z">
              <w:r w:rsidR="00494D6D">
                <w:t xml:space="preserve"> </w:t>
              </w:r>
            </w:ins>
            <w:ins w:id="26" w:author="Hao Chen" w:date="2023-10-09T12:55:00Z">
              <w:r w:rsidR="0036209D">
                <w:t>(</w:t>
              </w:r>
            </w:ins>
            <w:ins w:id="27" w:author="Hao Chen" w:date="2023-10-09T12:54:00Z">
              <w:r w:rsidR="00494D6D">
                <w:t>p24 and p25</w:t>
              </w:r>
            </w:ins>
            <w:ins w:id="28" w:author="Hao Chen" w:date="2023-10-09T12:55:00Z">
              <w:r w:rsidR="0036209D">
                <w:t>)</w:t>
              </w:r>
            </w:ins>
            <w:ins w:id="29" w:author="Hao Chen" w:date="2023-10-09T12:46:00Z">
              <w:r w:rsidR="00AE3063">
                <w:t>.</w:t>
              </w:r>
            </w:ins>
          </w:p>
        </w:tc>
        <w:tc>
          <w:tcPr>
            <w:tcW w:w="2566" w:type="dxa"/>
            <w:shd w:val="clear" w:color="auto" w:fill="auto"/>
            <w:vAlign w:val="center"/>
          </w:tcPr>
          <w:p w14:paraId="494F4303" w14:textId="2240CF08" w:rsidR="00E90469" w:rsidRDefault="00E90469" w:rsidP="00652337">
            <w:pPr>
              <w:rPr>
                <w:ins w:id="30" w:author="Hao Chen" w:date="2023-10-05T16:38:00Z"/>
              </w:rPr>
            </w:pPr>
            <w:ins w:id="31" w:author="Hao Chen" w:date="2023-10-05T16:39:00Z">
              <w:r>
                <w:t>05/10/2023</w:t>
              </w:r>
            </w:ins>
          </w:p>
        </w:tc>
      </w:tr>
    </w:tbl>
    <w:p w14:paraId="43C53A45" w14:textId="46C4476B" w:rsidR="007C275D" w:rsidRPr="000006CE" w:rsidRDefault="007C275D">
      <w:pPr>
        <w:spacing w:line="240" w:lineRule="auto"/>
      </w:pPr>
      <w:r w:rsidRPr="000006CE">
        <w:br w:type="page"/>
      </w:r>
      <w:ins w:id="32" w:author="Hao Chen" w:date="2023-10-05T16:47:00Z">
        <w:r w:rsidR="009C5655">
          <w:lastRenderedPageBreak/>
          <w:t>S</w:t>
        </w:r>
      </w:ins>
    </w:p>
    <w:p w14:paraId="00594B00" w14:textId="26FBEE63" w:rsidR="004F3F90" w:rsidRPr="0038166F" w:rsidRDefault="004F3F90" w:rsidP="004F3F90">
      <w:pPr>
        <w:pStyle w:val="Heading1"/>
        <w:spacing w:after="120"/>
        <w:rPr>
          <w:color w:val="auto"/>
        </w:rPr>
      </w:pPr>
      <w:bookmarkStart w:id="33" w:name="_Toc89186190"/>
      <w:r w:rsidRPr="0038166F">
        <w:rPr>
          <w:caps w:val="0"/>
          <w:color w:val="auto"/>
        </w:rPr>
        <w:t>INVESTIGATORS AND PARTICIPATING INSTITUTIONS</w:t>
      </w:r>
      <w:bookmarkEnd w:id="33"/>
    </w:p>
    <w:tbl>
      <w:tblPr>
        <w:tblStyle w:val="TableGrid"/>
        <w:tblW w:w="9493" w:type="dxa"/>
        <w:tblLook w:val="04A0" w:firstRow="1" w:lastRow="0" w:firstColumn="1" w:lastColumn="0" w:noHBand="0" w:noVBand="1"/>
      </w:tblPr>
      <w:tblGrid>
        <w:gridCol w:w="2243"/>
        <w:gridCol w:w="7250"/>
      </w:tblGrid>
      <w:tr w:rsidR="00151FB4" w:rsidRPr="000006CE" w14:paraId="7B1C0938" w14:textId="77777777" w:rsidTr="00BC4A7E">
        <w:trPr>
          <w:cnfStyle w:val="000000100000" w:firstRow="0" w:lastRow="0" w:firstColumn="0" w:lastColumn="0" w:oddVBand="0" w:evenVBand="0" w:oddHBand="1" w:evenHBand="0" w:firstRowFirstColumn="0" w:firstRowLastColumn="0" w:lastRowFirstColumn="0" w:lastRowLastColumn="0"/>
          <w:trHeight w:val="262"/>
        </w:trPr>
        <w:tc>
          <w:tcPr>
            <w:tcW w:w="9493" w:type="dxa"/>
            <w:gridSpan w:val="2"/>
          </w:tcPr>
          <w:p w14:paraId="7C9F01FC" w14:textId="3B2D81E6" w:rsidR="00151FB4" w:rsidRPr="00922B03" w:rsidRDefault="002667BD" w:rsidP="00451E15">
            <w:pPr>
              <w:pStyle w:val="Heading4"/>
              <w:spacing w:line="240" w:lineRule="auto"/>
            </w:pPr>
            <w:r>
              <w:rPr>
                <w:rFonts w:ascii="ZWAdobeF" w:hAnsi="ZWAdobeF" w:cs="ZWAdobeF"/>
                <w:spacing w:val="0"/>
                <w:sz w:val="2"/>
                <w:szCs w:val="2"/>
              </w:rPr>
              <w:t>2B</w:t>
            </w:r>
            <w:r w:rsidR="003C0C82" w:rsidRPr="00451E15">
              <w:rPr>
                <w:sz w:val="22"/>
                <w:szCs w:val="20"/>
              </w:rPr>
              <w:t>Principal Investigator</w:t>
            </w:r>
          </w:p>
        </w:tc>
      </w:tr>
      <w:tr w:rsidR="00674564" w:rsidRPr="000006CE" w14:paraId="4D0E3486" w14:textId="77777777" w:rsidTr="00BC4A7E">
        <w:trPr>
          <w:trHeight w:val="409"/>
        </w:trPr>
        <w:tc>
          <w:tcPr>
            <w:tcW w:w="2243" w:type="dxa"/>
            <w:shd w:val="clear" w:color="auto" w:fill="auto"/>
            <w:vAlign w:val="center"/>
          </w:tcPr>
          <w:p w14:paraId="7D9AAE7D" w14:textId="46377936" w:rsidR="00674564" w:rsidRPr="000006CE" w:rsidRDefault="00674564" w:rsidP="00451E15">
            <w:pPr>
              <w:spacing w:line="240" w:lineRule="auto"/>
            </w:pPr>
            <w:r w:rsidRPr="000006CE">
              <w:t xml:space="preserve">Name &amp; </w:t>
            </w:r>
            <w:r w:rsidR="003F6336">
              <w:t>T</w:t>
            </w:r>
            <w:r w:rsidRPr="000006CE">
              <w:t>itle</w:t>
            </w:r>
          </w:p>
        </w:tc>
        <w:tc>
          <w:tcPr>
            <w:tcW w:w="7250" w:type="dxa"/>
            <w:shd w:val="clear" w:color="auto" w:fill="auto"/>
            <w:vAlign w:val="center"/>
          </w:tcPr>
          <w:p w14:paraId="3224E912" w14:textId="1D142E11" w:rsidR="00674564" w:rsidRPr="00922B03" w:rsidRDefault="00655418" w:rsidP="00451E15">
            <w:pPr>
              <w:spacing w:line="240" w:lineRule="auto"/>
            </w:pPr>
            <w:r>
              <w:t xml:space="preserve">Associate </w:t>
            </w:r>
            <w:r w:rsidR="004C4FFC">
              <w:t xml:space="preserve">Professor </w:t>
            </w:r>
            <w:r>
              <w:t>Melanie Davern</w:t>
            </w:r>
          </w:p>
        </w:tc>
      </w:tr>
      <w:tr w:rsidR="00674564" w:rsidRPr="000006CE" w14:paraId="37802303"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3501E27B" w14:textId="77777777" w:rsidR="00674564" w:rsidRPr="000006CE" w:rsidRDefault="00B07B7E" w:rsidP="00451E15">
            <w:pPr>
              <w:spacing w:line="240" w:lineRule="auto"/>
            </w:pPr>
            <w:r w:rsidRPr="000006CE">
              <w:t>Institution</w:t>
            </w:r>
          </w:p>
        </w:tc>
        <w:tc>
          <w:tcPr>
            <w:tcW w:w="7250" w:type="dxa"/>
            <w:shd w:val="clear" w:color="auto" w:fill="auto"/>
            <w:vAlign w:val="center"/>
          </w:tcPr>
          <w:p w14:paraId="245A4E72" w14:textId="2A37F368" w:rsidR="00674564" w:rsidRPr="00922B03" w:rsidRDefault="008C7D7A" w:rsidP="00451E15">
            <w:pPr>
              <w:spacing w:line="240" w:lineRule="auto"/>
            </w:pPr>
            <w:r>
              <w:t>RMIT University</w:t>
            </w:r>
          </w:p>
        </w:tc>
      </w:tr>
      <w:tr w:rsidR="00FF7053" w:rsidRPr="000006CE" w14:paraId="5F213134" w14:textId="77777777" w:rsidTr="00BC4A7E">
        <w:trPr>
          <w:trHeight w:val="409"/>
        </w:trPr>
        <w:tc>
          <w:tcPr>
            <w:tcW w:w="2243" w:type="dxa"/>
            <w:shd w:val="clear" w:color="auto" w:fill="auto"/>
            <w:vAlign w:val="center"/>
          </w:tcPr>
          <w:p w14:paraId="49CBFB63" w14:textId="77777777" w:rsidR="00FF7053" w:rsidRPr="000006CE" w:rsidRDefault="00FF7053" w:rsidP="00451E15">
            <w:pPr>
              <w:spacing w:line="240" w:lineRule="auto"/>
            </w:pPr>
            <w:r w:rsidRPr="000006CE">
              <w:t>Division</w:t>
            </w:r>
          </w:p>
        </w:tc>
        <w:tc>
          <w:tcPr>
            <w:tcW w:w="7250" w:type="dxa"/>
            <w:shd w:val="clear" w:color="auto" w:fill="auto"/>
            <w:vAlign w:val="center"/>
          </w:tcPr>
          <w:p w14:paraId="3177E1E1" w14:textId="322115AE" w:rsidR="00FF7053" w:rsidRPr="00922B03" w:rsidRDefault="00BF4FFB" w:rsidP="00451E15">
            <w:pPr>
              <w:spacing w:line="240" w:lineRule="auto"/>
            </w:pPr>
            <w:r w:rsidRPr="00BF4FFB">
              <w:t>Australian Urban Observatory</w:t>
            </w:r>
            <w:r w:rsidR="00F66911">
              <w:t xml:space="preserve"> (AUO)</w:t>
            </w:r>
          </w:p>
        </w:tc>
      </w:tr>
      <w:tr w:rsidR="00674564" w:rsidRPr="000006CE" w14:paraId="5E589501"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17698823" w14:textId="77777777" w:rsidR="00674564" w:rsidRPr="000006CE" w:rsidRDefault="00B07B7E" w:rsidP="00451E15">
            <w:pPr>
              <w:spacing w:line="240" w:lineRule="auto"/>
            </w:pPr>
            <w:r w:rsidRPr="000006CE">
              <w:t>Position</w:t>
            </w:r>
          </w:p>
        </w:tc>
        <w:tc>
          <w:tcPr>
            <w:tcW w:w="7250" w:type="dxa"/>
            <w:shd w:val="clear" w:color="auto" w:fill="auto"/>
            <w:vAlign w:val="center"/>
          </w:tcPr>
          <w:p w14:paraId="46985DF0" w14:textId="0560CFF9" w:rsidR="00674564" w:rsidRPr="00922B03" w:rsidRDefault="008C7D7A" w:rsidP="00451E15">
            <w:pPr>
              <w:spacing w:line="240" w:lineRule="auto"/>
            </w:pPr>
            <w:r w:rsidRPr="00631733">
              <w:t>Principal Research Fellow</w:t>
            </w:r>
          </w:p>
        </w:tc>
      </w:tr>
      <w:tr w:rsidR="000B4B90" w:rsidRPr="000006CE" w14:paraId="5109B827" w14:textId="77777777" w:rsidTr="00BC4A7E">
        <w:trPr>
          <w:trHeight w:val="409"/>
        </w:trPr>
        <w:tc>
          <w:tcPr>
            <w:tcW w:w="2243" w:type="dxa"/>
            <w:shd w:val="clear" w:color="auto" w:fill="auto"/>
            <w:vAlign w:val="center"/>
          </w:tcPr>
          <w:p w14:paraId="075938E2" w14:textId="77777777" w:rsidR="000B4B90" w:rsidRPr="000006CE" w:rsidRDefault="000B4B90" w:rsidP="00451E15">
            <w:pPr>
              <w:spacing w:line="240" w:lineRule="auto"/>
            </w:pPr>
            <w:r w:rsidRPr="000006CE">
              <w:t>Mailing address</w:t>
            </w:r>
          </w:p>
        </w:tc>
        <w:tc>
          <w:tcPr>
            <w:tcW w:w="7250" w:type="dxa"/>
            <w:shd w:val="clear" w:color="auto" w:fill="auto"/>
            <w:vAlign w:val="center"/>
          </w:tcPr>
          <w:p w14:paraId="7290FB4A" w14:textId="77777777" w:rsidR="00780FFD" w:rsidRDefault="006669F6" w:rsidP="006669F6">
            <w:pPr>
              <w:spacing w:line="240" w:lineRule="auto"/>
            </w:pPr>
            <w:r w:rsidRPr="006669F6">
              <w:t>Australian Urban Observatory</w:t>
            </w:r>
            <w:r>
              <w:t xml:space="preserve">, </w:t>
            </w:r>
          </w:p>
          <w:p w14:paraId="5860A099" w14:textId="7A8F2471" w:rsidR="006669F6" w:rsidRDefault="006669F6" w:rsidP="006669F6">
            <w:pPr>
              <w:spacing w:line="240" w:lineRule="auto"/>
            </w:pPr>
            <w:r>
              <w:t>Building 8, Level 11</w:t>
            </w:r>
            <w:r w:rsidR="00780FFD">
              <w:t xml:space="preserve">, </w:t>
            </w:r>
            <w:r>
              <w:t>RMIT University City Campus</w:t>
            </w:r>
            <w:r w:rsidR="00780FFD">
              <w:t xml:space="preserve">, </w:t>
            </w:r>
            <w:r>
              <w:t>GPO Box 2476</w:t>
            </w:r>
          </w:p>
          <w:p w14:paraId="0DFDE4CD" w14:textId="77777777" w:rsidR="006669F6" w:rsidRDefault="006669F6" w:rsidP="006669F6">
            <w:pPr>
              <w:spacing w:line="240" w:lineRule="auto"/>
            </w:pPr>
            <w:r>
              <w:t>Melbourne VIC 3001</w:t>
            </w:r>
          </w:p>
          <w:p w14:paraId="04E7F0B3" w14:textId="603F506E" w:rsidR="000B4B90" w:rsidRPr="00922B03" w:rsidRDefault="006669F6" w:rsidP="006669F6">
            <w:pPr>
              <w:spacing w:line="240" w:lineRule="auto"/>
            </w:pPr>
            <w:r>
              <w:t>Australia</w:t>
            </w:r>
          </w:p>
        </w:tc>
      </w:tr>
      <w:tr w:rsidR="004F3F90" w:rsidRPr="000006CE" w14:paraId="42D478A8"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7CEA81B0" w14:textId="77777777" w:rsidR="004F3F90" w:rsidRPr="000006CE" w:rsidRDefault="004F3F90" w:rsidP="00451E15">
            <w:pPr>
              <w:spacing w:line="240" w:lineRule="auto"/>
            </w:pPr>
            <w:r w:rsidRPr="000006CE">
              <w:t>Email address</w:t>
            </w:r>
          </w:p>
        </w:tc>
        <w:tc>
          <w:tcPr>
            <w:tcW w:w="7250" w:type="dxa"/>
            <w:shd w:val="clear" w:color="auto" w:fill="auto"/>
            <w:vAlign w:val="center"/>
          </w:tcPr>
          <w:p w14:paraId="4B7E2EC1" w14:textId="77B01C62" w:rsidR="004F3F90" w:rsidRPr="00922B03" w:rsidRDefault="00000000" w:rsidP="00451E15">
            <w:pPr>
              <w:spacing w:line="240" w:lineRule="auto"/>
            </w:pPr>
            <w:hyperlink r:id="rId13" w:history="1">
              <w:r w:rsidR="008C7D7A" w:rsidRPr="004573AA">
                <w:t>melanie.davern@rmit.edu.au</w:t>
              </w:r>
            </w:hyperlink>
          </w:p>
        </w:tc>
      </w:tr>
      <w:tr w:rsidR="000B4B90" w:rsidRPr="000006CE" w14:paraId="2E287E85" w14:textId="77777777" w:rsidTr="00BC4A7E">
        <w:trPr>
          <w:trHeight w:val="409"/>
        </w:trPr>
        <w:tc>
          <w:tcPr>
            <w:tcW w:w="2243" w:type="dxa"/>
            <w:shd w:val="clear" w:color="auto" w:fill="auto"/>
            <w:vAlign w:val="center"/>
          </w:tcPr>
          <w:p w14:paraId="6C259700" w14:textId="77777777" w:rsidR="000B4B90" w:rsidRPr="000006CE" w:rsidRDefault="000B4B90" w:rsidP="00451E15">
            <w:pPr>
              <w:spacing w:line="240" w:lineRule="auto"/>
            </w:pPr>
            <w:r w:rsidRPr="000006CE">
              <w:t>Phone number</w:t>
            </w:r>
          </w:p>
        </w:tc>
        <w:tc>
          <w:tcPr>
            <w:tcW w:w="7250" w:type="dxa"/>
            <w:shd w:val="clear" w:color="auto" w:fill="auto"/>
            <w:vAlign w:val="center"/>
          </w:tcPr>
          <w:p w14:paraId="791ED042" w14:textId="44315393" w:rsidR="000B4B90" w:rsidRPr="00922B03" w:rsidRDefault="00000000" w:rsidP="00F70DF5">
            <w:pPr>
              <w:spacing w:line="240" w:lineRule="auto"/>
            </w:pPr>
            <w:hyperlink r:id="rId14" w:history="1">
              <w:r w:rsidR="008C7D7A" w:rsidRPr="004573AA">
                <w:t>+61</w:t>
              </w:r>
              <w:r w:rsidR="00C1430C" w:rsidRPr="004573AA">
                <w:t xml:space="preserve"> </w:t>
              </w:r>
              <w:r w:rsidR="008C7D7A" w:rsidRPr="004573AA">
                <w:t>399253090</w:t>
              </w:r>
            </w:hyperlink>
          </w:p>
        </w:tc>
      </w:tr>
      <w:tr w:rsidR="00C3663C" w:rsidRPr="00922B03" w14:paraId="6D99F933" w14:textId="77777777" w:rsidTr="005F5910">
        <w:trPr>
          <w:cnfStyle w:val="000000100000" w:firstRow="0" w:lastRow="0" w:firstColumn="0" w:lastColumn="0" w:oddVBand="0" w:evenVBand="0" w:oddHBand="1" w:evenHBand="0" w:firstRowFirstColumn="0" w:firstRowLastColumn="0" w:lastRowFirstColumn="0" w:lastRowLastColumn="0"/>
          <w:trHeight w:val="262"/>
        </w:trPr>
        <w:tc>
          <w:tcPr>
            <w:tcW w:w="9493" w:type="dxa"/>
            <w:gridSpan w:val="2"/>
          </w:tcPr>
          <w:p w14:paraId="4D69C43B" w14:textId="6AE547E2" w:rsidR="00C3663C" w:rsidRPr="00922B03" w:rsidRDefault="00C3663C" w:rsidP="005F5910">
            <w:pPr>
              <w:pStyle w:val="Heading4"/>
              <w:spacing w:line="240" w:lineRule="auto"/>
            </w:pPr>
            <w:r>
              <w:rPr>
                <w:rFonts w:ascii="ZWAdobeF" w:hAnsi="ZWAdobeF" w:cs="ZWAdobeF"/>
                <w:spacing w:val="0"/>
                <w:sz w:val="2"/>
                <w:szCs w:val="2"/>
              </w:rPr>
              <w:t>2B</w:t>
            </w:r>
            <w:r>
              <w:rPr>
                <w:sz w:val="22"/>
                <w:szCs w:val="20"/>
              </w:rPr>
              <w:t>COORDINATING P</w:t>
            </w:r>
            <w:r w:rsidRPr="00451E15">
              <w:rPr>
                <w:sz w:val="22"/>
                <w:szCs w:val="20"/>
              </w:rPr>
              <w:t>rincipal Investigator</w:t>
            </w:r>
          </w:p>
        </w:tc>
      </w:tr>
      <w:tr w:rsidR="00C3663C" w:rsidRPr="00922B03" w14:paraId="634ABBE7" w14:textId="77777777" w:rsidTr="005F5910">
        <w:trPr>
          <w:trHeight w:val="409"/>
        </w:trPr>
        <w:tc>
          <w:tcPr>
            <w:tcW w:w="2243" w:type="dxa"/>
            <w:shd w:val="clear" w:color="auto" w:fill="auto"/>
            <w:vAlign w:val="center"/>
          </w:tcPr>
          <w:p w14:paraId="46FA1DB3" w14:textId="77777777" w:rsidR="00C3663C" w:rsidRPr="000006CE" w:rsidRDefault="00C3663C" w:rsidP="005F5910">
            <w:pPr>
              <w:spacing w:line="240" w:lineRule="auto"/>
            </w:pPr>
            <w:r w:rsidRPr="000006CE">
              <w:t xml:space="preserve">Name &amp; </w:t>
            </w:r>
            <w:r>
              <w:t>T</w:t>
            </w:r>
            <w:r w:rsidRPr="000006CE">
              <w:t>itle</w:t>
            </w:r>
          </w:p>
        </w:tc>
        <w:tc>
          <w:tcPr>
            <w:tcW w:w="7250" w:type="dxa"/>
            <w:shd w:val="clear" w:color="auto" w:fill="auto"/>
            <w:vAlign w:val="center"/>
          </w:tcPr>
          <w:p w14:paraId="045245C1" w14:textId="3462CF9B" w:rsidR="00C3663C" w:rsidRPr="00922B03" w:rsidRDefault="00F66911" w:rsidP="005F5910">
            <w:pPr>
              <w:spacing w:line="240" w:lineRule="auto"/>
            </w:pPr>
            <w:r>
              <w:t>Tracy Baylis</w:t>
            </w:r>
          </w:p>
        </w:tc>
      </w:tr>
      <w:tr w:rsidR="00C3663C" w:rsidRPr="00922B03" w14:paraId="3310F52B" w14:textId="77777777" w:rsidTr="005F5910">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45176F00" w14:textId="77777777" w:rsidR="00C3663C" w:rsidRPr="000006CE" w:rsidRDefault="00C3663C" w:rsidP="005F5910">
            <w:pPr>
              <w:spacing w:line="240" w:lineRule="auto"/>
            </w:pPr>
            <w:r w:rsidRPr="000006CE">
              <w:t>Institution</w:t>
            </w:r>
          </w:p>
        </w:tc>
        <w:tc>
          <w:tcPr>
            <w:tcW w:w="7250" w:type="dxa"/>
            <w:shd w:val="clear" w:color="auto" w:fill="auto"/>
            <w:vAlign w:val="center"/>
          </w:tcPr>
          <w:p w14:paraId="2F0A23ED" w14:textId="2A21C274" w:rsidR="00C3663C" w:rsidRPr="00922B03" w:rsidRDefault="00BF4FFB" w:rsidP="005F5910">
            <w:pPr>
              <w:spacing w:line="240" w:lineRule="auto"/>
            </w:pPr>
            <w:r>
              <w:t>University of Melbourne</w:t>
            </w:r>
          </w:p>
        </w:tc>
      </w:tr>
      <w:tr w:rsidR="00C3663C" w:rsidRPr="00922B03" w14:paraId="39494E51" w14:textId="77777777" w:rsidTr="005F5910">
        <w:trPr>
          <w:trHeight w:val="409"/>
        </w:trPr>
        <w:tc>
          <w:tcPr>
            <w:tcW w:w="2243" w:type="dxa"/>
            <w:shd w:val="clear" w:color="auto" w:fill="auto"/>
            <w:vAlign w:val="center"/>
          </w:tcPr>
          <w:p w14:paraId="2C9A43B2" w14:textId="77777777" w:rsidR="00C3663C" w:rsidRPr="000006CE" w:rsidRDefault="00C3663C" w:rsidP="005F5910">
            <w:pPr>
              <w:spacing w:line="240" w:lineRule="auto"/>
            </w:pPr>
            <w:r w:rsidRPr="000006CE">
              <w:t>Division</w:t>
            </w:r>
          </w:p>
        </w:tc>
        <w:tc>
          <w:tcPr>
            <w:tcW w:w="7250" w:type="dxa"/>
            <w:shd w:val="clear" w:color="auto" w:fill="auto"/>
            <w:vAlign w:val="center"/>
          </w:tcPr>
          <w:p w14:paraId="3523CBAC" w14:textId="23B1370F" w:rsidR="00C3663C" w:rsidRPr="00922B03" w:rsidRDefault="00BF4FFB" w:rsidP="005F5910">
            <w:pPr>
              <w:spacing w:line="240" w:lineRule="auto"/>
            </w:pPr>
            <w:r w:rsidRPr="004C4FFC">
              <w:t>Australian Urban Research Infrastructure Network (AURIN)</w:t>
            </w:r>
          </w:p>
        </w:tc>
      </w:tr>
      <w:tr w:rsidR="00C3663C" w:rsidRPr="00922B03" w14:paraId="4FD2D231" w14:textId="77777777" w:rsidTr="005F5910">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4C4E422E" w14:textId="77777777" w:rsidR="00C3663C" w:rsidRPr="000006CE" w:rsidRDefault="00C3663C" w:rsidP="005F5910">
            <w:pPr>
              <w:spacing w:line="240" w:lineRule="auto"/>
            </w:pPr>
            <w:r w:rsidRPr="000006CE">
              <w:t>Position</w:t>
            </w:r>
          </w:p>
        </w:tc>
        <w:tc>
          <w:tcPr>
            <w:tcW w:w="7250" w:type="dxa"/>
            <w:shd w:val="clear" w:color="auto" w:fill="auto"/>
            <w:vAlign w:val="center"/>
          </w:tcPr>
          <w:p w14:paraId="714DC6DC" w14:textId="4EEC2668" w:rsidR="00C3663C" w:rsidRPr="00922B03" w:rsidRDefault="00F66911" w:rsidP="005F5910">
            <w:pPr>
              <w:spacing w:line="240" w:lineRule="auto"/>
            </w:pPr>
            <w:r w:rsidRPr="00F66911">
              <w:t>Strategic Planning &amp; Implementation Manager</w:t>
            </w:r>
          </w:p>
        </w:tc>
      </w:tr>
      <w:tr w:rsidR="00C3663C" w:rsidRPr="00922B03" w14:paraId="566FCE2E" w14:textId="77777777" w:rsidTr="005F5910">
        <w:trPr>
          <w:trHeight w:val="409"/>
        </w:trPr>
        <w:tc>
          <w:tcPr>
            <w:tcW w:w="2243" w:type="dxa"/>
            <w:shd w:val="clear" w:color="auto" w:fill="auto"/>
            <w:vAlign w:val="center"/>
          </w:tcPr>
          <w:p w14:paraId="65D68DC5" w14:textId="77777777" w:rsidR="00C3663C" w:rsidRPr="000006CE" w:rsidRDefault="00C3663C" w:rsidP="005F5910">
            <w:pPr>
              <w:spacing w:line="240" w:lineRule="auto"/>
            </w:pPr>
            <w:r w:rsidRPr="000006CE">
              <w:t>Mailing address</w:t>
            </w:r>
          </w:p>
        </w:tc>
        <w:tc>
          <w:tcPr>
            <w:tcW w:w="7250" w:type="dxa"/>
            <w:shd w:val="clear" w:color="auto" w:fill="auto"/>
            <w:vAlign w:val="center"/>
          </w:tcPr>
          <w:p w14:paraId="0DD2F9C7" w14:textId="4A2D4AB0" w:rsidR="00780FFD" w:rsidRDefault="00780FFD" w:rsidP="00780FFD">
            <w:pPr>
              <w:spacing w:line="240" w:lineRule="auto"/>
            </w:pPr>
            <w:r>
              <w:t>AURIN,</w:t>
            </w:r>
          </w:p>
          <w:p w14:paraId="2D1A2623" w14:textId="63B4815D" w:rsidR="00780FFD" w:rsidRDefault="00780FFD" w:rsidP="00780FFD">
            <w:pPr>
              <w:spacing w:line="240" w:lineRule="auto"/>
            </w:pPr>
            <w:r>
              <w:t>Level 3, Thomas Cherry Building, The University of Melbourne</w:t>
            </w:r>
          </w:p>
          <w:p w14:paraId="232DC4A0" w14:textId="77777777" w:rsidR="00C3663C" w:rsidRDefault="00780FFD" w:rsidP="00780FFD">
            <w:pPr>
              <w:spacing w:line="240" w:lineRule="auto"/>
            </w:pPr>
            <w:r>
              <w:t>Melbourne VIC 3010</w:t>
            </w:r>
          </w:p>
          <w:p w14:paraId="7309B4F3" w14:textId="1D3F14CE" w:rsidR="00780FFD" w:rsidRPr="00922B03" w:rsidRDefault="00780FFD" w:rsidP="00780FFD">
            <w:pPr>
              <w:spacing w:line="240" w:lineRule="auto"/>
            </w:pPr>
            <w:r>
              <w:t>Australia</w:t>
            </w:r>
          </w:p>
        </w:tc>
      </w:tr>
      <w:tr w:rsidR="00C3663C" w:rsidRPr="00922B03" w14:paraId="34228515" w14:textId="77777777" w:rsidTr="005F5910">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1A4596F3" w14:textId="77777777" w:rsidR="00C3663C" w:rsidRPr="000006CE" w:rsidRDefault="00C3663C" w:rsidP="005F5910">
            <w:pPr>
              <w:spacing w:line="240" w:lineRule="auto"/>
            </w:pPr>
            <w:r w:rsidRPr="000006CE">
              <w:t>Email address</w:t>
            </w:r>
          </w:p>
        </w:tc>
        <w:tc>
          <w:tcPr>
            <w:tcW w:w="7250" w:type="dxa"/>
            <w:shd w:val="clear" w:color="auto" w:fill="auto"/>
            <w:vAlign w:val="center"/>
          </w:tcPr>
          <w:p w14:paraId="7ABCB2C1" w14:textId="31704321" w:rsidR="00C3663C" w:rsidRPr="00922B03" w:rsidRDefault="00BF4FFB" w:rsidP="005F5910">
            <w:pPr>
              <w:spacing w:line="240" w:lineRule="auto"/>
            </w:pPr>
            <w:r w:rsidRPr="00BF4FFB">
              <w:t>tracy.baylis@unimelb.edu.au</w:t>
            </w:r>
          </w:p>
        </w:tc>
      </w:tr>
      <w:tr w:rsidR="00C3663C" w:rsidRPr="00922B03" w14:paraId="08C2CE71" w14:textId="77777777" w:rsidTr="005F5910">
        <w:trPr>
          <w:trHeight w:val="409"/>
        </w:trPr>
        <w:tc>
          <w:tcPr>
            <w:tcW w:w="2243" w:type="dxa"/>
            <w:shd w:val="clear" w:color="auto" w:fill="auto"/>
            <w:vAlign w:val="center"/>
          </w:tcPr>
          <w:p w14:paraId="2B5850EB" w14:textId="77777777" w:rsidR="00C3663C" w:rsidRPr="000006CE" w:rsidRDefault="00C3663C" w:rsidP="005F5910">
            <w:pPr>
              <w:spacing w:line="240" w:lineRule="auto"/>
            </w:pPr>
            <w:r w:rsidRPr="000006CE">
              <w:t>Phone number</w:t>
            </w:r>
          </w:p>
        </w:tc>
        <w:tc>
          <w:tcPr>
            <w:tcW w:w="7250" w:type="dxa"/>
            <w:shd w:val="clear" w:color="auto" w:fill="auto"/>
            <w:vAlign w:val="center"/>
          </w:tcPr>
          <w:p w14:paraId="76251C7D" w14:textId="391FD86F" w:rsidR="00C3663C" w:rsidRPr="00922B03" w:rsidRDefault="00BF4FFB" w:rsidP="005F5910">
            <w:pPr>
              <w:spacing w:line="240" w:lineRule="auto"/>
            </w:pPr>
            <w:r>
              <w:t>+61 417333673</w:t>
            </w:r>
          </w:p>
        </w:tc>
      </w:tr>
      <w:tr w:rsidR="00655418" w:rsidRPr="000006CE" w14:paraId="0AC81294"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9493" w:type="dxa"/>
            <w:gridSpan w:val="2"/>
          </w:tcPr>
          <w:p w14:paraId="48B2B49F" w14:textId="77777777" w:rsidR="00655418" w:rsidRPr="000006CE" w:rsidRDefault="00655418" w:rsidP="00655418">
            <w:pPr>
              <w:pStyle w:val="Heading4"/>
              <w:spacing w:line="240" w:lineRule="auto"/>
            </w:pPr>
            <w:bookmarkStart w:id="34" w:name="_Hlk94603480"/>
            <w:r>
              <w:rPr>
                <w:rFonts w:ascii="ZWAdobeF" w:hAnsi="ZWAdobeF" w:cs="ZWAdobeF"/>
                <w:spacing w:val="0"/>
                <w:sz w:val="2"/>
                <w:szCs w:val="2"/>
              </w:rPr>
              <w:t>4B</w:t>
            </w:r>
            <w:r w:rsidRPr="00451E15">
              <w:rPr>
                <w:sz w:val="22"/>
                <w:szCs w:val="20"/>
              </w:rPr>
              <w:t>Investigator / Researcher</w:t>
            </w:r>
          </w:p>
        </w:tc>
      </w:tr>
      <w:tr w:rsidR="00655418" w:rsidRPr="000006CE" w14:paraId="3EA3F63F" w14:textId="77777777" w:rsidTr="00BC4A7E">
        <w:trPr>
          <w:trHeight w:val="409"/>
        </w:trPr>
        <w:tc>
          <w:tcPr>
            <w:tcW w:w="2243" w:type="dxa"/>
            <w:shd w:val="clear" w:color="auto" w:fill="auto"/>
            <w:vAlign w:val="center"/>
          </w:tcPr>
          <w:p w14:paraId="387D70F0" w14:textId="77777777" w:rsidR="00655418" w:rsidRPr="000006CE" w:rsidRDefault="00655418" w:rsidP="00655418">
            <w:pPr>
              <w:spacing w:line="240" w:lineRule="auto"/>
            </w:pPr>
            <w:r w:rsidRPr="000006CE">
              <w:t>Name &amp; title</w:t>
            </w:r>
          </w:p>
        </w:tc>
        <w:tc>
          <w:tcPr>
            <w:tcW w:w="7250" w:type="dxa"/>
            <w:shd w:val="clear" w:color="auto" w:fill="auto"/>
            <w:vAlign w:val="center"/>
          </w:tcPr>
          <w:p w14:paraId="3F62715E" w14:textId="110F8220" w:rsidR="00655418" w:rsidRPr="00922B03" w:rsidRDefault="00655418" w:rsidP="00655418">
            <w:pPr>
              <w:spacing w:line="240" w:lineRule="auto"/>
            </w:pPr>
            <w:r>
              <w:t>Dr Hao Chen</w:t>
            </w:r>
          </w:p>
        </w:tc>
      </w:tr>
      <w:tr w:rsidR="00655418" w:rsidRPr="000006CE" w14:paraId="64B9A24A"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332A9339" w14:textId="77777777" w:rsidR="00655418" w:rsidRPr="000006CE" w:rsidRDefault="00655418" w:rsidP="00655418">
            <w:pPr>
              <w:spacing w:line="240" w:lineRule="auto"/>
            </w:pPr>
            <w:r w:rsidRPr="000006CE">
              <w:t>Institution</w:t>
            </w:r>
          </w:p>
        </w:tc>
        <w:tc>
          <w:tcPr>
            <w:tcW w:w="7250" w:type="dxa"/>
            <w:shd w:val="clear" w:color="auto" w:fill="auto"/>
            <w:vAlign w:val="center"/>
          </w:tcPr>
          <w:p w14:paraId="035EBE5D" w14:textId="4D762248" w:rsidR="00655418" w:rsidRPr="00922B03" w:rsidRDefault="008C7D7A" w:rsidP="00655418">
            <w:pPr>
              <w:spacing w:line="240" w:lineRule="auto"/>
            </w:pPr>
            <w:r>
              <w:t>University of Melbourne</w:t>
            </w:r>
          </w:p>
        </w:tc>
      </w:tr>
      <w:tr w:rsidR="00655418" w:rsidRPr="000006CE" w14:paraId="4D89BF0D" w14:textId="77777777" w:rsidTr="00BC4A7E">
        <w:trPr>
          <w:trHeight w:val="409"/>
        </w:trPr>
        <w:tc>
          <w:tcPr>
            <w:tcW w:w="2243" w:type="dxa"/>
            <w:shd w:val="clear" w:color="auto" w:fill="auto"/>
            <w:vAlign w:val="center"/>
          </w:tcPr>
          <w:p w14:paraId="4093ED0A" w14:textId="77777777" w:rsidR="00655418" w:rsidRPr="000006CE" w:rsidRDefault="00655418" w:rsidP="00655418">
            <w:pPr>
              <w:spacing w:line="240" w:lineRule="auto"/>
            </w:pPr>
            <w:r w:rsidRPr="000006CE">
              <w:t>Division</w:t>
            </w:r>
          </w:p>
        </w:tc>
        <w:tc>
          <w:tcPr>
            <w:tcW w:w="7250" w:type="dxa"/>
            <w:shd w:val="clear" w:color="auto" w:fill="auto"/>
            <w:vAlign w:val="center"/>
          </w:tcPr>
          <w:p w14:paraId="05F971A7" w14:textId="06ECF93E" w:rsidR="00655418" w:rsidRPr="00922B03" w:rsidRDefault="008C7D7A" w:rsidP="00655418">
            <w:pPr>
              <w:spacing w:line="240" w:lineRule="auto"/>
            </w:pPr>
            <w:r w:rsidRPr="004C4FFC">
              <w:t>Australian Urban Research Infrastructure Network (AURIN)</w:t>
            </w:r>
          </w:p>
        </w:tc>
      </w:tr>
      <w:tr w:rsidR="00655418" w:rsidRPr="000006CE" w14:paraId="78C0316C"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38733615" w14:textId="77777777" w:rsidR="00655418" w:rsidRPr="000006CE" w:rsidRDefault="00655418" w:rsidP="00655418">
            <w:pPr>
              <w:spacing w:line="240" w:lineRule="auto"/>
            </w:pPr>
            <w:r w:rsidRPr="000006CE">
              <w:t>Position</w:t>
            </w:r>
          </w:p>
        </w:tc>
        <w:tc>
          <w:tcPr>
            <w:tcW w:w="7250" w:type="dxa"/>
            <w:shd w:val="clear" w:color="auto" w:fill="auto"/>
            <w:vAlign w:val="center"/>
          </w:tcPr>
          <w:p w14:paraId="36EE8DBC" w14:textId="6515CB5A" w:rsidR="00655418" w:rsidRPr="00922B03" w:rsidRDefault="008C7D7A" w:rsidP="00655418">
            <w:pPr>
              <w:spacing w:line="240" w:lineRule="auto"/>
            </w:pPr>
            <w:r>
              <w:t>Spatial Database Software Developer</w:t>
            </w:r>
          </w:p>
        </w:tc>
      </w:tr>
      <w:tr w:rsidR="00655418" w:rsidRPr="000006CE" w14:paraId="35905A0D" w14:textId="77777777" w:rsidTr="00BC4A7E">
        <w:trPr>
          <w:trHeight w:val="409"/>
        </w:trPr>
        <w:tc>
          <w:tcPr>
            <w:tcW w:w="2243" w:type="dxa"/>
            <w:shd w:val="clear" w:color="auto" w:fill="auto"/>
            <w:vAlign w:val="center"/>
          </w:tcPr>
          <w:p w14:paraId="0034EB0F" w14:textId="77777777" w:rsidR="00655418" w:rsidRPr="000006CE" w:rsidRDefault="00655418" w:rsidP="00655418">
            <w:pPr>
              <w:spacing w:line="240" w:lineRule="auto"/>
            </w:pPr>
            <w:r w:rsidRPr="000006CE">
              <w:t>Email address</w:t>
            </w:r>
          </w:p>
        </w:tc>
        <w:tc>
          <w:tcPr>
            <w:tcW w:w="7250" w:type="dxa"/>
            <w:shd w:val="clear" w:color="auto" w:fill="auto"/>
            <w:vAlign w:val="center"/>
          </w:tcPr>
          <w:p w14:paraId="092A4471" w14:textId="23A99B18" w:rsidR="00655418" w:rsidRPr="00922B03" w:rsidRDefault="008C7D7A" w:rsidP="008C7D7A">
            <w:pPr>
              <w:spacing w:line="240" w:lineRule="auto"/>
            </w:pPr>
            <w:r>
              <w:t>chen.h@unimelb.edu.au</w:t>
            </w:r>
          </w:p>
        </w:tc>
      </w:tr>
      <w:tr w:rsidR="00655418" w:rsidRPr="000006CE" w14:paraId="0CE5A797"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7DDB7303" w14:textId="77777777" w:rsidR="00655418" w:rsidRPr="000006CE" w:rsidRDefault="00655418" w:rsidP="00655418">
            <w:pPr>
              <w:spacing w:line="240" w:lineRule="auto"/>
            </w:pPr>
            <w:r w:rsidRPr="000006CE">
              <w:t>Phone number</w:t>
            </w:r>
          </w:p>
        </w:tc>
        <w:tc>
          <w:tcPr>
            <w:tcW w:w="7250" w:type="dxa"/>
            <w:shd w:val="clear" w:color="auto" w:fill="auto"/>
            <w:vAlign w:val="center"/>
          </w:tcPr>
          <w:p w14:paraId="66D823E3" w14:textId="1F4B02E8" w:rsidR="00655418" w:rsidRPr="00922B03" w:rsidRDefault="008C7D7A" w:rsidP="00655418">
            <w:pPr>
              <w:spacing w:line="240" w:lineRule="auto"/>
            </w:pPr>
            <w:r>
              <w:t>+61 481380464</w:t>
            </w:r>
          </w:p>
        </w:tc>
      </w:tr>
      <w:tr w:rsidR="00FF394F" w:rsidRPr="000006CE" w14:paraId="0FA828F5" w14:textId="77777777" w:rsidTr="00183835">
        <w:trPr>
          <w:trHeight w:val="409"/>
        </w:trPr>
        <w:tc>
          <w:tcPr>
            <w:tcW w:w="9493" w:type="dxa"/>
            <w:gridSpan w:val="2"/>
          </w:tcPr>
          <w:p w14:paraId="793F6239" w14:textId="77777777" w:rsidR="00FF394F" w:rsidRPr="00FF394F" w:rsidRDefault="00FF394F" w:rsidP="00183835">
            <w:pPr>
              <w:pStyle w:val="Heading4"/>
              <w:spacing w:line="240" w:lineRule="auto"/>
            </w:pPr>
            <w:bookmarkStart w:id="35" w:name="OLE_LINK1"/>
            <w:bookmarkStart w:id="36" w:name="OLE_LINK2"/>
            <w:bookmarkEnd w:id="34"/>
            <w:r w:rsidRPr="00FF394F">
              <w:rPr>
                <w:rFonts w:ascii="ZWAdobeF" w:hAnsi="ZWAdobeF" w:cs="ZWAdobeF"/>
                <w:spacing w:val="0"/>
                <w:sz w:val="2"/>
                <w:szCs w:val="2"/>
              </w:rPr>
              <w:t>4B</w:t>
            </w:r>
            <w:r w:rsidRPr="00FF394F">
              <w:rPr>
                <w:sz w:val="22"/>
                <w:szCs w:val="20"/>
              </w:rPr>
              <w:t>Investigator / Researcher</w:t>
            </w:r>
          </w:p>
        </w:tc>
      </w:tr>
      <w:tr w:rsidR="00FF394F" w:rsidRPr="00922B03" w14:paraId="79B650FD" w14:textId="77777777" w:rsidTr="00183835">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41380968" w14:textId="77777777" w:rsidR="00FF394F" w:rsidRPr="000006CE" w:rsidRDefault="00FF394F" w:rsidP="00183835">
            <w:pPr>
              <w:spacing w:line="240" w:lineRule="auto"/>
            </w:pPr>
            <w:r w:rsidRPr="000006CE">
              <w:t>Name &amp; title</w:t>
            </w:r>
          </w:p>
        </w:tc>
        <w:tc>
          <w:tcPr>
            <w:tcW w:w="7250" w:type="dxa"/>
            <w:shd w:val="clear" w:color="auto" w:fill="auto"/>
            <w:vAlign w:val="center"/>
          </w:tcPr>
          <w:p w14:paraId="1DCDC2C9" w14:textId="0A14C95C" w:rsidR="00FF394F" w:rsidRPr="00922B03" w:rsidRDefault="00FF394F" w:rsidP="00183835">
            <w:pPr>
              <w:spacing w:line="240" w:lineRule="auto"/>
            </w:pPr>
            <w:r>
              <w:t>Flavia Barar</w:t>
            </w:r>
          </w:p>
        </w:tc>
      </w:tr>
      <w:tr w:rsidR="00FF394F" w:rsidRPr="00922B03" w14:paraId="69157DFC" w14:textId="77777777" w:rsidTr="00183835">
        <w:trPr>
          <w:trHeight w:val="409"/>
        </w:trPr>
        <w:tc>
          <w:tcPr>
            <w:tcW w:w="2243" w:type="dxa"/>
            <w:shd w:val="clear" w:color="auto" w:fill="auto"/>
            <w:vAlign w:val="center"/>
          </w:tcPr>
          <w:p w14:paraId="624DEE0C" w14:textId="77777777" w:rsidR="00FF394F" w:rsidRPr="000006CE" w:rsidRDefault="00FF394F" w:rsidP="00183835">
            <w:pPr>
              <w:spacing w:line="240" w:lineRule="auto"/>
            </w:pPr>
            <w:r w:rsidRPr="000006CE">
              <w:t>Institution</w:t>
            </w:r>
          </w:p>
        </w:tc>
        <w:tc>
          <w:tcPr>
            <w:tcW w:w="7250" w:type="dxa"/>
            <w:shd w:val="clear" w:color="auto" w:fill="auto"/>
            <w:vAlign w:val="center"/>
          </w:tcPr>
          <w:p w14:paraId="62B2312D" w14:textId="77777777" w:rsidR="00FF394F" w:rsidRPr="00922B03" w:rsidRDefault="00FF394F" w:rsidP="00183835">
            <w:pPr>
              <w:spacing w:line="240" w:lineRule="auto"/>
            </w:pPr>
            <w:r>
              <w:t>University of Melbourne</w:t>
            </w:r>
          </w:p>
        </w:tc>
      </w:tr>
      <w:tr w:rsidR="00FF394F" w:rsidRPr="00922B03" w14:paraId="04E168A8" w14:textId="77777777" w:rsidTr="00183835">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788F294D" w14:textId="77777777" w:rsidR="00FF394F" w:rsidRPr="000006CE" w:rsidRDefault="00FF394F" w:rsidP="00183835">
            <w:pPr>
              <w:spacing w:line="240" w:lineRule="auto"/>
            </w:pPr>
            <w:r w:rsidRPr="000006CE">
              <w:t>Division</w:t>
            </w:r>
          </w:p>
        </w:tc>
        <w:tc>
          <w:tcPr>
            <w:tcW w:w="7250" w:type="dxa"/>
            <w:shd w:val="clear" w:color="auto" w:fill="auto"/>
            <w:vAlign w:val="center"/>
          </w:tcPr>
          <w:p w14:paraId="2730595F" w14:textId="77777777" w:rsidR="00FF394F" w:rsidRPr="00922B03" w:rsidRDefault="00FF394F" w:rsidP="00183835">
            <w:pPr>
              <w:spacing w:line="240" w:lineRule="auto"/>
            </w:pPr>
            <w:r w:rsidRPr="004C4FFC">
              <w:t>Australian Urban Research Infrastructure Network (AURIN)</w:t>
            </w:r>
          </w:p>
        </w:tc>
      </w:tr>
      <w:tr w:rsidR="00FF394F" w:rsidRPr="00922B03" w14:paraId="46E55D0F" w14:textId="77777777" w:rsidTr="00183835">
        <w:trPr>
          <w:trHeight w:val="409"/>
        </w:trPr>
        <w:tc>
          <w:tcPr>
            <w:tcW w:w="2243" w:type="dxa"/>
            <w:shd w:val="clear" w:color="auto" w:fill="auto"/>
            <w:vAlign w:val="center"/>
          </w:tcPr>
          <w:p w14:paraId="5678B206" w14:textId="77777777" w:rsidR="00FF394F" w:rsidRPr="000006CE" w:rsidRDefault="00FF394F" w:rsidP="00183835">
            <w:pPr>
              <w:spacing w:line="240" w:lineRule="auto"/>
            </w:pPr>
            <w:r w:rsidRPr="000006CE">
              <w:t>Position</w:t>
            </w:r>
          </w:p>
        </w:tc>
        <w:tc>
          <w:tcPr>
            <w:tcW w:w="7250" w:type="dxa"/>
            <w:shd w:val="clear" w:color="auto" w:fill="auto"/>
            <w:vAlign w:val="center"/>
          </w:tcPr>
          <w:p w14:paraId="6F526479" w14:textId="4F55D37F" w:rsidR="00FF394F" w:rsidRPr="00922B03" w:rsidRDefault="003D16BE" w:rsidP="00183835">
            <w:pPr>
              <w:spacing w:line="240" w:lineRule="auto"/>
            </w:pPr>
            <w:r>
              <w:t>Data Science Officer</w:t>
            </w:r>
          </w:p>
        </w:tc>
      </w:tr>
      <w:tr w:rsidR="00FF394F" w:rsidRPr="00922B03" w14:paraId="7BE69E79" w14:textId="77777777" w:rsidTr="00183835">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682FDFE3" w14:textId="77777777" w:rsidR="00FF394F" w:rsidRPr="000006CE" w:rsidRDefault="00FF394F" w:rsidP="00183835">
            <w:pPr>
              <w:spacing w:line="240" w:lineRule="auto"/>
            </w:pPr>
            <w:r w:rsidRPr="000006CE">
              <w:lastRenderedPageBreak/>
              <w:t>Email address</w:t>
            </w:r>
          </w:p>
        </w:tc>
        <w:tc>
          <w:tcPr>
            <w:tcW w:w="7250" w:type="dxa"/>
            <w:shd w:val="clear" w:color="auto" w:fill="auto"/>
            <w:vAlign w:val="center"/>
          </w:tcPr>
          <w:p w14:paraId="0FAD06B2" w14:textId="4E3B7448" w:rsidR="00FF394F" w:rsidRPr="00922B03" w:rsidRDefault="00CE2614" w:rsidP="00183835">
            <w:pPr>
              <w:spacing w:line="240" w:lineRule="auto"/>
            </w:pPr>
            <w:r w:rsidRPr="00CE2614">
              <w:t>bararf@unimelb.edu.au</w:t>
            </w:r>
          </w:p>
        </w:tc>
      </w:tr>
      <w:tr w:rsidR="00FF394F" w:rsidRPr="00922B03" w14:paraId="07626E83" w14:textId="77777777" w:rsidTr="00183835">
        <w:trPr>
          <w:trHeight w:val="409"/>
        </w:trPr>
        <w:tc>
          <w:tcPr>
            <w:tcW w:w="2243" w:type="dxa"/>
            <w:shd w:val="clear" w:color="auto" w:fill="auto"/>
            <w:vAlign w:val="center"/>
          </w:tcPr>
          <w:p w14:paraId="595A708E" w14:textId="77777777" w:rsidR="00FF394F" w:rsidRPr="000006CE" w:rsidRDefault="00FF394F" w:rsidP="00183835">
            <w:pPr>
              <w:spacing w:line="240" w:lineRule="auto"/>
            </w:pPr>
            <w:r w:rsidRPr="000006CE">
              <w:t>Phone number</w:t>
            </w:r>
          </w:p>
        </w:tc>
        <w:tc>
          <w:tcPr>
            <w:tcW w:w="7250" w:type="dxa"/>
            <w:shd w:val="clear" w:color="auto" w:fill="auto"/>
            <w:vAlign w:val="center"/>
          </w:tcPr>
          <w:p w14:paraId="7D9CE74D" w14:textId="38D764D1" w:rsidR="00FF394F" w:rsidRPr="00922B03" w:rsidRDefault="007E0443" w:rsidP="00183835">
            <w:pPr>
              <w:spacing w:line="240" w:lineRule="auto"/>
            </w:pPr>
            <w:r>
              <w:t>+61 426103723</w:t>
            </w:r>
          </w:p>
        </w:tc>
      </w:tr>
      <w:tr w:rsidR="00AE3063" w:rsidRPr="00402D60" w14:paraId="687C2D87" w14:textId="77777777" w:rsidTr="000E4E31">
        <w:trPr>
          <w:cnfStyle w:val="000000100000" w:firstRow="0" w:lastRow="0" w:firstColumn="0" w:lastColumn="0" w:oddVBand="0" w:evenVBand="0" w:oddHBand="1" w:evenHBand="0" w:firstRowFirstColumn="0" w:firstRowLastColumn="0" w:lastRowFirstColumn="0" w:lastRowLastColumn="0"/>
          <w:trHeight w:val="409"/>
          <w:ins w:id="37" w:author="Hao Chen" w:date="2023-10-09T12:46:00Z"/>
        </w:trPr>
        <w:tc>
          <w:tcPr>
            <w:tcW w:w="9493" w:type="dxa"/>
            <w:gridSpan w:val="2"/>
            <w:shd w:val="clear" w:color="auto" w:fill="D9D9D9" w:themeFill="background1" w:themeFillShade="D9"/>
            <w:vAlign w:val="center"/>
          </w:tcPr>
          <w:p w14:paraId="31216067" w14:textId="77777777" w:rsidR="00AE3063" w:rsidRPr="00402D60" w:rsidRDefault="00AE3063" w:rsidP="000E4E31">
            <w:pPr>
              <w:spacing w:line="240" w:lineRule="auto"/>
              <w:rPr>
                <w:ins w:id="38" w:author="Hao Chen" w:date="2023-10-09T12:46:00Z"/>
                <w:bCs/>
              </w:rPr>
            </w:pPr>
            <w:ins w:id="39" w:author="Hao Chen" w:date="2023-10-09T12:46:00Z">
              <w:r w:rsidRPr="00402D60">
                <w:rPr>
                  <w:rFonts w:ascii="ZWAdobeF" w:hAnsi="ZWAdobeF" w:cs="ZWAdobeF"/>
                  <w:bCs/>
                  <w:sz w:val="2"/>
                  <w:szCs w:val="2"/>
                </w:rPr>
                <w:t>4B</w:t>
              </w:r>
              <w:r w:rsidRPr="00402D60">
                <w:rPr>
                  <w:bCs/>
                  <w:szCs w:val="20"/>
                </w:rPr>
                <w:t>INVESTIGATOR / RESEARCHER</w:t>
              </w:r>
            </w:ins>
          </w:p>
        </w:tc>
      </w:tr>
      <w:tr w:rsidR="00AE3063" w:rsidRPr="00755921" w14:paraId="36397599" w14:textId="77777777" w:rsidTr="000E4E31">
        <w:trPr>
          <w:trHeight w:val="409"/>
          <w:ins w:id="40" w:author="Hao Chen" w:date="2023-10-09T12:46:00Z"/>
        </w:trPr>
        <w:tc>
          <w:tcPr>
            <w:tcW w:w="2243" w:type="dxa"/>
            <w:shd w:val="clear" w:color="auto" w:fill="auto"/>
            <w:vAlign w:val="center"/>
          </w:tcPr>
          <w:p w14:paraId="7EEB7346" w14:textId="77777777" w:rsidR="00AE3063" w:rsidRPr="00755921" w:rsidRDefault="00AE3063" w:rsidP="000E4E31">
            <w:pPr>
              <w:spacing w:line="240" w:lineRule="auto"/>
              <w:rPr>
                <w:ins w:id="41" w:author="Hao Chen" w:date="2023-10-09T12:46:00Z"/>
              </w:rPr>
            </w:pPr>
            <w:ins w:id="42" w:author="Hao Chen" w:date="2023-10-09T12:46:00Z">
              <w:r w:rsidRPr="00755921">
                <w:t>Name &amp; title</w:t>
              </w:r>
            </w:ins>
          </w:p>
        </w:tc>
        <w:tc>
          <w:tcPr>
            <w:tcW w:w="7250" w:type="dxa"/>
            <w:shd w:val="clear" w:color="auto" w:fill="auto"/>
            <w:vAlign w:val="center"/>
          </w:tcPr>
          <w:p w14:paraId="29B23F77" w14:textId="50074FD1" w:rsidR="00AE3063" w:rsidRPr="00755921" w:rsidRDefault="00AE3063" w:rsidP="000E4E31">
            <w:pPr>
              <w:spacing w:line="240" w:lineRule="auto"/>
              <w:rPr>
                <w:ins w:id="43" w:author="Hao Chen" w:date="2023-10-09T12:46:00Z"/>
              </w:rPr>
            </w:pPr>
            <w:ins w:id="44" w:author="Hao Chen" w:date="2023-10-09T12:46:00Z">
              <w:r w:rsidRPr="00755921">
                <w:t xml:space="preserve">Dr </w:t>
              </w:r>
            </w:ins>
            <w:ins w:id="45" w:author="Hao Chen" w:date="2023-10-09T12:47:00Z">
              <w:r>
                <w:t>Aiden Price</w:t>
              </w:r>
            </w:ins>
          </w:p>
        </w:tc>
      </w:tr>
      <w:tr w:rsidR="00AE3063" w:rsidRPr="00755921" w14:paraId="36FA18E7" w14:textId="77777777" w:rsidTr="000E4E31">
        <w:trPr>
          <w:cnfStyle w:val="000000100000" w:firstRow="0" w:lastRow="0" w:firstColumn="0" w:lastColumn="0" w:oddVBand="0" w:evenVBand="0" w:oddHBand="1" w:evenHBand="0" w:firstRowFirstColumn="0" w:firstRowLastColumn="0" w:lastRowFirstColumn="0" w:lastRowLastColumn="0"/>
          <w:trHeight w:val="409"/>
          <w:ins w:id="46" w:author="Hao Chen" w:date="2023-10-09T12:46:00Z"/>
        </w:trPr>
        <w:tc>
          <w:tcPr>
            <w:tcW w:w="2243" w:type="dxa"/>
            <w:shd w:val="clear" w:color="auto" w:fill="auto"/>
            <w:vAlign w:val="center"/>
          </w:tcPr>
          <w:p w14:paraId="55613F5B" w14:textId="77777777" w:rsidR="00AE3063" w:rsidRPr="00755921" w:rsidRDefault="00AE3063" w:rsidP="000E4E31">
            <w:pPr>
              <w:spacing w:line="240" w:lineRule="auto"/>
              <w:rPr>
                <w:ins w:id="47" w:author="Hao Chen" w:date="2023-10-09T12:46:00Z"/>
              </w:rPr>
            </w:pPr>
            <w:ins w:id="48" w:author="Hao Chen" w:date="2023-10-09T12:46:00Z">
              <w:r w:rsidRPr="00755921">
                <w:t>Institution</w:t>
              </w:r>
            </w:ins>
          </w:p>
        </w:tc>
        <w:tc>
          <w:tcPr>
            <w:tcW w:w="7250" w:type="dxa"/>
            <w:shd w:val="clear" w:color="auto" w:fill="auto"/>
            <w:vAlign w:val="center"/>
          </w:tcPr>
          <w:p w14:paraId="0EC8588F" w14:textId="03ADBBD6" w:rsidR="00AE3063" w:rsidRPr="00755921" w:rsidRDefault="00916846" w:rsidP="000E4E31">
            <w:pPr>
              <w:spacing w:line="240" w:lineRule="auto"/>
              <w:rPr>
                <w:ins w:id="49" w:author="Hao Chen" w:date="2023-10-09T12:46:00Z"/>
              </w:rPr>
            </w:pPr>
            <w:ins w:id="50" w:author="Hao Chen" w:date="2023-10-09T12:52:00Z">
              <w:r>
                <w:t>University of Melbourne</w:t>
              </w:r>
            </w:ins>
          </w:p>
        </w:tc>
      </w:tr>
      <w:tr w:rsidR="00AE3063" w:rsidRPr="00755921" w14:paraId="46ADB14F" w14:textId="77777777" w:rsidTr="000E4E31">
        <w:trPr>
          <w:trHeight w:val="409"/>
          <w:ins w:id="51" w:author="Hao Chen" w:date="2023-10-09T12:46:00Z"/>
        </w:trPr>
        <w:tc>
          <w:tcPr>
            <w:tcW w:w="2243" w:type="dxa"/>
            <w:shd w:val="clear" w:color="auto" w:fill="auto"/>
            <w:vAlign w:val="center"/>
          </w:tcPr>
          <w:p w14:paraId="339A1D2D" w14:textId="77777777" w:rsidR="00AE3063" w:rsidRPr="00755921" w:rsidRDefault="00AE3063" w:rsidP="000E4E31">
            <w:pPr>
              <w:spacing w:line="240" w:lineRule="auto"/>
              <w:rPr>
                <w:ins w:id="52" w:author="Hao Chen" w:date="2023-10-09T12:46:00Z"/>
              </w:rPr>
            </w:pPr>
            <w:ins w:id="53" w:author="Hao Chen" w:date="2023-10-09T12:46:00Z">
              <w:r w:rsidRPr="00755921">
                <w:t>Division</w:t>
              </w:r>
            </w:ins>
          </w:p>
        </w:tc>
        <w:tc>
          <w:tcPr>
            <w:tcW w:w="7250" w:type="dxa"/>
            <w:shd w:val="clear" w:color="auto" w:fill="auto"/>
            <w:vAlign w:val="center"/>
          </w:tcPr>
          <w:p w14:paraId="3A5E1739" w14:textId="6CD0DF3A" w:rsidR="00AE3063" w:rsidRPr="00755921" w:rsidRDefault="00916846" w:rsidP="000E4E31">
            <w:pPr>
              <w:spacing w:line="240" w:lineRule="auto"/>
              <w:rPr>
                <w:ins w:id="54" w:author="Hao Chen" w:date="2023-10-09T12:46:00Z"/>
              </w:rPr>
            </w:pPr>
            <w:ins w:id="55" w:author="Hao Chen" w:date="2023-10-09T12:52:00Z">
              <w:r w:rsidRPr="004C4FFC">
                <w:t>Australian Urban Research Infrastructure Network (AURIN)</w:t>
              </w:r>
            </w:ins>
          </w:p>
        </w:tc>
      </w:tr>
      <w:tr w:rsidR="00AE3063" w:rsidRPr="00755921" w14:paraId="72F7D2CE" w14:textId="77777777" w:rsidTr="000E4E31">
        <w:trPr>
          <w:cnfStyle w:val="000000100000" w:firstRow="0" w:lastRow="0" w:firstColumn="0" w:lastColumn="0" w:oddVBand="0" w:evenVBand="0" w:oddHBand="1" w:evenHBand="0" w:firstRowFirstColumn="0" w:firstRowLastColumn="0" w:lastRowFirstColumn="0" w:lastRowLastColumn="0"/>
          <w:trHeight w:val="409"/>
          <w:ins w:id="56" w:author="Hao Chen" w:date="2023-10-09T12:46:00Z"/>
        </w:trPr>
        <w:tc>
          <w:tcPr>
            <w:tcW w:w="2243" w:type="dxa"/>
            <w:shd w:val="clear" w:color="auto" w:fill="auto"/>
            <w:vAlign w:val="center"/>
          </w:tcPr>
          <w:p w14:paraId="1078081B" w14:textId="77777777" w:rsidR="00AE3063" w:rsidRPr="00755921" w:rsidRDefault="00AE3063" w:rsidP="000E4E31">
            <w:pPr>
              <w:spacing w:line="240" w:lineRule="auto"/>
              <w:rPr>
                <w:ins w:id="57" w:author="Hao Chen" w:date="2023-10-09T12:46:00Z"/>
              </w:rPr>
            </w:pPr>
            <w:ins w:id="58" w:author="Hao Chen" w:date="2023-10-09T12:46:00Z">
              <w:r w:rsidRPr="00755921">
                <w:t>Position</w:t>
              </w:r>
            </w:ins>
          </w:p>
        </w:tc>
        <w:tc>
          <w:tcPr>
            <w:tcW w:w="7250" w:type="dxa"/>
            <w:shd w:val="clear" w:color="auto" w:fill="auto"/>
            <w:vAlign w:val="center"/>
          </w:tcPr>
          <w:p w14:paraId="67DBB691" w14:textId="4143361B" w:rsidR="00AE3063" w:rsidRPr="00755921" w:rsidRDefault="0036209D" w:rsidP="000E4E31">
            <w:pPr>
              <w:spacing w:line="240" w:lineRule="auto"/>
              <w:rPr>
                <w:ins w:id="59" w:author="Hao Chen" w:date="2023-10-09T12:46:00Z"/>
              </w:rPr>
            </w:pPr>
            <w:ins w:id="60" w:author="Hao Chen" w:date="2023-10-09T12:55:00Z">
              <w:r w:rsidRPr="0036209D">
                <w:t>Environmental Health Domain Specialist</w:t>
              </w:r>
            </w:ins>
          </w:p>
        </w:tc>
      </w:tr>
      <w:tr w:rsidR="00AE3063" w:rsidRPr="00755921" w14:paraId="78C4BF70" w14:textId="77777777" w:rsidTr="000E4E31">
        <w:trPr>
          <w:trHeight w:val="409"/>
          <w:ins w:id="61" w:author="Hao Chen" w:date="2023-10-09T12:46:00Z"/>
        </w:trPr>
        <w:tc>
          <w:tcPr>
            <w:tcW w:w="2243" w:type="dxa"/>
            <w:shd w:val="clear" w:color="auto" w:fill="auto"/>
            <w:vAlign w:val="center"/>
          </w:tcPr>
          <w:p w14:paraId="285F2BE3" w14:textId="77777777" w:rsidR="00AE3063" w:rsidRPr="00755921" w:rsidRDefault="00AE3063" w:rsidP="000E4E31">
            <w:pPr>
              <w:spacing w:line="240" w:lineRule="auto"/>
              <w:rPr>
                <w:ins w:id="62" w:author="Hao Chen" w:date="2023-10-09T12:46:00Z"/>
              </w:rPr>
            </w:pPr>
            <w:ins w:id="63" w:author="Hao Chen" w:date="2023-10-09T12:46:00Z">
              <w:r w:rsidRPr="00755921">
                <w:t>Email address</w:t>
              </w:r>
            </w:ins>
          </w:p>
        </w:tc>
        <w:tc>
          <w:tcPr>
            <w:tcW w:w="7250" w:type="dxa"/>
            <w:shd w:val="clear" w:color="auto" w:fill="auto"/>
            <w:vAlign w:val="center"/>
          </w:tcPr>
          <w:p w14:paraId="66237177" w14:textId="0A95344F" w:rsidR="00AE3063" w:rsidRPr="00755921" w:rsidRDefault="00F60885" w:rsidP="000E4E31">
            <w:pPr>
              <w:spacing w:line="240" w:lineRule="auto"/>
              <w:rPr>
                <w:ins w:id="64" w:author="Hao Chen" w:date="2023-10-09T12:46:00Z"/>
              </w:rPr>
            </w:pPr>
            <w:ins w:id="65" w:author="Hao Chen" w:date="2023-10-09T12:48:00Z">
              <w:r>
                <w:fldChar w:fldCharType="begin"/>
              </w:r>
              <w:r>
                <w:instrText>HYPERLINK "mailto:aiden.price@unimelb.edu.au"</w:instrText>
              </w:r>
              <w:r>
                <w:fldChar w:fldCharType="separate"/>
              </w:r>
              <w:r w:rsidRPr="00C028EC">
                <w:rPr>
                  <w:rStyle w:val="Hyperlink"/>
                  <w:rFonts w:cs="Calibri"/>
                </w:rPr>
                <w:t>aiden.price@unimelb.edu.au</w:t>
              </w:r>
              <w:r>
                <w:rPr>
                  <w:rStyle w:val="Hyperlink"/>
                  <w:rFonts w:cs="Calibri"/>
                </w:rPr>
                <w:fldChar w:fldCharType="end"/>
              </w:r>
            </w:ins>
          </w:p>
        </w:tc>
      </w:tr>
      <w:tr w:rsidR="00AE3063" w:rsidRPr="00755921" w14:paraId="5435F0F2" w14:textId="77777777" w:rsidTr="000E4E31">
        <w:trPr>
          <w:cnfStyle w:val="000000100000" w:firstRow="0" w:lastRow="0" w:firstColumn="0" w:lastColumn="0" w:oddVBand="0" w:evenVBand="0" w:oddHBand="1" w:evenHBand="0" w:firstRowFirstColumn="0" w:firstRowLastColumn="0" w:lastRowFirstColumn="0" w:lastRowLastColumn="0"/>
          <w:trHeight w:val="409"/>
          <w:ins w:id="66" w:author="Hao Chen" w:date="2023-10-09T12:46:00Z"/>
        </w:trPr>
        <w:tc>
          <w:tcPr>
            <w:tcW w:w="2243" w:type="dxa"/>
            <w:shd w:val="clear" w:color="auto" w:fill="auto"/>
            <w:vAlign w:val="center"/>
          </w:tcPr>
          <w:p w14:paraId="2EF12A65" w14:textId="77777777" w:rsidR="00AE3063" w:rsidRPr="00755921" w:rsidRDefault="00AE3063" w:rsidP="000E4E31">
            <w:pPr>
              <w:spacing w:line="240" w:lineRule="auto"/>
              <w:rPr>
                <w:ins w:id="67" w:author="Hao Chen" w:date="2023-10-09T12:46:00Z"/>
              </w:rPr>
            </w:pPr>
            <w:ins w:id="68" w:author="Hao Chen" w:date="2023-10-09T12:46:00Z">
              <w:r w:rsidRPr="00755921">
                <w:t>Phone number</w:t>
              </w:r>
            </w:ins>
          </w:p>
        </w:tc>
        <w:tc>
          <w:tcPr>
            <w:tcW w:w="7250" w:type="dxa"/>
            <w:shd w:val="clear" w:color="auto" w:fill="auto"/>
            <w:vAlign w:val="center"/>
          </w:tcPr>
          <w:p w14:paraId="74F41E29" w14:textId="433C727F" w:rsidR="00AE3063" w:rsidRPr="00755921" w:rsidRDefault="00851CB5" w:rsidP="000E4E31">
            <w:pPr>
              <w:spacing w:line="240" w:lineRule="auto"/>
              <w:rPr>
                <w:ins w:id="69" w:author="Hao Chen" w:date="2023-10-09T12:46:00Z"/>
              </w:rPr>
            </w:pPr>
            <w:ins w:id="70" w:author="Hao Chen" w:date="2023-10-09T12:48:00Z">
              <w:r>
                <w:rPr>
                  <w:rFonts w:cs="Calibri"/>
                </w:rPr>
                <w:t>+61 403 704 156</w:t>
              </w:r>
            </w:ins>
          </w:p>
        </w:tc>
      </w:tr>
      <w:tr w:rsidR="00BC4A7E" w:rsidRPr="00922B03" w14:paraId="4B57379A" w14:textId="77777777" w:rsidTr="00BC4A7E">
        <w:trPr>
          <w:trHeight w:val="409"/>
        </w:trPr>
        <w:tc>
          <w:tcPr>
            <w:tcW w:w="9493" w:type="dxa"/>
            <w:gridSpan w:val="2"/>
            <w:shd w:val="clear" w:color="auto" w:fill="D9D9D9" w:themeFill="background1" w:themeFillShade="D9"/>
            <w:vAlign w:val="center"/>
          </w:tcPr>
          <w:p w14:paraId="55E4F350" w14:textId="0331B039" w:rsidR="00BC4A7E" w:rsidRPr="00402D60" w:rsidRDefault="00BC4A7E" w:rsidP="00183835">
            <w:pPr>
              <w:spacing w:line="240" w:lineRule="auto"/>
              <w:rPr>
                <w:bCs/>
              </w:rPr>
            </w:pPr>
            <w:r w:rsidRPr="00402D60">
              <w:rPr>
                <w:rFonts w:ascii="ZWAdobeF" w:hAnsi="ZWAdobeF" w:cs="ZWAdobeF"/>
                <w:bCs/>
                <w:sz w:val="2"/>
                <w:szCs w:val="2"/>
              </w:rPr>
              <w:t>4B</w:t>
            </w:r>
            <w:r w:rsidRPr="00402D60">
              <w:rPr>
                <w:bCs/>
                <w:szCs w:val="20"/>
              </w:rPr>
              <w:t>INVESTIGATOR / RESEARCHER</w:t>
            </w:r>
          </w:p>
        </w:tc>
      </w:tr>
      <w:tr w:rsidR="00BC4A7E" w:rsidRPr="00BC4A7E" w14:paraId="129A9587" w14:textId="77777777" w:rsidTr="00183835">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530B8350" w14:textId="749C1876" w:rsidR="00BC4A7E" w:rsidRPr="00755921" w:rsidRDefault="00BC4A7E" w:rsidP="00BC4A7E">
            <w:pPr>
              <w:spacing w:line="240" w:lineRule="auto"/>
            </w:pPr>
            <w:r w:rsidRPr="00755921">
              <w:t>Name &amp; title</w:t>
            </w:r>
          </w:p>
        </w:tc>
        <w:tc>
          <w:tcPr>
            <w:tcW w:w="7250" w:type="dxa"/>
            <w:shd w:val="clear" w:color="auto" w:fill="auto"/>
            <w:vAlign w:val="center"/>
          </w:tcPr>
          <w:p w14:paraId="7BB96668" w14:textId="5EE3BF86" w:rsidR="00BC4A7E" w:rsidRPr="00755921" w:rsidRDefault="00BC4A7E" w:rsidP="00BC4A7E">
            <w:pPr>
              <w:spacing w:line="240" w:lineRule="auto"/>
            </w:pPr>
            <w:r w:rsidRPr="00755921">
              <w:t>Dr Derrick Lopez</w:t>
            </w:r>
          </w:p>
        </w:tc>
      </w:tr>
      <w:tr w:rsidR="00BC4A7E" w:rsidRPr="00BC4A7E" w14:paraId="4F36207D" w14:textId="77777777" w:rsidTr="00183835">
        <w:trPr>
          <w:trHeight w:val="409"/>
        </w:trPr>
        <w:tc>
          <w:tcPr>
            <w:tcW w:w="2243" w:type="dxa"/>
            <w:shd w:val="clear" w:color="auto" w:fill="auto"/>
            <w:vAlign w:val="center"/>
          </w:tcPr>
          <w:p w14:paraId="476B3F20" w14:textId="23636A85" w:rsidR="00BC4A7E" w:rsidRPr="00755921" w:rsidRDefault="00BC4A7E" w:rsidP="00BC4A7E">
            <w:pPr>
              <w:spacing w:line="240" w:lineRule="auto"/>
            </w:pPr>
            <w:r w:rsidRPr="00755921">
              <w:t>Institution</w:t>
            </w:r>
          </w:p>
        </w:tc>
        <w:tc>
          <w:tcPr>
            <w:tcW w:w="7250" w:type="dxa"/>
            <w:shd w:val="clear" w:color="auto" w:fill="auto"/>
            <w:vAlign w:val="center"/>
          </w:tcPr>
          <w:p w14:paraId="78617E45" w14:textId="1BB355B6" w:rsidR="00BC4A7E" w:rsidRPr="00755921" w:rsidRDefault="00BC4A7E" w:rsidP="00BC4A7E">
            <w:pPr>
              <w:spacing w:line="240" w:lineRule="auto"/>
            </w:pPr>
            <w:r w:rsidRPr="00755921">
              <w:t>The University of Western Australia</w:t>
            </w:r>
          </w:p>
        </w:tc>
      </w:tr>
      <w:tr w:rsidR="00BC4A7E" w:rsidRPr="00BC4A7E" w14:paraId="65FA31EC" w14:textId="77777777" w:rsidTr="00183835">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5EA8A7FA" w14:textId="37FA2956" w:rsidR="00BC4A7E" w:rsidRPr="00755921" w:rsidRDefault="00BC4A7E" w:rsidP="00BC4A7E">
            <w:pPr>
              <w:spacing w:line="240" w:lineRule="auto"/>
            </w:pPr>
            <w:r w:rsidRPr="00755921">
              <w:t>Division</w:t>
            </w:r>
          </w:p>
        </w:tc>
        <w:tc>
          <w:tcPr>
            <w:tcW w:w="7250" w:type="dxa"/>
            <w:shd w:val="clear" w:color="auto" w:fill="auto"/>
            <w:vAlign w:val="center"/>
          </w:tcPr>
          <w:p w14:paraId="07410F72" w14:textId="71CEE839" w:rsidR="00BC4A7E" w:rsidRPr="00755921" w:rsidRDefault="00BC4A7E" w:rsidP="00BC4A7E">
            <w:pPr>
              <w:spacing w:line="240" w:lineRule="auto"/>
            </w:pPr>
            <w:r w:rsidRPr="00755921">
              <w:t>School of Population and Global Health</w:t>
            </w:r>
          </w:p>
        </w:tc>
      </w:tr>
      <w:tr w:rsidR="00BC4A7E" w:rsidRPr="00BC4A7E" w14:paraId="21277690" w14:textId="77777777" w:rsidTr="00183835">
        <w:trPr>
          <w:trHeight w:val="409"/>
        </w:trPr>
        <w:tc>
          <w:tcPr>
            <w:tcW w:w="2243" w:type="dxa"/>
            <w:shd w:val="clear" w:color="auto" w:fill="auto"/>
            <w:vAlign w:val="center"/>
          </w:tcPr>
          <w:p w14:paraId="08B7D003" w14:textId="1310AADA" w:rsidR="00BC4A7E" w:rsidRPr="00755921" w:rsidRDefault="00BC4A7E" w:rsidP="00BC4A7E">
            <w:pPr>
              <w:spacing w:line="240" w:lineRule="auto"/>
            </w:pPr>
            <w:r w:rsidRPr="00755921">
              <w:t>Position</w:t>
            </w:r>
          </w:p>
        </w:tc>
        <w:tc>
          <w:tcPr>
            <w:tcW w:w="7250" w:type="dxa"/>
            <w:shd w:val="clear" w:color="auto" w:fill="auto"/>
            <w:vAlign w:val="center"/>
          </w:tcPr>
          <w:p w14:paraId="0EB3C208" w14:textId="4A9E7119" w:rsidR="00BC4A7E" w:rsidRPr="00755921" w:rsidRDefault="00BC4A7E" w:rsidP="00BC4A7E">
            <w:pPr>
              <w:spacing w:line="240" w:lineRule="auto"/>
            </w:pPr>
            <w:r w:rsidRPr="00755921">
              <w:t>Research Fellow</w:t>
            </w:r>
          </w:p>
        </w:tc>
      </w:tr>
      <w:tr w:rsidR="00BC4A7E" w:rsidRPr="00BC4A7E" w14:paraId="0D38341C" w14:textId="77777777" w:rsidTr="00183835">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5032F768" w14:textId="0177222C" w:rsidR="00BC4A7E" w:rsidRPr="00755921" w:rsidRDefault="00BC4A7E" w:rsidP="00BC4A7E">
            <w:pPr>
              <w:spacing w:line="240" w:lineRule="auto"/>
            </w:pPr>
            <w:r w:rsidRPr="00755921">
              <w:t>Email address</w:t>
            </w:r>
          </w:p>
        </w:tc>
        <w:tc>
          <w:tcPr>
            <w:tcW w:w="7250" w:type="dxa"/>
            <w:shd w:val="clear" w:color="auto" w:fill="auto"/>
            <w:vAlign w:val="center"/>
          </w:tcPr>
          <w:p w14:paraId="4E4A2347" w14:textId="156362E2" w:rsidR="00BC4A7E" w:rsidRPr="00755921" w:rsidRDefault="00BC4A7E" w:rsidP="00BC4A7E">
            <w:pPr>
              <w:spacing w:line="240" w:lineRule="auto"/>
            </w:pPr>
            <w:r w:rsidRPr="00755921">
              <w:t>Derrick.Lopez@uwa.edu.au</w:t>
            </w:r>
          </w:p>
        </w:tc>
      </w:tr>
      <w:tr w:rsidR="00BC4A7E" w:rsidRPr="00922B03" w14:paraId="259E07A4" w14:textId="77777777" w:rsidTr="00183835">
        <w:trPr>
          <w:trHeight w:val="409"/>
        </w:trPr>
        <w:tc>
          <w:tcPr>
            <w:tcW w:w="2243" w:type="dxa"/>
            <w:shd w:val="clear" w:color="auto" w:fill="auto"/>
            <w:vAlign w:val="center"/>
          </w:tcPr>
          <w:p w14:paraId="2EC18E7B" w14:textId="3A97EB28" w:rsidR="00BC4A7E" w:rsidRPr="00755921" w:rsidRDefault="00BC4A7E" w:rsidP="00BC4A7E">
            <w:pPr>
              <w:spacing w:line="240" w:lineRule="auto"/>
            </w:pPr>
            <w:r w:rsidRPr="00755921">
              <w:t>Phone number</w:t>
            </w:r>
          </w:p>
        </w:tc>
        <w:tc>
          <w:tcPr>
            <w:tcW w:w="7250" w:type="dxa"/>
            <w:shd w:val="clear" w:color="auto" w:fill="auto"/>
            <w:vAlign w:val="center"/>
          </w:tcPr>
          <w:p w14:paraId="5283CEB6" w14:textId="167D4D7A" w:rsidR="00BC4A7E" w:rsidRPr="00755921" w:rsidRDefault="00BC4A7E" w:rsidP="00BC4A7E">
            <w:pPr>
              <w:spacing w:line="240" w:lineRule="auto"/>
            </w:pPr>
            <w:r w:rsidRPr="00755921">
              <w:t>+61 8 6488 1276</w:t>
            </w:r>
          </w:p>
        </w:tc>
      </w:tr>
      <w:tr w:rsidR="00F66911" w:rsidRPr="00402D60" w14:paraId="75CCAA65" w14:textId="77777777" w:rsidTr="005F5910">
        <w:trPr>
          <w:cnfStyle w:val="000000100000" w:firstRow="0" w:lastRow="0" w:firstColumn="0" w:lastColumn="0" w:oddVBand="0" w:evenVBand="0" w:oddHBand="1" w:evenHBand="0" w:firstRowFirstColumn="0" w:firstRowLastColumn="0" w:lastRowFirstColumn="0" w:lastRowLastColumn="0"/>
          <w:trHeight w:val="409"/>
        </w:trPr>
        <w:tc>
          <w:tcPr>
            <w:tcW w:w="9493" w:type="dxa"/>
            <w:gridSpan w:val="2"/>
            <w:shd w:val="clear" w:color="auto" w:fill="D9D9D9" w:themeFill="background1" w:themeFillShade="D9"/>
            <w:vAlign w:val="center"/>
          </w:tcPr>
          <w:p w14:paraId="27C6197D" w14:textId="77777777" w:rsidR="00F66911" w:rsidRPr="00402D60" w:rsidRDefault="00F66911" w:rsidP="005F5910">
            <w:pPr>
              <w:spacing w:line="240" w:lineRule="auto"/>
              <w:rPr>
                <w:bCs/>
              </w:rPr>
            </w:pPr>
            <w:r w:rsidRPr="00402D60">
              <w:rPr>
                <w:rFonts w:ascii="ZWAdobeF" w:hAnsi="ZWAdobeF" w:cs="ZWAdobeF"/>
                <w:bCs/>
                <w:sz w:val="2"/>
                <w:szCs w:val="2"/>
              </w:rPr>
              <w:t>4B</w:t>
            </w:r>
            <w:r w:rsidRPr="00402D60">
              <w:rPr>
                <w:bCs/>
                <w:szCs w:val="20"/>
              </w:rPr>
              <w:t>INVESTIGATOR / RESEARCHER</w:t>
            </w:r>
          </w:p>
        </w:tc>
      </w:tr>
      <w:tr w:rsidR="00F66911" w:rsidRPr="00755921" w14:paraId="61872F41" w14:textId="77777777" w:rsidTr="005F5910">
        <w:trPr>
          <w:trHeight w:val="409"/>
        </w:trPr>
        <w:tc>
          <w:tcPr>
            <w:tcW w:w="2243" w:type="dxa"/>
            <w:shd w:val="clear" w:color="auto" w:fill="auto"/>
            <w:vAlign w:val="center"/>
          </w:tcPr>
          <w:p w14:paraId="47B1EAAA" w14:textId="77777777" w:rsidR="00F66911" w:rsidRPr="00755921" w:rsidRDefault="00F66911" w:rsidP="005F5910">
            <w:pPr>
              <w:spacing w:line="240" w:lineRule="auto"/>
            </w:pPr>
            <w:r w:rsidRPr="00755921">
              <w:t>Name &amp; title</w:t>
            </w:r>
          </w:p>
        </w:tc>
        <w:tc>
          <w:tcPr>
            <w:tcW w:w="7250" w:type="dxa"/>
            <w:shd w:val="clear" w:color="auto" w:fill="auto"/>
            <w:vAlign w:val="center"/>
          </w:tcPr>
          <w:p w14:paraId="0F844CE9" w14:textId="72FB097C" w:rsidR="00F66911" w:rsidRPr="00755921" w:rsidRDefault="00F66911" w:rsidP="005F5910">
            <w:pPr>
              <w:spacing w:line="240" w:lineRule="auto"/>
            </w:pPr>
            <w:r w:rsidRPr="00755921">
              <w:t xml:space="preserve">Dr </w:t>
            </w:r>
            <w:r w:rsidR="00155327">
              <w:t>F</w:t>
            </w:r>
            <w:r w:rsidR="00155327" w:rsidRPr="00155327">
              <w:t>adhillah</w:t>
            </w:r>
            <w:r w:rsidR="00155327">
              <w:t xml:space="preserve"> Norzahari</w:t>
            </w:r>
          </w:p>
        </w:tc>
      </w:tr>
      <w:tr w:rsidR="00F66911" w:rsidRPr="00755921" w14:paraId="608D28CE" w14:textId="77777777" w:rsidTr="005F5910">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1A2CBBB0" w14:textId="77777777" w:rsidR="00F66911" w:rsidRPr="00755921" w:rsidRDefault="00F66911" w:rsidP="005F5910">
            <w:pPr>
              <w:spacing w:line="240" w:lineRule="auto"/>
            </w:pPr>
            <w:r w:rsidRPr="00755921">
              <w:t>Institution</w:t>
            </w:r>
          </w:p>
        </w:tc>
        <w:tc>
          <w:tcPr>
            <w:tcW w:w="7250" w:type="dxa"/>
            <w:shd w:val="clear" w:color="auto" w:fill="auto"/>
            <w:vAlign w:val="center"/>
          </w:tcPr>
          <w:p w14:paraId="41291811" w14:textId="67D14753" w:rsidR="00F66911" w:rsidRPr="00755921" w:rsidRDefault="00155327" w:rsidP="005F5910">
            <w:pPr>
              <w:spacing w:line="240" w:lineRule="auto"/>
            </w:pPr>
            <w:r>
              <w:t>RMIT University</w:t>
            </w:r>
          </w:p>
        </w:tc>
      </w:tr>
      <w:tr w:rsidR="00F66911" w:rsidRPr="00755921" w14:paraId="409B0EE0" w14:textId="77777777" w:rsidTr="005F5910">
        <w:trPr>
          <w:trHeight w:val="409"/>
        </w:trPr>
        <w:tc>
          <w:tcPr>
            <w:tcW w:w="2243" w:type="dxa"/>
            <w:shd w:val="clear" w:color="auto" w:fill="auto"/>
            <w:vAlign w:val="center"/>
          </w:tcPr>
          <w:p w14:paraId="22633E81" w14:textId="77777777" w:rsidR="00F66911" w:rsidRPr="00755921" w:rsidRDefault="00F66911" w:rsidP="005F5910">
            <w:pPr>
              <w:spacing w:line="240" w:lineRule="auto"/>
            </w:pPr>
            <w:r w:rsidRPr="00755921">
              <w:t>Division</w:t>
            </w:r>
          </w:p>
        </w:tc>
        <w:tc>
          <w:tcPr>
            <w:tcW w:w="7250" w:type="dxa"/>
            <w:shd w:val="clear" w:color="auto" w:fill="auto"/>
            <w:vAlign w:val="center"/>
          </w:tcPr>
          <w:p w14:paraId="5461A245" w14:textId="760234DC" w:rsidR="00F66911" w:rsidRPr="00755921" w:rsidRDefault="00155327" w:rsidP="005F5910">
            <w:pPr>
              <w:spacing w:line="240" w:lineRule="auto"/>
            </w:pPr>
            <w:r w:rsidRPr="00BF4FFB">
              <w:t>Australian Urban Observatory</w:t>
            </w:r>
            <w:r>
              <w:t xml:space="preserve"> (AUO)</w:t>
            </w:r>
          </w:p>
        </w:tc>
      </w:tr>
      <w:tr w:rsidR="00F66911" w:rsidRPr="00755921" w14:paraId="45BE4CE1" w14:textId="77777777" w:rsidTr="005F5910">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1796911A" w14:textId="77777777" w:rsidR="00F66911" w:rsidRPr="00755921" w:rsidRDefault="00F66911" w:rsidP="005F5910">
            <w:pPr>
              <w:spacing w:line="240" w:lineRule="auto"/>
            </w:pPr>
            <w:r w:rsidRPr="00755921">
              <w:t>Position</w:t>
            </w:r>
          </w:p>
        </w:tc>
        <w:tc>
          <w:tcPr>
            <w:tcW w:w="7250" w:type="dxa"/>
            <w:shd w:val="clear" w:color="auto" w:fill="auto"/>
            <w:vAlign w:val="center"/>
          </w:tcPr>
          <w:p w14:paraId="0649513D" w14:textId="684CCE89" w:rsidR="00F66911" w:rsidRPr="00755921" w:rsidRDefault="00155327" w:rsidP="005F5910">
            <w:pPr>
              <w:spacing w:line="240" w:lineRule="auto"/>
            </w:pPr>
            <w:r>
              <w:t>Spatial Research Manager</w:t>
            </w:r>
          </w:p>
        </w:tc>
      </w:tr>
      <w:tr w:rsidR="00F66911" w:rsidRPr="00755921" w14:paraId="79A76116" w14:textId="77777777" w:rsidTr="005F5910">
        <w:trPr>
          <w:trHeight w:val="409"/>
        </w:trPr>
        <w:tc>
          <w:tcPr>
            <w:tcW w:w="2243" w:type="dxa"/>
            <w:shd w:val="clear" w:color="auto" w:fill="auto"/>
            <w:vAlign w:val="center"/>
          </w:tcPr>
          <w:p w14:paraId="309824A9" w14:textId="77777777" w:rsidR="00F66911" w:rsidRPr="00755921" w:rsidRDefault="00F66911" w:rsidP="005F5910">
            <w:pPr>
              <w:spacing w:line="240" w:lineRule="auto"/>
            </w:pPr>
            <w:r w:rsidRPr="00755921">
              <w:t>Email address</w:t>
            </w:r>
          </w:p>
        </w:tc>
        <w:tc>
          <w:tcPr>
            <w:tcW w:w="7250" w:type="dxa"/>
            <w:shd w:val="clear" w:color="auto" w:fill="auto"/>
            <w:vAlign w:val="center"/>
          </w:tcPr>
          <w:p w14:paraId="57C347D3" w14:textId="1B1D76BE" w:rsidR="00F66911" w:rsidRPr="00755921" w:rsidRDefault="00155327" w:rsidP="005F5910">
            <w:pPr>
              <w:spacing w:line="240" w:lineRule="auto"/>
            </w:pPr>
            <w:r w:rsidRPr="00155327">
              <w:t>fadhillah.norzahari@rmit.edu.au</w:t>
            </w:r>
          </w:p>
        </w:tc>
      </w:tr>
      <w:tr w:rsidR="00F66911" w:rsidRPr="00755921" w14:paraId="02C89D07" w14:textId="77777777" w:rsidTr="005F5910">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2544775D" w14:textId="77777777" w:rsidR="00F66911" w:rsidRPr="00755921" w:rsidRDefault="00F66911" w:rsidP="005F5910">
            <w:pPr>
              <w:spacing w:line="240" w:lineRule="auto"/>
            </w:pPr>
            <w:r w:rsidRPr="00755921">
              <w:t>Phone number</w:t>
            </w:r>
          </w:p>
        </w:tc>
        <w:tc>
          <w:tcPr>
            <w:tcW w:w="7250" w:type="dxa"/>
            <w:shd w:val="clear" w:color="auto" w:fill="auto"/>
            <w:vAlign w:val="center"/>
          </w:tcPr>
          <w:p w14:paraId="4EA3F3B1" w14:textId="30724F1A" w:rsidR="00F66911" w:rsidRPr="00755921" w:rsidRDefault="00EB1603" w:rsidP="005F5910">
            <w:pPr>
              <w:spacing w:line="240" w:lineRule="auto"/>
            </w:pPr>
            <w:r w:rsidRPr="00EB1603">
              <w:t>03 9925 7438</w:t>
            </w:r>
          </w:p>
        </w:tc>
      </w:tr>
      <w:tr w:rsidR="005114BA" w:rsidRPr="00402D60" w14:paraId="4CD44526" w14:textId="77777777" w:rsidTr="005F5910">
        <w:trPr>
          <w:trHeight w:val="409"/>
        </w:trPr>
        <w:tc>
          <w:tcPr>
            <w:tcW w:w="9493" w:type="dxa"/>
            <w:gridSpan w:val="2"/>
            <w:shd w:val="clear" w:color="auto" w:fill="D9D9D9" w:themeFill="background1" w:themeFillShade="D9"/>
            <w:vAlign w:val="center"/>
          </w:tcPr>
          <w:p w14:paraId="0E6ED454" w14:textId="77777777" w:rsidR="005114BA" w:rsidRPr="00402D60" w:rsidRDefault="005114BA" w:rsidP="005F5910">
            <w:pPr>
              <w:spacing w:line="240" w:lineRule="auto"/>
              <w:rPr>
                <w:bCs/>
              </w:rPr>
            </w:pPr>
            <w:r w:rsidRPr="00402D60">
              <w:rPr>
                <w:rFonts w:ascii="ZWAdobeF" w:hAnsi="ZWAdobeF" w:cs="ZWAdobeF"/>
                <w:bCs/>
                <w:sz w:val="2"/>
                <w:szCs w:val="2"/>
              </w:rPr>
              <w:t>4B</w:t>
            </w:r>
            <w:r w:rsidRPr="00402D60">
              <w:rPr>
                <w:bCs/>
                <w:szCs w:val="20"/>
              </w:rPr>
              <w:t>INVESTIGATOR / RESEARCHER</w:t>
            </w:r>
          </w:p>
        </w:tc>
      </w:tr>
      <w:tr w:rsidR="005114BA" w:rsidRPr="00755921" w14:paraId="5E6E39A2" w14:textId="77777777" w:rsidTr="005F5910">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066DAA36" w14:textId="77777777" w:rsidR="005114BA" w:rsidRPr="00755921" w:rsidRDefault="005114BA" w:rsidP="005F5910">
            <w:pPr>
              <w:spacing w:line="240" w:lineRule="auto"/>
            </w:pPr>
            <w:r w:rsidRPr="00755921">
              <w:t>Name &amp; title</w:t>
            </w:r>
          </w:p>
        </w:tc>
        <w:tc>
          <w:tcPr>
            <w:tcW w:w="7250" w:type="dxa"/>
            <w:shd w:val="clear" w:color="auto" w:fill="auto"/>
            <w:vAlign w:val="center"/>
          </w:tcPr>
          <w:p w14:paraId="38278035" w14:textId="73126027" w:rsidR="005114BA" w:rsidRPr="00755921" w:rsidRDefault="00716A1C" w:rsidP="005F5910">
            <w:pPr>
              <w:spacing w:line="240" w:lineRule="auto"/>
            </w:pPr>
            <w:r>
              <w:t>Prof</w:t>
            </w:r>
            <w:r w:rsidR="0089419C">
              <w:t>essor David Preen</w:t>
            </w:r>
          </w:p>
        </w:tc>
      </w:tr>
      <w:tr w:rsidR="005114BA" w:rsidRPr="00755921" w14:paraId="5D5273D3" w14:textId="77777777" w:rsidTr="005F5910">
        <w:trPr>
          <w:trHeight w:val="409"/>
        </w:trPr>
        <w:tc>
          <w:tcPr>
            <w:tcW w:w="2243" w:type="dxa"/>
            <w:shd w:val="clear" w:color="auto" w:fill="auto"/>
            <w:vAlign w:val="center"/>
          </w:tcPr>
          <w:p w14:paraId="45A5E786" w14:textId="77777777" w:rsidR="005114BA" w:rsidRPr="00755921" w:rsidRDefault="005114BA" w:rsidP="005F5910">
            <w:pPr>
              <w:spacing w:line="240" w:lineRule="auto"/>
            </w:pPr>
            <w:r w:rsidRPr="00755921">
              <w:t>Institution</w:t>
            </w:r>
          </w:p>
        </w:tc>
        <w:tc>
          <w:tcPr>
            <w:tcW w:w="7250" w:type="dxa"/>
            <w:shd w:val="clear" w:color="auto" w:fill="auto"/>
            <w:vAlign w:val="center"/>
          </w:tcPr>
          <w:p w14:paraId="08AFDA32" w14:textId="7CBE5D21" w:rsidR="005114BA" w:rsidRPr="00755921" w:rsidRDefault="0089419C" w:rsidP="005F5910">
            <w:pPr>
              <w:spacing w:line="240" w:lineRule="auto"/>
            </w:pPr>
            <w:r>
              <w:t>University of Western Australia</w:t>
            </w:r>
          </w:p>
        </w:tc>
      </w:tr>
      <w:tr w:rsidR="005114BA" w:rsidRPr="00755921" w14:paraId="1F30F99A" w14:textId="77777777" w:rsidTr="005F5910">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3F324051" w14:textId="77777777" w:rsidR="005114BA" w:rsidRPr="00755921" w:rsidRDefault="005114BA" w:rsidP="005F5910">
            <w:pPr>
              <w:spacing w:line="240" w:lineRule="auto"/>
            </w:pPr>
            <w:r w:rsidRPr="00755921">
              <w:t>Division</w:t>
            </w:r>
          </w:p>
        </w:tc>
        <w:tc>
          <w:tcPr>
            <w:tcW w:w="7250" w:type="dxa"/>
            <w:shd w:val="clear" w:color="auto" w:fill="auto"/>
            <w:vAlign w:val="center"/>
          </w:tcPr>
          <w:p w14:paraId="05DA3507" w14:textId="5E0E8C9C" w:rsidR="005114BA" w:rsidRPr="00755921" w:rsidRDefault="009C2162" w:rsidP="005F5910">
            <w:pPr>
              <w:spacing w:line="240" w:lineRule="auto"/>
            </w:pPr>
            <w:r>
              <w:t>School of Population and Global Health</w:t>
            </w:r>
          </w:p>
        </w:tc>
      </w:tr>
      <w:tr w:rsidR="005114BA" w:rsidRPr="00755921" w14:paraId="078A24A1" w14:textId="77777777" w:rsidTr="005F5910">
        <w:trPr>
          <w:trHeight w:val="409"/>
        </w:trPr>
        <w:tc>
          <w:tcPr>
            <w:tcW w:w="2243" w:type="dxa"/>
            <w:shd w:val="clear" w:color="auto" w:fill="auto"/>
            <w:vAlign w:val="center"/>
          </w:tcPr>
          <w:p w14:paraId="34E45B4B" w14:textId="77777777" w:rsidR="005114BA" w:rsidRPr="00755921" w:rsidRDefault="005114BA" w:rsidP="005F5910">
            <w:pPr>
              <w:spacing w:line="240" w:lineRule="auto"/>
            </w:pPr>
            <w:r w:rsidRPr="00755921">
              <w:t>Position</w:t>
            </w:r>
          </w:p>
        </w:tc>
        <w:tc>
          <w:tcPr>
            <w:tcW w:w="7250" w:type="dxa"/>
            <w:shd w:val="clear" w:color="auto" w:fill="auto"/>
            <w:vAlign w:val="center"/>
          </w:tcPr>
          <w:p w14:paraId="378F17A0" w14:textId="6AACFB3D" w:rsidR="005114BA" w:rsidRPr="00755921" w:rsidRDefault="009C2162" w:rsidP="005F5910">
            <w:pPr>
              <w:spacing w:line="240" w:lineRule="auto"/>
            </w:pPr>
            <w:r>
              <w:t>Chair in Population Health</w:t>
            </w:r>
          </w:p>
        </w:tc>
      </w:tr>
      <w:tr w:rsidR="005114BA" w:rsidRPr="00755921" w14:paraId="7302E271" w14:textId="77777777" w:rsidTr="005F5910">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59ABDD3F" w14:textId="77777777" w:rsidR="005114BA" w:rsidRPr="00755921" w:rsidRDefault="005114BA" w:rsidP="005F5910">
            <w:pPr>
              <w:spacing w:line="240" w:lineRule="auto"/>
            </w:pPr>
            <w:r w:rsidRPr="00755921">
              <w:t>Email address</w:t>
            </w:r>
          </w:p>
        </w:tc>
        <w:tc>
          <w:tcPr>
            <w:tcW w:w="7250" w:type="dxa"/>
            <w:shd w:val="clear" w:color="auto" w:fill="auto"/>
            <w:vAlign w:val="center"/>
          </w:tcPr>
          <w:p w14:paraId="3153B2E6" w14:textId="774FC6B7" w:rsidR="005114BA" w:rsidRPr="00755921" w:rsidRDefault="0064140A" w:rsidP="005F5910">
            <w:pPr>
              <w:spacing w:line="240" w:lineRule="auto"/>
            </w:pPr>
            <w:r w:rsidRPr="0064140A">
              <w:t>david.preen@uwa.edu.au</w:t>
            </w:r>
          </w:p>
        </w:tc>
      </w:tr>
      <w:tr w:rsidR="005114BA" w:rsidRPr="00755921" w14:paraId="0FA098ED" w14:textId="77777777" w:rsidTr="005F5910">
        <w:trPr>
          <w:trHeight w:val="409"/>
        </w:trPr>
        <w:tc>
          <w:tcPr>
            <w:tcW w:w="2243" w:type="dxa"/>
            <w:shd w:val="clear" w:color="auto" w:fill="auto"/>
            <w:vAlign w:val="center"/>
          </w:tcPr>
          <w:p w14:paraId="50B5EE6E" w14:textId="77777777" w:rsidR="005114BA" w:rsidRPr="00755921" w:rsidRDefault="005114BA" w:rsidP="005F5910">
            <w:pPr>
              <w:spacing w:line="240" w:lineRule="auto"/>
            </w:pPr>
            <w:r w:rsidRPr="00755921">
              <w:t>Phone number</w:t>
            </w:r>
          </w:p>
        </w:tc>
        <w:tc>
          <w:tcPr>
            <w:tcW w:w="7250" w:type="dxa"/>
            <w:shd w:val="clear" w:color="auto" w:fill="auto"/>
            <w:vAlign w:val="center"/>
          </w:tcPr>
          <w:p w14:paraId="6E88C2A8" w14:textId="1C547911" w:rsidR="005114BA" w:rsidRPr="00755921" w:rsidRDefault="00F1377C" w:rsidP="005F5910">
            <w:pPr>
              <w:spacing w:line="240" w:lineRule="auto"/>
            </w:pPr>
            <w:r>
              <w:t>+</w:t>
            </w:r>
            <w:r w:rsidRPr="00F1377C">
              <w:t>61 8 6488 1251</w:t>
            </w:r>
          </w:p>
        </w:tc>
      </w:tr>
    </w:tbl>
    <w:p w14:paraId="22A59FBC" w14:textId="7E127650" w:rsidR="0057599A" w:rsidRDefault="0057599A">
      <w:pPr>
        <w:spacing w:line="240" w:lineRule="auto"/>
      </w:pPr>
    </w:p>
    <w:p w14:paraId="2551CFBB" w14:textId="77777777" w:rsidR="0057599A" w:rsidRDefault="0057599A">
      <w:pPr>
        <w:spacing w:line="240" w:lineRule="auto"/>
      </w:pPr>
      <w:r>
        <w:br w:type="page"/>
      </w:r>
    </w:p>
    <w:tbl>
      <w:tblPr>
        <w:tblStyle w:val="TableGrid"/>
        <w:tblW w:w="0" w:type="auto"/>
        <w:tblLook w:val="04A0" w:firstRow="1" w:lastRow="0" w:firstColumn="1" w:lastColumn="0" w:noHBand="0" w:noVBand="1"/>
      </w:tblPr>
      <w:tblGrid>
        <w:gridCol w:w="1975"/>
        <w:gridCol w:w="3177"/>
        <w:gridCol w:w="1660"/>
        <w:gridCol w:w="1159"/>
        <w:gridCol w:w="1517"/>
      </w:tblGrid>
      <w:tr w:rsidR="00011E22" w:rsidRPr="000006CE" w14:paraId="4368D775" w14:textId="77777777" w:rsidTr="0071669B">
        <w:trPr>
          <w:cnfStyle w:val="000000100000" w:firstRow="0" w:lastRow="0" w:firstColumn="0" w:lastColumn="0" w:oddVBand="0" w:evenVBand="0" w:oddHBand="1" w:evenHBand="0" w:firstRowFirstColumn="0" w:firstRowLastColumn="0" w:lastRowFirstColumn="0" w:lastRowLastColumn="0"/>
          <w:trHeight w:val="409"/>
        </w:trPr>
        <w:tc>
          <w:tcPr>
            <w:tcW w:w="9488" w:type="dxa"/>
            <w:gridSpan w:val="5"/>
            <w:shd w:val="clear" w:color="auto" w:fill="BFBFBF" w:themeFill="background1" w:themeFillShade="BF"/>
          </w:tcPr>
          <w:p w14:paraId="38F0DE77" w14:textId="77777777" w:rsidR="00011E22" w:rsidRDefault="00011E22" w:rsidP="00904D24">
            <w:pPr>
              <w:pStyle w:val="Heading4"/>
              <w:spacing w:line="240" w:lineRule="auto"/>
              <w:rPr>
                <w:sz w:val="22"/>
                <w:szCs w:val="20"/>
              </w:rPr>
            </w:pPr>
            <w:r>
              <w:rPr>
                <w:rFonts w:ascii="ZWAdobeF" w:hAnsi="ZWAdobeF" w:cs="ZWAdobeF"/>
                <w:spacing w:val="0"/>
                <w:sz w:val="2"/>
                <w:szCs w:val="2"/>
              </w:rPr>
              <w:lastRenderedPageBreak/>
              <w:t>4B</w:t>
            </w:r>
            <w:r w:rsidRPr="00451E15">
              <w:rPr>
                <w:sz w:val="22"/>
                <w:szCs w:val="20"/>
              </w:rPr>
              <w:t>Investigator / Researcher</w:t>
            </w:r>
            <w:r>
              <w:rPr>
                <w:sz w:val="22"/>
                <w:szCs w:val="20"/>
              </w:rPr>
              <w:t xml:space="preserve"> Accessing Linked Unit-record Data</w:t>
            </w:r>
          </w:p>
          <w:p w14:paraId="47AFEECC" w14:textId="6DFABA1F" w:rsidR="00761779" w:rsidRPr="00761779" w:rsidRDefault="00761779" w:rsidP="00761779">
            <w:pPr>
              <w:rPr>
                <w:lang w:val="en-US"/>
              </w:rPr>
            </w:pPr>
            <w:r w:rsidRPr="00761779">
              <w:t>Please list all the project personnel, including students</w:t>
            </w:r>
            <w:r w:rsidR="00403447">
              <w:t xml:space="preserve"> who will have access to linked data</w:t>
            </w:r>
            <w:r w:rsidRPr="00761779">
              <w:t xml:space="preserve">. </w:t>
            </w:r>
          </w:p>
        </w:tc>
      </w:tr>
      <w:tr w:rsidR="008A7980" w14:paraId="0E38EC32" w14:textId="77777777" w:rsidTr="00631733">
        <w:tc>
          <w:tcPr>
            <w:tcW w:w="1975" w:type="dxa"/>
            <w:shd w:val="clear" w:color="auto" w:fill="D9D9D9" w:themeFill="background1" w:themeFillShade="D9"/>
          </w:tcPr>
          <w:p w14:paraId="17BCB434" w14:textId="345936C0" w:rsidR="00D078DC" w:rsidRDefault="00D078DC" w:rsidP="00D078DC">
            <w:pPr>
              <w:spacing w:line="240" w:lineRule="auto"/>
            </w:pPr>
            <w:r>
              <w:t>Researcher Name</w:t>
            </w:r>
          </w:p>
        </w:tc>
        <w:tc>
          <w:tcPr>
            <w:tcW w:w="3177" w:type="dxa"/>
            <w:tcBorders>
              <w:right w:val="single" w:sz="4" w:space="0" w:color="auto"/>
            </w:tcBorders>
            <w:shd w:val="clear" w:color="auto" w:fill="D9D9D9" w:themeFill="background1" w:themeFillShade="D9"/>
          </w:tcPr>
          <w:p w14:paraId="3D59F1F4" w14:textId="01A143ED" w:rsidR="00D078DC" w:rsidRDefault="00D078DC" w:rsidP="00D078DC">
            <w:pPr>
              <w:spacing w:line="240" w:lineRule="auto"/>
            </w:pPr>
            <w:r>
              <w:t>Email</w:t>
            </w:r>
            <w:r w:rsidR="00011E22">
              <w:t xml:space="preserve"> address</w:t>
            </w:r>
          </w:p>
        </w:tc>
        <w:tc>
          <w:tcPr>
            <w:tcW w:w="1660" w:type="dxa"/>
            <w:tcBorders>
              <w:left w:val="single" w:sz="4" w:space="0" w:color="auto"/>
            </w:tcBorders>
            <w:shd w:val="clear" w:color="auto" w:fill="D9D9D9" w:themeFill="background1" w:themeFillShade="D9"/>
          </w:tcPr>
          <w:p w14:paraId="3ED8704E" w14:textId="2C972A48" w:rsidR="00D078DC" w:rsidRDefault="00D078DC" w:rsidP="00D078DC">
            <w:pPr>
              <w:spacing w:line="240" w:lineRule="auto"/>
            </w:pPr>
            <w:r>
              <w:t xml:space="preserve">Site </w:t>
            </w:r>
            <w:r w:rsidR="00011E22">
              <w:t>of data access</w:t>
            </w:r>
            <w:r w:rsidR="005C6269">
              <w:t xml:space="preserve"> </w:t>
            </w:r>
            <w:r w:rsidR="005C6269" w:rsidRPr="005C6269">
              <w:t>(</w:t>
            </w:r>
            <w:r w:rsidR="00492F4B" w:rsidRPr="005C6269">
              <w:t>e.g.,</w:t>
            </w:r>
            <w:r w:rsidR="005C6269" w:rsidRPr="005C6269">
              <w:t xml:space="preserve"> </w:t>
            </w:r>
            <w:r w:rsidR="005C6269" w:rsidRPr="000F44F3">
              <w:rPr>
                <w:i/>
                <w:iCs/>
              </w:rPr>
              <w:t>Institution</w:t>
            </w:r>
            <w:r w:rsidR="005C6269" w:rsidRPr="005C6269">
              <w:t xml:space="preserve"> via </w:t>
            </w:r>
            <w:r w:rsidR="005C6269" w:rsidRPr="000F44F3">
              <w:rPr>
                <w:i/>
                <w:iCs/>
              </w:rPr>
              <w:t>the SURE</w:t>
            </w:r>
            <w:r w:rsidR="00F76688">
              <w:rPr>
                <w:i/>
                <w:iCs/>
              </w:rPr>
              <w:t xml:space="preserve">, </w:t>
            </w:r>
            <w:r w:rsidR="00F76688" w:rsidRPr="00F76688">
              <w:rPr>
                <w:i/>
                <w:iCs/>
              </w:rPr>
              <w:t xml:space="preserve">Institution </w:t>
            </w:r>
            <w:r w:rsidR="00F76688" w:rsidRPr="00F76688">
              <w:t>on</w:t>
            </w:r>
            <w:r w:rsidR="00F76688" w:rsidRPr="00F76688">
              <w:rPr>
                <w:i/>
                <w:iCs/>
              </w:rPr>
              <w:t xml:space="preserve"> secure file server</w:t>
            </w:r>
            <w:r w:rsidR="005C6269" w:rsidRPr="005C6269">
              <w:t>)</w:t>
            </w:r>
          </w:p>
        </w:tc>
        <w:tc>
          <w:tcPr>
            <w:tcW w:w="1159" w:type="dxa"/>
            <w:shd w:val="clear" w:color="auto" w:fill="D9D9D9" w:themeFill="background1" w:themeFillShade="D9"/>
          </w:tcPr>
          <w:p w14:paraId="3EA3E6EC" w14:textId="631692CF" w:rsidR="00D078DC" w:rsidRDefault="00921E0F" w:rsidP="00D078DC">
            <w:pPr>
              <w:spacing w:line="240" w:lineRule="auto"/>
            </w:pPr>
            <w:r w:rsidRPr="00921E0F">
              <w:t>Accessing NSW Linked Data</w:t>
            </w:r>
          </w:p>
        </w:tc>
        <w:tc>
          <w:tcPr>
            <w:tcW w:w="1517" w:type="dxa"/>
            <w:shd w:val="clear" w:color="auto" w:fill="D9D9D9" w:themeFill="background1" w:themeFillShade="D9"/>
          </w:tcPr>
          <w:p w14:paraId="6B43419C" w14:textId="25EA2851" w:rsidR="00921E0F" w:rsidRDefault="00921E0F" w:rsidP="00D078DC">
            <w:pPr>
              <w:spacing w:line="240" w:lineRule="auto"/>
            </w:pPr>
            <w:r w:rsidRPr="00921E0F">
              <w:t>Accessing Linked Data (other Jurisdiction(s))</w:t>
            </w:r>
          </w:p>
        </w:tc>
      </w:tr>
      <w:tr w:rsidR="008A7980" w14:paraId="23DC635D" w14:textId="77777777" w:rsidTr="00631733">
        <w:trPr>
          <w:cnfStyle w:val="000000100000" w:firstRow="0" w:lastRow="0" w:firstColumn="0" w:lastColumn="0" w:oddVBand="0" w:evenVBand="0" w:oddHBand="1" w:evenHBand="0" w:firstRowFirstColumn="0" w:firstRowLastColumn="0" w:lastRowFirstColumn="0" w:lastRowLastColumn="0"/>
        </w:trPr>
        <w:tc>
          <w:tcPr>
            <w:tcW w:w="1975" w:type="dxa"/>
          </w:tcPr>
          <w:p w14:paraId="33967716" w14:textId="165E1B13" w:rsidR="006350E0" w:rsidRDefault="006350E0" w:rsidP="006350E0">
            <w:pPr>
              <w:spacing w:line="240" w:lineRule="auto"/>
            </w:pPr>
            <w:r>
              <w:t>Flavia Bar</w:t>
            </w:r>
            <w:r w:rsidR="00655418">
              <w:t>a</w:t>
            </w:r>
            <w:r>
              <w:t>r</w:t>
            </w:r>
          </w:p>
        </w:tc>
        <w:tc>
          <w:tcPr>
            <w:tcW w:w="3177" w:type="dxa"/>
            <w:tcBorders>
              <w:right w:val="single" w:sz="4" w:space="0" w:color="auto"/>
            </w:tcBorders>
          </w:tcPr>
          <w:p w14:paraId="2E6342F0" w14:textId="1FB89AAF" w:rsidR="006350E0" w:rsidRDefault="006350E0" w:rsidP="006350E0">
            <w:pPr>
              <w:spacing w:line="240" w:lineRule="auto"/>
            </w:pPr>
            <w:r w:rsidRPr="006350E0">
              <w:t>bararf@unimelb.edu.au</w:t>
            </w:r>
          </w:p>
        </w:tc>
        <w:tc>
          <w:tcPr>
            <w:tcW w:w="1660" w:type="dxa"/>
            <w:tcBorders>
              <w:left w:val="single" w:sz="4" w:space="0" w:color="auto"/>
            </w:tcBorders>
          </w:tcPr>
          <w:p w14:paraId="20F601ED" w14:textId="1FE0A7CA" w:rsidR="006350E0" w:rsidRDefault="008A7980" w:rsidP="006350E0">
            <w:pPr>
              <w:spacing w:line="240" w:lineRule="auto"/>
            </w:pPr>
            <w:r>
              <w:t xml:space="preserve">University of Melbourne via </w:t>
            </w:r>
            <w:r w:rsidR="006350E0">
              <w:t>SURE</w:t>
            </w:r>
          </w:p>
        </w:tc>
        <w:tc>
          <w:tcPr>
            <w:tcW w:w="1159" w:type="dxa"/>
          </w:tcPr>
          <w:p w14:paraId="310BB0A7" w14:textId="71D3D6B2" w:rsidR="006350E0" w:rsidRDefault="00000000" w:rsidP="006350E0">
            <w:pPr>
              <w:spacing w:line="240" w:lineRule="auto"/>
              <w:jc w:val="center"/>
            </w:pPr>
            <w:sdt>
              <w:sdtPr>
                <w:id w:val="295105792"/>
                <w14:checkbox>
                  <w14:checked w14:val="1"/>
                  <w14:checkedState w14:val="2612" w14:font="MS Gothic"/>
                  <w14:uncheckedState w14:val="2610" w14:font="MS Gothic"/>
                </w14:checkbox>
              </w:sdtPr>
              <w:sdtContent>
                <w:r w:rsidR="006350E0">
                  <w:rPr>
                    <w:rFonts w:ascii="MS Gothic" w:eastAsia="MS Gothic" w:hAnsi="MS Gothic" w:hint="eastAsia"/>
                  </w:rPr>
                  <w:t>☒</w:t>
                </w:r>
              </w:sdtContent>
            </w:sdt>
          </w:p>
        </w:tc>
        <w:tc>
          <w:tcPr>
            <w:tcW w:w="1517" w:type="dxa"/>
          </w:tcPr>
          <w:p w14:paraId="096286DC" w14:textId="4C6D9B82" w:rsidR="006350E0" w:rsidRDefault="00000000" w:rsidP="006350E0">
            <w:pPr>
              <w:spacing w:line="240" w:lineRule="auto"/>
              <w:jc w:val="center"/>
            </w:pPr>
            <w:sdt>
              <w:sdtPr>
                <w:id w:val="-655765791"/>
                <w14:checkbox>
                  <w14:checked w14:val="0"/>
                  <w14:checkedState w14:val="2612" w14:font="MS Gothic"/>
                  <w14:uncheckedState w14:val="2610" w14:font="MS Gothic"/>
                </w14:checkbox>
              </w:sdtPr>
              <w:sdtContent>
                <w:r w:rsidR="006350E0" w:rsidRPr="00011E22">
                  <w:rPr>
                    <w:rFonts w:ascii="Segoe UI Symbol" w:hAnsi="Segoe UI Symbol" w:cs="Segoe UI Symbol"/>
                  </w:rPr>
                  <w:t>☐</w:t>
                </w:r>
              </w:sdtContent>
            </w:sdt>
          </w:p>
        </w:tc>
      </w:tr>
      <w:tr w:rsidR="008A7980" w14:paraId="4FFB4A93" w14:textId="77777777" w:rsidTr="00631733">
        <w:tc>
          <w:tcPr>
            <w:tcW w:w="1975" w:type="dxa"/>
          </w:tcPr>
          <w:p w14:paraId="52BCB127" w14:textId="3C53DE91" w:rsidR="006350E0" w:rsidRDefault="006350E0" w:rsidP="006350E0">
            <w:pPr>
              <w:spacing w:line="240" w:lineRule="auto"/>
            </w:pPr>
            <w:r>
              <w:t>Hao Chen</w:t>
            </w:r>
          </w:p>
        </w:tc>
        <w:tc>
          <w:tcPr>
            <w:tcW w:w="3177" w:type="dxa"/>
            <w:tcBorders>
              <w:right w:val="single" w:sz="4" w:space="0" w:color="auto"/>
            </w:tcBorders>
          </w:tcPr>
          <w:p w14:paraId="2BE51809" w14:textId="4E98E29E" w:rsidR="006350E0" w:rsidRDefault="006350E0" w:rsidP="006350E0">
            <w:pPr>
              <w:spacing w:line="240" w:lineRule="auto"/>
            </w:pPr>
            <w:r w:rsidRPr="006350E0">
              <w:t>chen.h@unimelb.edu.au</w:t>
            </w:r>
          </w:p>
        </w:tc>
        <w:tc>
          <w:tcPr>
            <w:tcW w:w="1660" w:type="dxa"/>
            <w:tcBorders>
              <w:left w:val="single" w:sz="4" w:space="0" w:color="auto"/>
            </w:tcBorders>
          </w:tcPr>
          <w:p w14:paraId="0ED7D635" w14:textId="5E2E9DC7" w:rsidR="006350E0" w:rsidRDefault="008A7980" w:rsidP="006350E0">
            <w:pPr>
              <w:spacing w:line="240" w:lineRule="auto"/>
            </w:pPr>
            <w:r>
              <w:t xml:space="preserve">University of Melbourne via </w:t>
            </w:r>
            <w:r w:rsidR="006350E0">
              <w:t>SURE</w:t>
            </w:r>
          </w:p>
        </w:tc>
        <w:tc>
          <w:tcPr>
            <w:tcW w:w="1159" w:type="dxa"/>
          </w:tcPr>
          <w:p w14:paraId="094166EE" w14:textId="17846F73" w:rsidR="006350E0" w:rsidRPr="00011E22" w:rsidRDefault="00000000" w:rsidP="006350E0">
            <w:pPr>
              <w:spacing w:line="240" w:lineRule="auto"/>
              <w:jc w:val="center"/>
            </w:pPr>
            <w:sdt>
              <w:sdtPr>
                <w:id w:val="-1157456411"/>
                <w14:checkbox>
                  <w14:checked w14:val="1"/>
                  <w14:checkedState w14:val="2612" w14:font="MS Gothic"/>
                  <w14:uncheckedState w14:val="2610" w14:font="MS Gothic"/>
                </w14:checkbox>
              </w:sdtPr>
              <w:sdtContent>
                <w:r w:rsidR="006350E0">
                  <w:rPr>
                    <w:rFonts w:ascii="MS Gothic" w:eastAsia="MS Gothic" w:hAnsi="MS Gothic" w:hint="eastAsia"/>
                  </w:rPr>
                  <w:t>☒</w:t>
                </w:r>
              </w:sdtContent>
            </w:sdt>
          </w:p>
        </w:tc>
        <w:tc>
          <w:tcPr>
            <w:tcW w:w="1517" w:type="dxa"/>
          </w:tcPr>
          <w:p w14:paraId="2D166A5D" w14:textId="7BAA6ABE" w:rsidR="006350E0" w:rsidRPr="00011E22" w:rsidRDefault="00000000" w:rsidP="006350E0">
            <w:pPr>
              <w:spacing w:line="240" w:lineRule="auto"/>
              <w:jc w:val="center"/>
            </w:pPr>
            <w:sdt>
              <w:sdtPr>
                <w:id w:val="-222527984"/>
                <w14:checkbox>
                  <w14:checked w14:val="0"/>
                  <w14:checkedState w14:val="2612" w14:font="MS Gothic"/>
                  <w14:uncheckedState w14:val="2610" w14:font="MS Gothic"/>
                </w14:checkbox>
              </w:sdtPr>
              <w:sdtContent>
                <w:r w:rsidR="006350E0" w:rsidRPr="00011E22">
                  <w:rPr>
                    <w:rFonts w:ascii="Segoe UI Symbol" w:hAnsi="Segoe UI Symbol" w:cs="Segoe UI Symbol"/>
                  </w:rPr>
                  <w:t>☐</w:t>
                </w:r>
              </w:sdtContent>
            </w:sdt>
          </w:p>
        </w:tc>
      </w:tr>
      <w:tr w:rsidR="00AA36A9" w14:paraId="78FC2844" w14:textId="77777777" w:rsidTr="00631733">
        <w:trPr>
          <w:cnfStyle w:val="000000100000" w:firstRow="0" w:lastRow="0" w:firstColumn="0" w:lastColumn="0" w:oddVBand="0" w:evenVBand="0" w:oddHBand="1" w:evenHBand="0" w:firstRowFirstColumn="0" w:firstRowLastColumn="0" w:lastRowFirstColumn="0" w:lastRowLastColumn="0"/>
          <w:ins w:id="71" w:author="Hao Chen" w:date="2023-10-09T12:45:00Z"/>
        </w:trPr>
        <w:tc>
          <w:tcPr>
            <w:tcW w:w="1975" w:type="dxa"/>
          </w:tcPr>
          <w:p w14:paraId="17AFF58F" w14:textId="35A00543" w:rsidR="00AA36A9" w:rsidRDefault="00AA36A9" w:rsidP="00AA36A9">
            <w:pPr>
              <w:spacing w:line="240" w:lineRule="auto"/>
              <w:rPr>
                <w:ins w:id="72" w:author="Hao Chen" w:date="2023-10-09T12:45:00Z"/>
              </w:rPr>
            </w:pPr>
            <w:ins w:id="73" w:author="Hao Chen" w:date="2023-10-09T12:45:00Z">
              <w:r>
                <w:t>Aiden Price</w:t>
              </w:r>
            </w:ins>
          </w:p>
        </w:tc>
        <w:tc>
          <w:tcPr>
            <w:tcW w:w="3177" w:type="dxa"/>
            <w:tcBorders>
              <w:right w:val="single" w:sz="4" w:space="0" w:color="auto"/>
            </w:tcBorders>
          </w:tcPr>
          <w:p w14:paraId="546C22F3" w14:textId="2548E616" w:rsidR="00AA36A9" w:rsidRPr="006350E0" w:rsidRDefault="00AA36A9" w:rsidP="00AA36A9">
            <w:pPr>
              <w:spacing w:line="240" w:lineRule="auto"/>
              <w:rPr>
                <w:ins w:id="74" w:author="Hao Chen" w:date="2023-10-09T12:45:00Z"/>
              </w:rPr>
            </w:pPr>
            <w:ins w:id="75" w:author="Hao Chen" w:date="2023-10-09T12:45:00Z">
              <w:r>
                <w:fldChar w:fldCharType="begin"/>
              </w:r>
              <w:r>
                <w:instrText>HYPERLINK "mailto:aiden.price@unimelb.edu.au"</w:instrText>
              </w:r>
              <w:r>
                <w:fldChar w:fldCharType="separate"/>
              </w:r>
              <w:r w:rsidRPr="00C028EC">
                <w:rPr>
                  <w:rStyle w:val="Hyperlink"/>
                  <w:rFonts w:cs="Calibri"/>
                </w:rPr>
                <w:t>aiden.price@unimelb.edu.au</w:t>
              </w:r>
              <w:r>
                <w:rPr>
                  <w:rStyle w:val="Hyperlink"/>
                  <w:rFonts w:cs="Calibri"/>
                </w:rPr>
                <w:fldChar w:fldCharType="end"/>
              </w:r>
            </w:ins>
          </w:p>
        </w:tc>
        <w:tc>
          <w:tcPr>
            <w:tcW w:w="1660" w:type="dxa"/>
            <w:tcBorders>
              <w:left w:val="single" w:sz="4" w:space="0" w:color="auto"/>
            </w:tcBorders>
          </w:tcPr>
          <w:p w14:paraId="5385A05D" w14:textId="4BAC15AC" w:rsidR="00AA36A9" w:rsidRDefault="00AA36A9" w:rsidP="00AA36A9">
            <w:pPr>
              <w:spacing w:line="240" w:lineRule="auto"/>
              <w:rPr>
                <w:ins w:id="76" w:author="Hao Chen" w:date="2023-10-09T12:45:00Z"/>
              </w:rPr>
            </w:pPr>
            <w:ins w:id="77" w:author="Hao Chen" w:date="2023-10-09T12:45:00Z">
              <w:r>
                <w:t>University of Melbourne via SURE</w:t>
              </w:r>
            </w:ins>
          </w:p>
        </w:tc>
        <w:tc>
          <w:tcPr>
            <w:tcW w:w="1159" w:type="dxa"/>
          </w:tcPr>
          <w:p w14:paraId="4865F2B1" w14:textId="029C6A8C" w:rsidR="00AA36A9" w:rsidRDefault="00AA36A9" w:rsidP="00AA36A9">
            <w:pPr>
              <w:spacing w:line="240" w:lineRule="auto"/>
              <w:jc w:val="center"/>
              <w:rPr>
                <w:ins w:id="78" w:author="Hao Chen" w:date="2023-10-09T12:45:00Z"/>
              </w:rPr>
            </w:pPr>
            <w:customXmlInsRangeStart w:id="79" w:author="Hao Chen" w:date="2023-10-09T12:45:00Z"/>
            <w:sdt>
              <w:sdtPr>
                <w:id w:val="-230537399"/>
                <w14:checkbox>
                  <w14:checked w14:val="1"/>
                  <w14:checkedState w14:val="2612" w14:font="MS Gothic"/>
                  <w14:uncheckedState w14:val="2610" w14:font="MS Gothic"/>
                </w14:checkbox>
              </w:sdtPr>
              <w:sdtContent>
                <w:customXmlInsRangeEnd w:id="79"/>
                <w:ins w:id="80" w:author="Hao Chen" w:date="2023-10-09T12:45:00Z">
                  <w:r>
                    <w:rPr>
                      <w:rFonts w:ascii="MS Gothic" w:eastAsia="MS Gothic" w:hAnsi="MS Gothic" w:hint="eastAsia"/>
                    </w:rPr>
                    <w:t>☒</w:t>
                  </w:r>
                </w:ins>
                <w:customXmlInsRangeStart w:id="81" w:author="Hao Chen" w:date="2023-10-09T12:45:00Z"/>
              </w:sdtContent>
            </w:sdt>
            <w:customXmlInsRangeEnd w:id="81"/>
          </w:p>
        </w:tc>
        <w:tc>
          <w:tcPr>
            <w:tcW w:w="1517" w:type="dxa"/>
          </w:tcPr>
          <w:p w14:paraId="0A1C4127" w14:textId="45B02C84" w:rsidR="00AA36A9" w:rsidRDefault="00AA36A9" w:rsidP="00AA36A9">
            <w:pPr>
              <w:spacing w:line="240" w:lineRule="auto"/>
              <w:jc w:val="center"/>
              <w:rPr>
                <w:ins w:id="82" w:author="Hao Chen" w:date="2023-10-09T12:45:00Z"/>
              </w:rPr>
            </w:pPr>
            <w:customXmlInsRangeStart w:id="83" w:author="Hao Chen" w:date="2023-10-09T12:45:00Z"/>
            <w:sdt>
              <w:sdtPr>
                <w:id w:val="13508661"/>
                <w14:checkbox>
                  <w14:checked w14:val="0"/>
                  <w14:checkedState w14:val="2612" w14:font="MS Gothic"/>
                  <w14:uncheckedState w14:val="2610" w14:font="MS Gothic"/>
                </w14:checkbox>
              </w:sdtPr>
              <w:sdtContent>
                <w:customXmlInsRangeEnd w:id="83"/>
                <w:ins w:id="84" w:author="Hao Chen" w:date="2023-10-09T12:45:00Z">
                  <w:r w:rsidRPr="00011E22">
                    <w:rPr>
                      <w:rFonts w:ascii="Segoe UI Symbol" w:hAnsi="Segoe UI Symbol" w:cs="Segoe UI Symbol"/>
                    </w:rPr>
                    <w:t>☐</w:t>
                  </w:r>
                </w:ins>
                <w:customXmlInsRangeStart w:id="85" w:author="Hao Chen" w:date="2023-10-09T12:45:00Z"/>
              </w:sdtContent>
            </w:sdt>
            <w:customXmlInsRangeEnd w:id="85"/>
          </w:p>
        </w:tc>
      </w:tr>
      <w:tr w:rsidR="00AA36A9" w14:paraId="07EB8215" w14:textId="77777777" w:rsidTr="00631733">
        <w:tc>
          <w:tcPr>
            <w:tcW w:w="1975" w:type="dxa"/>
          </w:tcPr>
          <w:p w14:paraId="6992AD31" w14:textId="3E48F476" w:rsidR="00AA36A9" w:rsidRDefault="00AA36A9" w:rsidP="00AA36A9">
            <w:pPr>
              <w:spacing w:line="240" w:lineRule="auto"/>
            </w:pPr>
            <w:r w:rsidRPr="006350E0">
              <w:t>Melanie Davern</w:t>
            </w:r>
          </w:p>
        </w:tc>
        <w:tc>
          <w:tcPr>
            <w:tcW w:w="3177" w:type="dxa"/>
            <w:tcBorders>
              <w:right w:val="single" w:sz="4" w:space="0" w:color="auto"/>
            </w:tcBorders>
          </w:tcPr>
          <w:p w14:paraId="3B0B2278" w14:textId="0FD72691" w:rsidR="00AA36A9" w:rsidRDefault="00AA36A9" w:rsidP="00AA36A9">
            <w:pPr>
              <w:spacing w:line="240" w:lineRule="auto"/>
            </w:pPr>
            <w:r>
              <w:t>Melanie.</w:t>
            </w:r>
            <w:r w:rsidRPr="006350E0">
              <w:t>Davern</w:t>
            </w:r>
            <w:r>
              <w:t>@rmit.edu.au</w:t>
            </w:r>
          </w:p>
        </w:tc>
        <w:tc>
          <w:tcPr>
            <w:tcW w:w="1660" w:type="dxa"/>
            <w:tcBorders>
              <w:left w:val="single" w:sz="4" w:space="0" w:color="auto"/>
            </w:tcBorders>
          </w:tcPr>
          <w:p w14:paraId="35361E20" w14:textId="053D21CD" w:rsidR="00AA36A9" w:rsidRDefault="00AA36A9" w:rsidP="00AA36A9">
            <w:pPr>
              <w:spacing w:line="240" w:lineRule="auto"/>
            </w:pPr>
            <w:r>
              <w:t>RMIT University via SURE</w:t>
            </w:r>
          </w:p>
        </w:tc>
        <w:tc>
          <w:tcPr>
            <w:tcW w:w="1159" w:type="dxa"/>
          </w:tcPr>
          <w:p w14:paraId="782E84DE" w14:textId="44DC3CDF" w:rsidR="00AA36A9" w:rsidRDefault="00AA36A9" w:rsidP="00AA36A9">
            <w:pPr>
              <w:spacing w:line="240" w:lineRule="auto"/>
              <w:jc w:val="center"/>
            </w:pPr>
            <w:sdt>
              <w:sdtPr>
                <w:id w:val="1417127040"/>
                <w14:checkbox>
                  <w14:checked w14:val="1"/>
                  <w14:checkedState w14:val="2612" w14:font="MS Gothic"/>
                  <w14:uncheckedState w14:val="2610" w14:font="MS Gothic"/>
                </w14:checkbox>
              </w:sdtPr>
              <w:sdtContent>
                <w:r>
                  <w:rPr>
                    <w:rFonts w:ascii="MS Gothic" w:eastAsia="MS Gothic" w:hAnsi="MS Gothic" w:hint="eastAsia"/>
                  </w:rPr>
                  <w:t>☒</w:t>
                </w:r>
              </w:sdtContent>
            </w:sdt>
          </w:p>
        </w:tc>
        <w:tc>
          <w:tcPr>
            <w:tcW w:w="1517" w:type="dxa"/>
          </w:tcPr>
          <w:p w14:paraId="2BAC3149" w14:textId="1B53843A" w:rsidR="00AA36A9" w:rsidRDefault="00AA36A9" w:rsidP="00AA36A9">
            <w:pPr>
              <w:spacing w:line="240" w:lineRule="auto"/>
              <w:jc w:val="center"/>
            </w:pPr>
            <w:sdt>
              <w:sdtPr>
                <w:id w:val="648634497"/>
                <w14:checkbox>
                  <w14:checked w14:val="0"/>
                  <w14:checkedState w14:val="2612" w14:font="MS Gothic"/>
                  <w14:uncheckedState w14:val="2610" w14:font="MS Gothic"/>
                </w14:checkbox>
              </w:sdtPr>
              <w:sdtContent>
                <w:r w:rsidRPr="00011E22">
                  <w:rPr>
                    <w:rFonts w:ascii="Segoe UI Symbol" w:hAnsi="Segoe UI Symbol" w:cs="Segoe UI Symbol"/>
                  </w:rPr>
                  <w:t>☐</w:t>
                </w:r>
              </w:sdtContent>
            </w:sdt>
          </w:p>
        </w:tc>
      </w:tr>
      <w:tr w:rsidR="00AA36A9" w14:paraId="2FA7A73F" w14:textId="77777777" w:rsidTr="00631733">
        <w:trPr>
          <w:cnfStyle w:val="000000100000" w:firstRow="0" w:lastRow="0" w:firstColumn="0" w:lastColumn="0" w:oddVBand="0" w:evenVBand="0" w:oddHBand="1" w:evenHBand="0" w:firstRowFirstColumn="0" w:firstRowLastColumn="0" w:lastRowFirstColumn="0" w:lastRowLastColumn="0"/>
        </w:trPr>
        <w:tc>
          <w:tcPr>
            <w:tcW w:w="1975" w:type="dxa"/>
          </w:tcPr>
          <w:p w14:paraId="6D21954E" w14:textId="0D68DF6B" w:rsidR="00AA36A9" w:rsidRDefault="00AA36A9" w:rsidP="00AA36A9">
            <w:pPr>
              <w:spacing w:line="240" w:lineRule="auto"/>
            </w:pPr>
            <w:r>
              <w:t>Fadhillah Norzahari</w:t>
            </w:r>
          </w:p>
        </w:tc>
        <w:tc>
          <w:tcPr>
            <w:tcW w:w="3177" w:type="dxa"/>
            <w:tcBorders>
              <w:right w:val="single" w:sz="4" w:space="0" w:color="auto"/>
            </w:tcBorders>
          </w:tcPr>
          <w:p w14:paraId="3C69BC8F" w14:textId="7F3DD61E" w:rsidR="00AA36A9" w:rsidRDefault="00AA36A9" w:rsidP="00AA36A9">
            <w:pPr>
              <w:spacing w:line="240" w:lineRule="auto"/>
            </w:pPr>
            <w:r>
              <w:t>Fadhillah.norzahari@rmit.edu.au</w:t>
            </w:r>
          </w:p>
        </w:tc>
        <w:tc>
          <w:tcPr>
            <w:tcW w:w="1660" w:type="dxa"/>
            <w:tcBorders>
              <w:left w:val="single" w:sz="4" w:space="0" w:color="auto"/>
            </w:tcBorders>
          </w:tcPr>
          <w:p w14:paraId="3F739117" w14:textId="1E7ACFCA" w:rsidR="00AA36A9" w:rsidRDefault="00AA36A9" w:rsidP="00AA36A9">
            <w:pPr>
              <w:spacing w:line="240" w:lineRule="auto"/>
            </w:pPr>
            <w:r>
              <w:t>RMIT University via SURE</w:t>
            </w:r>
          </w:p>
        </w:tc>
        <w:tc>
          <w:tcPr>
            <w:tcW w:w="1159" w:type="dxa"/>
          </w:tcPr>
          <w:p w14:paraId="4F9202B6" w14:textId="6ADF6665" w:rsidR="00AA36A9" w:rsidRDefault="00AA36A9" w:rsidP="00AA36A9">
            <w:pPr>
              <w:spacing w:line="240" w:lineRule="auto"/>
              <w:jc w:val="center"/>
            </w:pPr>
            <w:r>
              <w:rPr>
                <w:rFonts w:ascii="MS Gothic" w:eastAsia="MS Gothic" w:hAnsi="MS Gothic" w:hint="eastAsia"/>
              </w:rPr>
              <w:t>☒</w:t>
            </w:r>
          </w:p>
        </w:tc>
        <w:tc>
          <w:tcPr>
            <w:tcW w:w="1517" w:type="dxa"/>
          </w:tcPr>
          <w:p w14:paraId="2F7ED46A" w14:textId="476921E3" w:rsidR="00AA36A9" w:rsidRDefault="00AA36A9" w:rsidP="00AA36A9">
            <w:pPr>
              <w:spacing w:line="240" w:lineRule="auto"/>
              <w:jc w:val="center"/>
            </w:pPr>
            <w:sdt>
              <w:sdtPr>
                <w:id w:val="-1312708741"/>
                <w14:checkbox>
                  <w14:checked w14:val="0"/>
                  <w14:checkedState w14:val="2612" w14:font="MS Gothic"/>
                  <w14:uncheckedState w14:val="2610" w14:font="MS Gothic"/>
                </w14:checkbox>
              </w:sdtPr>
              <w:sdtContent>
                <w:r w:rsidRPr="00011E22">
                  <w:rPr>
                    <w:rFonts w:ascii="Segoe UI Symbol" w:hAnsi="Segoe UI Symbol" w:cs="Segoe UI Symbol"/>
                  </w:rPr>
                  <w:t>☐</w:t>
                </w:r>
              </w:sdtContent>
            </w:sdt>
          </w:p>
        </w:tc>
      </w:tr>
      <w:tr w:rsidR="00AA36A9" w14:paraId="73F90294" w14:textId="77777777" w:rsidTr="00631733">
        <w:tc>
          <w:tcPr>
            <w:tcW w:w="1975" w:type="dxa"/>
          </w:tcPr>
          <w:p w14:paraId="64EC6258" w14:textId="39CA4482" w:rsidR="00AA36A9" w:rsidRDefault="00AA36A9" w:rsidP="00AA36A9">
            <w:pPr>
              <w:spacing w:line="240" w:lineRule="auto"/>
            </w:pPr>
            <w:r w:rsidRPr="00631733">
              <w:t>Derrick Lopez</w:t>
            </w:r>
          </w:p>
        </w:tc>
        <w:tc>
          <w:tcPr>
            <w:tcW w:w="3177" w:type="dxa"/>
            <w:tcBorders>
              <w:right w:val="single" w:sz="4" w:space="0" w:color="auto"/>
            </w:tcBorders>
          </w:tcPr>
          <w:p w14:paraId="5B85A3F5" w14:textId="523C84D5" w:rsidR="00AA36A9" w:rsidRDefault="00AA36A9" w:rsidP="00AA36A9">
            <w:pPr>
              <w:spacing w:line="240" w:lineRule="auto"/>
            </w:pPr>
            <w:r w:rsidRPr="00631733">
              <w:t>Derrick.Lopez@uwa.edu.au</w:t>
            </w:r>
          </w:p>
        </w:tc>
        <w:tc>
          <w:tcPr>
            <w:tcW w:w="1660" w:type="dxa"/>
            <w:tcBorders>
              <w:left w:val="single" w:sz="4" w:space="0" w:color="auto"/>
            </w:tcBorders>
          </w:tcPr>
          <w:p w14:paraId="30EFCD9D" w14:textId="457DBDF7" w:rsidR="00AA36A9" w:rsidRDefault="00AA36A9" w:rsidP="00AA36A9">
            <w:pPr>
              <w:spacing w:line="240" w:lineRule="auto"/>
            </w:pPr>
            <w:r w:rsidRPr="00631733">
              <w:t>The University of Western Australia via SURE</w:t>
            </w:r>
          </w:p>
        </w:tc>
        <w:tc>
          <w:tcPr>
            <w:tcW w:w="1159" w:type="dxa"/>
          </w:tcPr>
          <w:p w14:paraId="7AAFD12E" w14:textId="543A37EE" w:rsidR="00AA36A9" w:rsidRDefault="00AA36A9" w:rsidP="00AA36A9">
            <w:pPr>
              <w:spacing w:line="240" w:lineRule="auto"/>
              <w:jc w:val="center"/>
              <w:rPr>
                <w:rFonts w:ascii="MS Gothic" w:eastAsia="MS Gothic" w:hAnsi="MS Gothic"/>
              </w:rPr>
            </w:pPr>
            <w:r>
              <w:rPr>
                <w:rFonts w:ascii="MS Gothic" w:eastAsia="MS Gothic" w:hAnsi="MS Gothic" w:hint="eastAsia"/>
              </w:rPr>
              <w:t>☒</w:t>
            </w:r>
          </w:p>
        </w:tc>
        <w:tc>
          <w:tcPr>
            <w:tcW w:w="1517" w:type="dxa"/>
          </w:tcPr>
          <w:p w14:paraId="45F8C70C" w14:textId="5D67366C" w:rsidR="00AA36A9" w:rsidRDefault="00AA36A9" w:rsidP="00AA36A9">
            <w:pPr>
              <w:spacing w:line="240" w:lineRule="auto"/>
              <w:jc w:val="center"/>
            </w:pPr>
            <w:sdt>
              <w:sdtPr>
                <w:id w:val="-1325356794"/>
                <w14:checkbox>
                  <w14:checked w14:val="0"/>
                  <w14:checkedState w14:val="2612" w14:font="MS Gothic"/>
                  <w14:uncheckedState w14:val="2610" w14:font="MS Gothic"/>
                </w14:checkbox>
              </w:sdtPr>
              <w:sdtContent>
                <w:r w:rsidRPr="00011E22">
                  <w:rPr>
                    <w:rFonts w:ascii="Segoe UI Symbol" w:hAnsi="Segoe UI Symbol" w:cs="Segoe UI Symbol"/>
                  </w:rPr>
                  <w:t>☐</w:t>
                </w:r>
              </w:sdtContent>
            </w:sdt>
          </w:p>
        </w:tc>
      </w:tr>
      <w:tr w:rsidR="00AA36A9" w14:paraId="16A196E0" w14:textId="77777777" w:rsidTr="00631733">
        <w:trPr>
          <w:cnfStyle w:val="000000100000" w:firstRow="0" w:lastRow="0" w:firstColumn="0" w:lastColumn="0" w:oddVBand="0" w:evenVBand="0" w:oddHBand="1" w:evenHBand="0" w:firstRowFirstColumn="0" w:firstRowLastColumn="0" w:lastRowFirstColumn="0" w:lastRowLastColumn="0"/>
        </w:trPr>
        <w:tc>
          <w:tcPr>
            <w:tcW w:w="1975" w:type="dxa"/>
          </w:tcPr>
          <w:p w14:paraId="11BFB019" w14:textId="43E92902" w:rsidR="00AA36A9" w:rsidRPr="00631733" w:rsidRDefault="00AA36A9" w:rsidP="00AA36A9">
            <w:pPr>
              <w:spacing w:line="240" w:lineRule="auto"/>
            </w:pPr>
            <w:r>
              <w:t>David Preen</w:t>
            </w:r>
          </w:p>
        </w:tc>
        <w:tc>
          <w:tcPr>
            <w:tcW w:w="3177" w:type="dxa"/>
            <w:tcBorders>
              <w:right w:val="single" w:sz="4" w:space="0" w:color="auto"/>
            </w:tcBorders>
          </w:tcPr>
          <w:p w14:paraId="01D373A5" w14:textId="290C36DD" w:rsidR="00AA36A9" w:rsidRPr="00631733" w:rsidRDefault="00AA36A9" w:rsidP="00AA36A9">
            <w:pPr>
              <w:spacing w:line="240" w:lineRule="auto"/>
            </w:pPr>
            <w:r w:rsidRPr="0064140A">
              <w:t>david.preen@uwa.edu.au</w:t>
            </w:r>
          </w:p>
        </w:tc>
        <w:tc>
          <w:tcPr>
            <w:tcW w:w="1660" w:type="dxa"/>
            <w:tcBorders>
              <w:left w:val="single" w:sz="4" w:space="0" w:color="auto"/>
            </w:tcBorders>
          </w:tcPr>
          <w:p w14:paraId="28083C23" w14:textId="59B0F0DF" w:rsidR="00AA36A9" w:rsidRPr="00631733" w:rsidRDefault="00AA36A9" w:rsidP="00AA36A9">
            <w:pPr>
              <w:spacing w:line="240" w:lineRule="auto"/>
            </w:pPr>
            <w:r w:rsidRPr="00631733">
              <w:t>The University of Western Australia via SURE</w:t>
            </w:r>
          </w:p>
        </w:tc>
        <w:tc>
          <w:tcPr>
            <w:tcW w:w="1159" w:type="dxa"/>
          </w:tcPr>
          <w:p w14:paraId="5EF7D139" w14:textId="7415918C" w:rsidR="00AA36A9" w:rsidRDefault="00AA36A9" w:rsidP="00AA36A9">
            <w:pPr>
              <w:spacing w:line="240" w:lineRule="auto"/>
              <w:jc w:val="center"/>
              <w:rPr>
                <w:rFonts w:ascii="MS Gothic" w:eastAsia="MS Gothic" w:hAnsi="MS Gothic"/>
              </w:rPr>
            </w:pPr>
            <w:r>
              <w:rPr>
                <w:rFonts w:ascii="MS Gothic" w:eastAsia="MS Gothic" w:hAnsi="MS Gothic" w:hint="eastAsia"/>
              </w:rPr>
              <w:t>☒</w:t>
            </w:r>
          </w:p>
        </w:tc>
        <w:tc>
          <w:tcPr>
            <w:tcW w:w="1517" w:type="dxa"/>
          </w:tcPr>
          <w:p w14:paraId="642265A0" w14:textId="7A7D8F55" w:rsidR="00AA36A9" w:rsidRDefault="00AA36A9" w:rsidP="00AA36A9">
            <w:pPr>
              <w:spacing w:line="240" w:lineRule="auto"/>
              <w:jc w:val="center"/>
            </w:pPr>
            <w:sdt>
              <w:sdtPr>
                <w:id w:val="727038946"/>
                <w14:checkbox>
                  <w14:checked w14:val="0"/>
                  <w14:checkedState w14:val="2612" w14:font="MS Gothic"/>
                  <w14:uncheckedState w14:val="2610" w14:font="MS Gothic"/>
                </w14:checkbox>
              </w:sdtPr>
              <w:sdtContent>
                <w:r w:rsidRPr="00011E22">
                  <w:rPr>
                    <w:rFonts w:ascii="Segoe UI Symbol" w:hAnsi="Segoe UI Symbol" w:cs="Segoe UI Symbol"/>
                  </w:rPr>
                  <w:t>☐</w:t>
                </w:r>
              </w:sdtContent>
            </w:sdt>
          </w:p>
        </w:tc>
      </w:tr>
    </w:tbl>
    <w:p w14:paraId="0636A1B5" w14:textId="77777777" w:rsidR="00761779" w:rsidRDefault="00761779">
      <w:pPr>
        <w:spacing w:line="240" w:lineRule="auto"/>
      </w:pPr>
    </w:p>
    <w:p w14:paraId="36E0873A" w14:textId="355E858F" w:rsidR="0037672B" w:rsidRDefault="0037672B">
      <w:pPr>
        <w:spacing w:line="240" w:lineRule="auto"/>
      </w:pPr>
      <w:r>
        <w:br w:type="page"/>
      </w:r>
    </w:p>
    <w:p w14:paraId="542CC1F3" w14:textId="366F6E8C" w:rsidR="00385FAB" w:rsidRPr="0038166F" w:rsidRDefault="004F3F90" w:rsidP="004F3F90">
      <w:pPr>
        <w:pStyle w:val="Heading1"/>
        <w:rPr>
          <w:color w:val="auto"/>
        </w:rPr>
      </w:pPr>
      <w:bookmarkStart w:id="86" w:name="_Toc79656336"/>
      <w:bookmarkStart w:id="87" w:name="_Toc89186191"/>
      <w:bookmarkEnd w:id="35"/>
      <w:bookmarkEnd w:id="36"/>
      <w:bookmarkEnd w:id="86"/>
      <w:r w:rsidRPr="0038166F">
        <w:rPr>
          <w:caps w:val="0"/>
          <w:color w:val="auto"/>
        </w:rPr>
        <w:lastRenderedPageBreak/>
        <w:t>TABLE OF CONTENTS</w:t>
      </w:r>
      <w:bookmarkEnd w:id="87"/>
    </w:p>
    <w:p w14:paraId="54195EDE" w14:textId="77777777" w:rsidR="002729D9" w:rsidRPr="00922B03" w:rsidRDefault="002729D9" w:rsidP="00674564"/>
    <w:bookmarkStart w:id="88" w:name="_Table_of_Contents"/>
    <w:bookmarkEnd w:id="88"/>
    <w:p w14:paraId="00E51907" w14:textId="78057DFD" w:rsidR="007819F6" w:rsidRDefault="00EF6A0E">
      <w:pPr>
        <w:pStyle w:val="TOC1"/>
        <w:rPr>
          <w:rFonts w:asciiTheme="minorHAnsi" w:eastAsiaTheme="minorEastAsia" w:hAnsiTheme="minorHAnsi" w:cstheme="minorBidi"/>
          <w:noProof/>
          <w:lang w:eastAsia="en-AU"/>
        </w:rPr>
      </w:pPr>
      <w:r w:rsidRPr="00922B03">
        <w:fldChar w:fldCharType="begin"/>
      </w:r>
      <w:r w:rsidRPr="000006CE">
        <w:instrText xml:space="preserve"> TOC \o "1-1" \h \z \u </w:instrText>
      </w:r>
      <w:r w:rsidRPr="00922B03">
        <w:fldChar w:fldCharType="separate"/>
      </w:r>
      <w:hyperlink w:anchor="_Toc89186188" w:history="1">
        <w:r w:rsidR="007819F6" w:rsidRPr="008A51E1">
          <w:rPr>
            <w:rStyle w:val="Hyperlink"/>
            <w:noProof/>
          </w:rPr>
          <w:t>1.</w:t>
        </w:r>
        <w:r w:rsidR="007819F6">
          <w:rPr>
            <w:rFonts w:asciiTheme="minorHAnsi" w:eastAsiaTheme="minorEastAsia" w:hAnsiTheme="minorHAnsi" w:cstheme="minorBidi"/>
            <w:noProof/>
            <w:lang w:eastAsia="en-AU"/>
          </w:rPr>
          <w:tab/>
        </w:r>
        <w:r w:rsidR="007819F6" w:rsidRPr="008A51E1">
          <w:rPr>
            <w:rStyle w:val="Hyperlink"/>
            <w:noProof/>
          </w:rPr>
          <w:t>PROJECT DETAILS</w:t>
        </w:r>
        <w:r w:rsidR="007819F6">
          <w:rPr>
            <w:noProof/>
            <w:webHidden/>
          </w:rPr>
          <w:tab/>
        </w:r>
        <w:r w:rsidR="007819F6">
          <w:rPr>
            <w:noProof/>
            <w:webHidden/>
          </w:rPr>
          <w:fldChar w:fldCharType="begin"/>
        </w:r>
        <w:r w:rsidR="007819F6">
          <w:rPr>
            <w:noProof/>
            <w:webHidden/>
          </w:rPr>
          <w:instrText xml:space="preserve"> PAGEREF _Toc89186188 \h </w:instrText>
        </w:r>
        <w:r w:rsidR="007819F6">
          <w:rPr>
            <w:noProof/>
            <w:webHidden/>
          </w:rPr>
        </w:r>
        <w:r w:rsidR="007819F6">
          <w:rPr>
            <w:noProof/>
            <w:webHidden/>
          </w:rPr>
          <w:fldChar w:fldCharType="separate"/>
        </w:r>
        <w:r w:rsidR="007819F6">
          <w:rPr>
            <w:noProof/>
            <w:webHidden/>
          </w:rPr>
          <w:t>1</w:t>
        </w:r>
        <w:r w:rsidR="007819F6">
          <w:rPr>
            <w:noProof/>
            <w:webHidden/>
          </w:rPr>
          <w:fldChar w:fldCharType="end"/>
        </w:r>
      </w:hyperlink>
    </w:p>
    <w:p w14:paraId="6FFDE0DB" w14:textId="11B3891F" w:rsidR="007819F6" w:rsidRDefault="00000000">
      <w:pPr>
        <w:pStyle w:val="TOC1"/>
        <w:rPr>
          <w:rFonts w:asciiTheme="minorHAnsi" w:eastAsiaTheme="minorEastAsia" w:hAnsiTheme="minorHAnsi" w:cstheme="minorBidi"/>
          <w:noProof/>
          <w:lang w:eastAsia="en-AU"/>
        </w:rPr>
      </w:pPr>
      <w:hyperlink w:anchor="_Toc89186189" w:history="1">
        <w:r w:rsidR="007819F6" w:rsidRPr="008A51E1">
          <w:rPr>
            <w:rStyle w:val="Hyperlink"/>
            <w:noProof/>
          </w:rPr>
          <w:t>2.</w:t>
        </w:r>
        <w:r w:rsidR="007819F6">
          <w:rPr>
            <w:rFonts w:asciiTheme="minorHAnsi" w:eastAsiaTheme="minorEastAsia" w:hAnsiTheme="minorHAnsi" w:cstheme="minorBidi"/>
            <w:noProof/>
            <w:lang w:eastAsia="en-AU"/>
          </w:rPr>
          <w:tab/>
        </w:r>
        <w:r w:rsidR="007819F6" w:rsidRPr="008A51E1">
          <w:rPr>
            <w:rStyle w:val="Hyperlink"/>
            <w:noProof/>
          </w:rPr>
          <w:t>VERSION CONTROL (MAKE CONSISTENT WITH FOOTER)</w:t>
        </w:r>
        <w:r w:rsidR="007819F6">
          <w:rPr>
            <w:noProof/>
            <w:webHidden/>
          </w:rPr>
          <w:tab/>
        </w:r>
        <w:r w:rsidR="007819F6">
          <w:rPr>
            <w:noProof/>
            <w:webHidden/>
          </w:rPr>
          <w:fldChar w:fldCharType="begin"/>
        </w:r>
        <w:r w:rsidR="007819F6">
          <w:rPr>
            <w:noProof/>
            <w:webHidden/>
          </w:rPr>
          <w:instrText xml:space="preserve"> PAGEREF _Toc89186189 \h </w:instrText>
        </w:r>
        <w:r w:rsidR="007819F6">
          <w:rPr>
            <w:noProof/>
            <w:webHidden/>
          </w:rPr>
        </w:r>
        <w:r w:rsidR="007819F6">
          <w:rPr>
            <w:noProof/>
            <w:webHidden/>
          </w:rPr>
          <w:fldChar w:fldCharType="separate"/>
        </w:r>
        <w:r w:rsidR="007819F6">
          <w:rPr>
            <w:noProof/>
            <w:webHidden/>
          </w:rPr>
          <w:t>2</w:t>
        </w:r>
        <w:r w:rsidR="007819F6">
          <w:rPr>
            <w:noProof/>
            <w:webHidden/>
          </w:rPr>
          <w:fldChar w:fldCharType="end"/>
        </w:r>
      </w:hyperlink>
    </w:p>
    <w:p w14:paraId="79A81E0E" w14:textId="4416DA93" w:rsidR="007819F6" w:rsidRDefault="00000000">
      <w:pPr>
        <w:pStyle w:val="TOC1"/>
        <w:rPr>
          <w:rFonts w:asciiTheme="minorHAnsi" w:eastAsiaTheme="minorEastAsia" w:hAnsiTheme="minorHAnsi" w:cstheme="minorBidi"/>
          <w:noProof/>
          <w:lang w:eastAsia="en-AU"/>
        </w:rPr>
      </w:pPr>
      <w:hyperlink w:anchor="_Toc89186190" w:history="1">
        <w:r w:rsidR="007819F6" w:rsidRPr="008A51E1">
          <w:rPr>
            <w:rStyle w:val="Hyperlink"/>
            <w:noProof/>
          </w:rPr>
          <w:t>3.</w:t>
        </w:r>
        <w:r w:rsidR="007819F6">
          <w:rPr>
            <w:rFonts w:asciiTheme="minorHAnsi" w:eastAsiaTheme="minorEastAsia" w:hAnsiTheme="minorHAnsi" w:cstheme="minorBidi"/>
            <w:noProof/>
            <w:lang w:eastAsia="en-AU"/>
          </w:rPr>
          <w:tab/>
        </w:r>
        <w:r w:rsidR="007819F6" w:rsidRPr="008A51E1">
          <w:rPr>
            <w:rStyle w:val="Hyperlink"/>
            <w:noProof/>
          </w:rPr>
          <w:t>INVESTIGATORS AND PARTICIPATING INSTITUTIONS</w:t>
        </w:r>
        <w:r w:rsidR="007819F6">
          <w:rPr>
            <w:noProof/>
            <w:webHidden/>
          </w:rPr>
          <w:tab/>
        </w:r>
        <w:r w:rsidR="007819F6">
          <w:rPr>
            <w:noProof/>
            <w:webHidden/>
          </w:rPr>
          <w:fldChar w:fldCharType="begin"/>
        </w:r>
        <w:r w:rsidR="007819F6">
          <w:rPr>
            <w:noProof/>
            <w:webHidden/>
          </w:rPr>
          <w:instrText xml:space="preserve"> PAGEREF _Toc89186190 \h </w:instrText>
        </w:r>
        <w:r w:rsidR="007819F6">
          <w:rPr>
            <w:noProof/>
            <w:webHidden/>
          </w:rPr>
        </w:r>
        <w:r w:rsidR="007819F6">
          <w:rPr>
            <w:noProof/>
            <w:webHidden/>
          </w:rPr>
          <w:fldChar w:fldCharType="separate"/>
        </w:r>
        <w:r w:rsidR="007819F6">
          <w:rPr>
            <w:noProof/>
            <w:webHidden/>
          </w:rPr>
          <w:t>3</w:t>
        </w:r>
        <w:r w:rsidR="007819F6">
          <w:rPr>
            <w:noProof/>
            <w:webHidden/>
          </w:rPr>
          <w:fldChar w:fldCharType="end"/>
        </w:r>
      </w:hyperlink>
    </w:p>
    <w:p w14:paraId="4195E510" w14:textId="3B5687E5" w:rsidR="007819F6" w:rsidRDefault="00000000">
      <w:pPr>
        <w:pStyle w:val="TOC1"/>
        <w:rPr>
          <w:rFonts w:asciiTheme="minorHAnsi" w:eastAsiaTheme="minorEastAsia" w:hAnsiTheme="minorHAnsi" w:cstheme="minorBidi"/>
          <w:noProof/>
          <w:lang w:eastAsia="en-AU"/>
        </w:rPr>
      </w:pPr>
      <w:hyperlink w:anchor="_Toc89186191" w:history="1">
        <w:r w:rsidR="007819F6" w:rsidRPr="008A51E1">
          <w:rPr>
            <w:rStyle w:val="Hyperlink"/>
            <w:noProof/>
          </w:rPr>
          <w:t>4.</w:t>
        </w:r>
        <w:r w:rsidR="007819F6">
          <w:rPr>
            <w:rFonts w:asciiTheme="minorHAnsi" w:eastAsiaTheme="minorEastAsia" w:hAnsiTheme="minorHAnsi" w:cstheme="minorBidi"/>
            <w:noProof/>
            <w:lang w:eastAsia="en-AU"/>
          </w:rPr>
          <w:tab/>
        </w:r>
        <w:r w:rsidR="007819F6" w:rsidRPr="008A51E1">
          <w:rPr>
            <w:rStyle w:val="Hyperlink"/>
            <w:noProof/>
          </w:rPr>
          <w:t>TABLE OF CONTENTS</w:t>
        </w:r>
        <w:r w:rsidR="007819F6">
          <w:rPr>
            <w:noProof/>
            <w:webHidden/>
          </w:rPr>
          <w:tab/>
        </w:r>
        <w:r w:rsidR="007819F6">
          <w:rPr>
            <w:noProof/>
            <w:webHidden/>
          </w:rPr>
          <w:fldChar w:fldCharType="begin"/>
        </w:r>
        <w:r w:rsidR="007819F6">
          <w:rPr>
            <w:noProof/>
            <w:webHidden/>
          </w:rPr>
          <w:instrText xml:space="preserve"> PAGEREF _Toc89186191 \h </w:instrText>
        </w:r>
        <w:r w:rsidR="007819F6">
          <w:rPr>
            <w:noProof/>
            <w:webHidden/>
          </w:rPr>
        </w:r>
        <w:r w:rsidR="007819F6">
          <w:rPr>
            <w:noProof/>
            <w:webHidden/>
          </w:rPr>
          <w:fldChar w:fldCharType="separate"/>
        </w:r>
        <w:r w:rsidR="007819F6">
          <w:rPr>
            <w:noProof/>
            <w:webHidden/>
          </w:rPr>
          <w:t>5</w:t>
        </w:r>
        <w:r w:rsidR="007819F6">
          <w:rPr>
            <w:noProof/>
            <w:webHidden/>
          </w:rPr>
          <w:fldChar w:fldCharType="end"/>
        </w:r>
      </w:hyperlink>
    </w:p>
    <w:p w14:paraId="2E8178E5" w14:textId="67880086" w:rsidR="007819F6" w:rsidRDefault="00000000">
      <w:pPr>
        <w:pStyle w:val="TOC1"/>
        <w:rPr>
          <w:rFonts w:asciiTheme="minorHAnsi" w:eastAsiaTheme="minorEastAsia" w:hAnsiTheme="minorHAnsi" w:cstheme="minorBidi"/>
          <w:noProof/>
          <w:lang w:eastAsia="en-AU"/>
        </w:rPr>
      </w:pPr>
      <w:hyperlink w:anchor="_Toc89186192" w:history="1">
        <w:r w:rsidR="007819F6" w:rsidRPr="008A51E1">
          <w:rPr>
            <w:rStyle w:val="Hyperlink"/>
            <w:noProof/>
          </w:rPr>
          <w:t>5.</w:t>
        </w:r>
        <w:r w:rsidR="007819F6">
          <w:rPr>
            <w:rFonts w:asciiTheme="minorHAnsi" w:eastAsiaTheme="minorEastAsia" w:hAnsiTheme="minorHAnsi" w:cstheme="minorBidi"/>
            <w:noProof/>
            <w:lang w:eastAsia="en-AU"/>
          </w:rPr>
          <w:tab/>
        </w:r>
        <w:r w:rsidR="007819F6" w:rsidRPr="008A51E1">
          <w:rPr>
            <w:rStyle w:val="Hyperlink"/>
            <w:noProof/>
          </w:rPr>
          <w:t>BACKGROUND / RATIONALE</w:t>
        </w:r>
        <w:r w:rsidR="007819F6">
          <w:rPr>
            <w:noProof/>
            <w:webHidden/>
          </w:rPr>
          <w:tab/>
        </w:r>
        <w:r w:rsidR="007819F6">
          <w:rPr>
            <w:noProof/>
            <w:webHidden/>
          </w:rPr>
          <w:fldChar w:fldCharType="begin"/>
        </w:r>
        <w:r w:rsidR="007819F6">
          <w:rPr>
            <w:noProof/>
            <w:webHidden/>
          </w:rPr>
          <w:instrText xml:space="preserve"> PAGEREF _Toc89186192 \h </w:instrText>
        </w:r>
        <w:r w:rsidR="007819F6">
          <w:rPr>
            <w:noProof/>
            <w:webHidden/>
          </w:rPr>
        </w:r>
        <w:r w:rsidR="007819F6">
          <w:rPr>
            <w:noProof/>
            <w:webHidden/>
          </w:rPr>
          <w:fldChar w:fldCharType="separate"/>
        </w:r>
        <w:r w:rsidR="007819F6">
          <w:rPr>
            <w:noProof/>
            <w:webHidden/>
          </w:rPr>
          <w:t>6</w:t>
        </w:r>
        <w:r w:rsidR="007819F6">
          <w:rPr>
            <w:noProof/>
            <w:webHidden/>
          </w:rPr>
          <w:fldChar w:fldCharType="end"/>
        </w:r>
      </w:hyperlink>
    </w:p>
    <w:p w14:paraId="3807BA1D" w14:textId="190302ED" w:rsidR="007819F6" w:rsidRDefault="00000000">
      <w:pPr>
        <w:pStyle w:val="TOC1"/>
        <w:rPr>
          <w:rFonts w:asciiTheme="minorHAnsi" w:eastAsiaTheme="minorEastAsia" w:hAnsiTheme="minorHAnsi" w:cstheme="minorBidi"/>
          <w:noProof/>
          <w:lang w:eastAsia="en-AU"/>
        </w:rPr>
      </w:pPr>
      <w:hyperlink w:anchor="_Toc89186193" w:history="1">
        <w:r w:rsidR="007819F6" w:rsidRPr="008A51E1">
          <w:rPr>
            <w:rStyle w:val="Hyperlink"/>
            <w:noProof/>
          </w:rPr>
          <w:t>6.</w:t>
        </w:r>
        <w:r w:rsidR="007819F6">
          <w:rPr>
            <w:rFonts w:asciiTheme="minorHAnsi" w:eastAsiaTheme="minorEastAsia" w:hAnsiTheme="minorHAnsi" w:cstheme="minorBidi"/>
            <w:noProof/>
            <w:lang w:eastAsia="en-AU"/>
          </w:rPr>
          <w:tab/>
        </w:r>
        <w:r w:rsidR="007819F6" w:rsidRPr="008A51E1">
          <w:rPr>
            <w:rStyle w:val="Hyperlink"/>
            <w:noProof/>
          </w:rPr>
          <w:t>AIMS AND OBJECTIVES</w:t>
        </w:r>
        <w:r w:rsidR="007819F6">
          <w:rPr>
            <w:noProof/>
            <w:webHidden/>
          </w:rPr>
          <w:tab/>
        </w:r>
        <w:r w:rsidR="007819F6">
          <w:rPr>
            <w:noProof/>
            <w:webHidden/>
          </w:rPr>
          <w:fldChar w:fldCharType="begin"/>
        </w:r>
        <w:r w:rsidR="007819F6">
          <w:rPr>
            <w:noProof/>
            <w:webHidden/>
          </w:rPr>
          <w:instrText xml:space="preserve"> PAGEREF _Toc89186193 \h </w:instrText>
        </w:r>
        <w:r w:rsidR="007819F6">
          <w:rPr>
            <w:noProof/>
            <w:webHidden/>
          </w:rPr>
        </w:r>
        <w:r w:rsidR="007819F6">
          <w:rPr>
            <w:noProof/>
            <w:webHidden/>
          </w:rPr>
          <w:fldChar w:fldCharType="separate"/>
        </w:r>
        <w:r w:rsidR="007819F6">
          <w:rPr>
            <w:noProof/>
            <w:webHidden/>
          </w:rPr>
          <w:t>7</w:t>
        </w:r>
        <w:r w:rsidR="007819F6">
          <w:rPr>
            <w:noProof/>
            <w:webHidden/>
          </w:rPr>
          <w:fldChar w:fldCharType="end"/>
        </w:r>
      </w:hyperlink>
    </w:p>
    <w:p w14:paraId="1B7BCAF8" w14:textId="01138C8B" w:rsidR="007819F6" w:rsidRDefault="00000000">
      <w:pPr>
        <w:pStyle w:val="TOC1"/>
        <w:rPr>
          <w:rFonts w:asciiTheme="minorHAnsi" w:eastAsiaTheme="minorEastAsia" w:hAnsiTheme="minorHAnsi" w:cstheme="minorBidi"/>
          <w:noProof/>
          <w:lang w:eastAsia="en-AU"/>
        </w:rPr>
      </w:pPr>
      <w:hyperlink w:anchor="_Toc89186194" w:history="1">
        <w:r w:rsidR="007819F6" w:rsidRPr="008A51E1">
          <w:rPr>
            <w:rStyle w:val="Hyperlink"/>
            <w:noProof/>
          </w:rPr>
          <w:t>7.</w:t>
        </w:r>
        <w:r w:rsidR="007819F6">
          <w:rPr>
            <w:rFonts w:asciiTheme="minorHAnsi" w:eastAsiaTheme="minorEastAsia" w:hAnsiTheme="minorHAnsi" w:cstheme="minorBidi"/>
            <w:noProof/>
            <w:lang w:eastAsia="en-AU"/>
          </w:rPr>
          <w:tab/>
        </w:r>
        <w:r w:rsidR="007819F6" w:rsidRPr="008A51E1">
          <w:rPr>
            <w:rStyle w:val="Hyperlink"/>
            <w:noProof/>
          </w:rPr>
          <w:t>METHODS</w:t>
        </w:r>
        <w:r w:rsidR="007819F6">
          <w:rPr>
            <w:noProof/>
            <w:webHidden/>
          </w:rPr>
          <w:tab/>
        </w:r>
        <w:r w:rsidR="007819F6">
          <w:rPr>
            <w:noProof/>
            <w:webHidden/>
          </w:rPr>
          <w:fldChar w:fldCharType="begin"/>
        </w:r>
        <w:r w:rsidR="007819F6">
          <w:rPr>
            <w:noProof/>
            <w:webHidden/>
          </w:rPr>
          <w:instrText xml:space="preserve"> PAGEREF _Toc89186194 \h </w:instrText>
        </w:r>
        <w:r w:rsidR="007819F6">
          <w:rPr>
            <w:noProof/>
            <w:webHidden/>
          </w:rPr>
        </w:r>
        <w:r w:rsidR="007819F6">
          <w:rPr>
            <w:noProof/>
            <w:webHidden/>
          </w:rPr>
          <w:fldChar w:fldCharType="separate"/>
        </w:r>
        <w:r w:rsidR="007819F6">
          <w:rPr>
            <w:noProof/>
            <w:webHidden/>
          </w:rPr>
          <w:t>7</w:t>
        </w:r>
        <w:r w:rsidR="007819F6">
          <w:rPr>
            <w:noProof/>
            <w:webHidden/>
          </w:rPr>
          <w:fldChar w:fldCharType="end"/>
        </w:r>
      </w:hyperlink>
    </w:p>
    <w:p w14:paraId="77265D2A" w14:textId="761818CB" w:rsidR="007819F6" w:rsidRDefault="00000000">
      <w:pPr>
        <w:pStyle w:val="TOC1"/>
        <w:rPr>
          <w:rFonts w:asciiTheme="minorHAnsi" w:eastAsiaTheme="minorEastAsia" w:hAnsiTheme="minorHAnsi" w:cstheme="minorBidi"/>
          <w:noProof/>
          <w:lang w:eastAsia="en-AU"/>
        </w:rPr>
      </w:pPr>
      <w:hyperlink w:anchor="_Toc89186195" w:history="1">
        <w:r w:rsidR="007819F6" w:rsidRPr="008A51E1">
          <w:rPr>
            <w:rStyle w:val="Hyperlink"/>
            <w:noProof/>
          </w:rPr>
          <w:t>8.</w:t>
        </w:r>
        <w:r w:rsidR="007819F6">
          <w:rPr>
            <w:rFonts w:asciiTheme="minorHAnsi" w:eastAsiaTheme="minorEastAsia" w:hAnsiTheme="minorHAnsi" w:cstheme="minorBidi"/>
            <w:noProof/>
            <w:lang w:eastAsia="en-AU"/>
          </w:rPr>
          <w:tab/>
        </w:r>
        <w:r w:rsidR="007819F6" w:rsidRPr="008A51E1">
          <w:rPr>
            <w:rStyle w:val="Hyperlink"/>
            <w:noProof/>
          </w:rPr>
          <w:t>DATA GOVERNANCE</w:t>
        </w:r>
        <w:r w:rsidR="007819F6">
          <w:rPr>
            <w:noProof/>
            <w:webHidden/>
          </w:rPr>
          <w:tab/>
        </w:r>
        <w:r w:rsidR="007819F6">
          <w:rPr>
            <w:noProof/>
            <w:webHidden/>
          </w:rPr>
          <w:fldChar w:fldCharType="begin"/>
        </w:r>
        <w:r w:rsidR="007819F6">
          <w:rPr>
            <w:noProof/>
            <w:webHidden/>
          </w:rPr>
          <w:instrText xml:space="preserve"> PAGEREF _Toc89186195 \h </w:instrText>
        </w:r>
        <w:r w:rsidR="007819F6">
          <w:rPr>
            <w:noProof/>
            <w:webHidden/>
          </w:rPr>
        </w:r>
        <w:r w:rsidR="007819F6">
          <w:rPr>
            <w:noProof/>
            <w:webHidden/>
          </w:rPr>
          <w:fldChar w:fldCharType="separate"/>
        </w:r>
        <w:r w:rsidR="007819F6">
          <w:rPr>
            <w:noProof/>
            <w:webHidden/>
          </w:rPr>
          <w:t>9</w:t>
        </w:r>
        <w:r w:rsidR="007819F6">
          <w:rPr>
            <w:noProof/>
            <w:webHidden/>
          </w:rPr>
          <w:fldChar w:fldCharType="end"/>
        </w:r>
      </w:hyperlink>
    </w:p>
    <w:p w14:paraId="15D102A1" w14:textId="7506FB2B" w:rsidR="007819F6" w:rsidRDefault="00000000">
      <w:pPr>
        <w:pStyle w:val="TOC1"/>
        <w:rPr>
          <w:rFonts w:asciiTheme="minorHAnsi" w:eastAsiaTheme="minorEastAsia" w:hAnsiTheme="minorHAnsi" w:cstheme="minorBidi"/>
          <w:noProof/>
          <w:lang w:eastAsia="en-AU"/>
        </w:rPr>
      </w:pPr>
      <w:hyperlink w:anchor="_Toc89186196" w:history="1">
        <w:r w:rsidR="007819F6" w:rsidRPr="008A51E1">
          <w:rPr>
            <w:rStyle w:val="Hyperlink"/>
            <w:noProof/>
          </w:rPr>
          <w:t>9.</w:t>
        </w:r>
        <w:r w:rsidR="007819F6">
          <w:rPr>
            <w:rFonts w:asciiTheme="minorHAnsi" w:eastAsiaTheme="minorEastAsia" w:hAnsiTheme="minorHAnsi" w:cstheme="minorBidi"/>
            <w:noProof/>
            <w:lang w:eastAsia="en-AU"/>
          </w:rPr>
          <w:tab/>
        </w:r>
        <w:r w:rsidR="007819F6" w:rsidRPr="008A51E1">
          <w:rPr>
            <w:rStyle w:val="Hyperlink"/>
            <w:noProof/>
          </w:rPr>
          <w:t>ANALYSIS PLAN</w:t>
        </w:r>
        <w:r w:rsidR="007819F6">
          <w:rPr>
            <w:noProof/>
            <w:webHidden/>
          </w:rPr>
          <w:tab/>
        </w:r>
        <w:r w:rsidR="007819F6">
          <w:rPr>
            <w:noProof/>
            <w:webHidden/>
          </w:rPr>
          <w:fldChar w:fldCharType="begin"/>
        </w:r>
        <w:r w:rsidR="007819F6">
          <w:rPr>
            <w:noProof/>
            <w:webHidden/>
          </w:rPr>
          <w:instrText xml:space="preserve"> PAGEREF _Toc89186196 \h </w:instrText>
        </w:r>
        <w:r w:rsidR="007819F6">
          <w:rPr>
            <w:noProof/>
            <w:webHidden/>
          </w:rPr>
        </w:r>
        <w:r w:rsidR="007819F6">
          <w:rPr>
            <w:noProof/>
            <w:webHidden/>
          </w:rPr>
          <w:fldChar w:fldCharType="separate"/>
        </w:r>
        <w:r w:rsidR="007819F6">
          <w:rPr>
            <w:noProof/>
            <w:webHidden/>
          </w:rPr>
          <w:t>12</w:t>
        </w:r>
        <w:r w:rsidR="007819F6">
          <w:rPr>
            <w:noProof/>
            <w:webHidden/>
          </w:rPr>
          <w:fldChar w:fldCharType="end"/>
        </w:r>
      </w:hyperlink>
    </w:p>
    <w:p w14:paraId="0E5EA366" w14:textId="1A0485E5" w:rsidR="007819F6" w:rsidRDefault="00000000">
      <w:pPr>
        <w:pStyle w:val="TOC1"/>
        <w:rPr>
          <w:rFonts w:asciiTheme="minorHAnsi" w:eastAsiaTheme="minorEastAsia" w:hAnsiTheme="minorHAnsi" w:cstheme="minorBidi"/>
          <w:noProof/>
          <w:lang w:eastAsia="en-AU"/>
        </w:rPr>
      </w:pPr>
      <w:hyperlink w:anchor="_Toc89186197" w:history="1">
        <w:r w:rsidR="007819F6" w:rsidRPr="008A51E1">
          <w:rPr>
            <w:rStyle w:val="Hyperlink"/>
            <w:noProof/>
          </w:rPr>
          <w:t>10.</w:t>
        </w:r>
        <w:r w:rsidR="007819F6">
          <w:rPr>
            <w:rFonts w:asciiTheme="minorHAnsi" w:eastAsiaTheme="minorEastAsia" w:hAnsiTheme="minorHAnsi" w:cstheme="minorBidi"/>
            <w:noProof/>
            <w:lang w:eastAsia="en-AU"/>
          </w:rPr>
          <w:tab/>
        </w:r>
        <w:r w:rsidR="007819F6" w:rsidRPr="008A51E1">
          <w:rPr>
            <w:rStyle w:val="Hyperlink"/>
            <w:noProof/>
          </w:rPr>
          <w:t>PROJECT FUNDING / SUPPORT</w:t>
        </w:r>
        <w:r w:rsidR="007819F6">
          <w:rPr>
            <w:noProof/>
            <w:webHidden/>
          </w:rPr>
          <w:tab/>
        </w:r>
        <w:r w:rsidR="007819F6">
          <w:rPr>
            <w:noProof/>
            <w:webHidden/>
          </w:rPr>
          <w:fldChar w:fldCharType="begin"/>
        </w:r>
        <w:r w:rsidR="007819F6">
          <w:rPr>
            <w:noProof/>
            <w:webHidden/>
          </w:rPr>
          <w:instrText xml:space="preserve"> PAGEREF _Toc89186197 \h </w:instrText>
        </w:r>
        <w:r w:rsidR="007819F6">
          <w:rPr>
            <w:noProof/>
            <w:webHidden/>
          </w:rPr>
        </w:r>
        <w:r w:rsidR="007819F6">
          <w:rPr>
            <w:noProof/>
            <w:webHidden/>
          </w:rPr>
          <w:fldChar w:fldCharType="separate"/>
        </w:r>
        <w:r w:rsidR="007819F6">
          <w:rPr>
            <w:noProof/>
            <w:webHidden/>
          </w:rPr>
          <w:t>13</w:t>
        </w:r>
        <w:r w:rsidR="007819F6">
          <w:rPr>
            <w:noProof/>
            <w:webHidden/>
          </w:rPr>
          <w:fldChar w:fldCharType="end"/>
        </w:r>
      </w:hyperlink>
    </w:p>
    <w:p w14:paraId="5FAF296A" w14:textId="18BAE075" w:rsidR="007819F6" w:rsidRDefault="00000000">
      <w:pPr>
        <w:pStyle w:val="TOC1"/>
        <w:rPr>
          <w:rFonts w:asciiTheme="minorHAnsi" w:eastAsiaTheme="minorEastAsia" w:hAnsiTheme="minorHAnsi" w:cstheme="minorBidi"/>
          <w:noProof/>
          <w:lang w:eastAsia="en-AU"/>
        </w:rPr>
      </w:pPr>
      <w:hyperlink w:anchor="_Toc89186198" w:history="1">
        <w:r w:rsidR="007819F6" w:rsidRPr="008A51E1">
          <w:rPr>
            <w:rStyle w:val="Hyperlink"/>
            <w:noProof/>
          </w:rPr>
          <w:t>11.</w:t>
        </w:r>
        <w:r w:rsidR="007819F6">
          <w:rPr>
            <w:rFonts w:asciiTheme="minorHAnsi" w:eastAsiaTheme="minorEastAsia" w:hAnsiTheme="minorHAnsi" w:cstheme="minorBidi"/>
            <w:noProof/>
            <w:lang w:eastAsia="en-AU"/>
          </w:rPr>
          <w:tab/>
        </w:r>
        <w:r w:rsidR="007819F6" w:rsidRPr="008A51E1">
          <w:rPr>
            <w:rStyle w:val="Hyperlink"/>
            <w:noProof/>
          </w:rPr>
          <w:t>REFERENCES</w:t>
        </w:r>
        <w:r w:rsidR="007819F6">
          <w:rPr>
            <w:noProof/>
            <w:webHidden/>
          </w:rPr>
          <w:tab/>
        </w:r>
        <w:r w:rsidR="007819F6">
          <w:rPr>
            <w:noProof/>
            <w:webHidden/>
          </w:rPr>
          <w:fldChar w:fldCharType="begin"/>
        </w:r>
        <w:r w:rsidR="007819F6">
          <w:rPr>
            <w:noProof/>
            <w:webHidden/>
          </w:rPr>
          <w:instrText xml:space="preserve"> PAGEREF _Toc89186198 \h </w:instrText>
        </w:r>
        <w:r w:rsidR="007819F6">
          <w:rPr>
            <w:noProof/>
            <w:webHidden/>
          </w:rPr>
        </w:r>
        <w:r w:rsidR="007819F6">
          <w:rPr>
            <w:noProof/>
            <w:webHidden/>
          </w:rPr>
          <w:fldChar w:fldCharType="separate"/>
        </w:r>
        <w:r w:rsidR="007819F6">
          <w:rPr>
            <w:noProof/>
            <w:webHidden/>
          </w:rPr>
          <w:t>14</w:t>
        </w:r>
        <w:r w:rsidR="007819F6">
          <w:rPr>
            <w:noProof/>
            <w:webHidden/>
          </w:rPr>
          <w:fldChar w:fldCharType="end"/>
        </w:r>
      </w:hyperlink>
    </w:p>
    <w:p w14:paraId="5DD4AB89" w14:textId="5DAB2A52" w:rsidR="007819F6" w:rsidRDefault="00000000">
      <w:pPr>
        <w:pStyle w:val="TOC1"/>
        <w:rPr>
          <w:rFonts w:asciiTheme="minorHAnsi" w:eastAsiaTheme="minorEastAsia" w:hAnsiTheme="minorHAnsi" w:cstheme="minorBidi"/>
          <w:noProof/>
          <w:lang w:eastAsia="en-AU"/>
        </w:rPr>
      </w:pPr>
      <w:hyperlink w:anchor="_Toc89186199" w:history="1">
        <w:r w:rsidR="007819F6" w:rsidRPr="008A51E1">
          <w:rPr>
            <w:rStyle w:val="Hyperlink"/>
            <w:noProof/>
          </w:rPr>
          <w:t>12.</w:t>
        </w:r>
        <w:r w:rsidR="007819F6">
          <w:rPr>
            <w:rFonts w:asciiTheme="minorHAnsi" w:eastAsiaTheme="minorEastAsia" w:hAnsiTheme="minorHAnsi" w:cstheme="minorBidi"/>
            <w:noProof/>
            <w:lang w:eastAsia="en-AU"/>
          </w:rPr>
          <w:tab/>
        </w:r>
        <w:r w:rsidR="007819F6" w:rsidRPr="008A51E1">
          <w:rPr>
            <w:rStyle w:val="Hyperlink"/>
            <w:noProof/>
          </w:rPr>
          <w:t>DATA LINKAGE</w:t>
        </w:r>
        <w:r w:rsidR="007819F6">
          <w:rPr>
            <w:noProof/>
            <w:webHidden/>
          </w:rPr>
          <w:tab/>
        </w:r>
        <w:r w:rsidR="007819F6">
          <w:rPr>
            <w:noProof/>
            <w:webHidden/>
          </w:rPr>
          <w:fldChar w:fldCharType="begin"/>
        </w:r>
        <w:r w:rsidR="007819F6">
          <w:rPr>
            <w:noProof/>
            <w:webHidden/>
          </w:rPr>
          <w:instrText xml:space="preserve"> PAGEREF _Toc89186199 \h </w:instrText>
        </w:r>
        <w:r w:rsidR="007819F6">
          <w:rPr>
            <w:noProof/>
            <w:webHidden/>
          </w:rPr>
        </w:r>
        <w:r w:rsidR="007819F6">
          <w:rPr>
            <w:noProof/>
            <w:webHidden/>
          </w:rPr>
          <w:fldChar w:fldCharType="separate"/>
        </w:r>
        <w:r w:rsidR="007819F6">
          <w:rPr>
            <w:noProof/>
            <w:webHidden/>
          </w:rPr>
          <w:t>15</w:t>
        </w:r>
        <w:r w:rsidR="007819F6">
          <w:rPr>
            <w:noProof/>
            <w:webHidden/>
          </w:rPr>
          <w:fldChar w:fldCharType="end"/>
        </w:r>
      </w:hyperlink>
    </w:p>
    <w:p w14:paraId="42C5936A" w14:textId="37A63C21" w:rsidR="007819F6" w:rsidRDefault="00000000">
      <w:pPr>
        <w:pStyle w:val="TOC1"/>
        <w:rPr>
          <w:rFonts w:asciiTheme="minorHAnsi" w:eastAsiaTheme="minorEastAsia" w:hAnsiTheme="minorHAnsi" w:cstheme="minorBidi"/>
          <w:noProof/>
          <w:lang w:eastAsia="en-AU"/>
        </w:rPr>
      </w:pPr>
      <w:hyperlink w:anchor="_Toc89186200" w:history="1">
        <w:r w:rsidR="007819F6" w:rsidRPr="008A51E1">
          <w:rPr>
            <w:rStyle w:val="Hyperlink"/>
            <w:noProof/>
            <w:lang w:val="en-US"/>
          </w:rPr>
          <w:t>13.</w:t>
        </w:r>
        <w:r w:rsidR="007819F6">
          <w:rPr>
            <w:rFonts w:asciiTheme="minorHAnsi" w:eastAsiaTheme="minorEastAsia" w:hAnsiTheme="minorHAnsi" w:cstheme="minorBidi"/>
            <w:noProof/>
            <w:lang w:eastAsia="en-AU"/>
          </w:rPr>
          <w:tab/>
        </w:r>
        <w:r w:rsidR="007819F6" w:rsidRPr="008A51E1">
          <w:rPr>
            <w:rStyle w:val="Hyperlink"/>
            <w:noProof/>
            <w:lang w:val="en-US"/>
          </w:rPr>
          <w:t>SECTION C - FAMILY LINKAGE</w:t>
        </w:r>
        <w:r w:rsidR="007819F6">
          <w:rPr>
            <w:noProof/>
            <w:webHidden/>
          </w:rPr>
          <w:tab/>
        </w:r>
        <w:r w:rsidR="007819F6">
          <w:rPr>
            <w:noProof/>
            <w:webHidden/>
          </w:rPr>
          <w:fldChar w:fldCharType="begin"/>
        </w:r>
        <w:r w:rsidR="007819F6">
          <w:rPr>
            <w:noProof/>
            <w:webHidden/>
          </w:rPr>
          <w:instrText xml:space="preserve"> PAGEREF _Toc89186200 \h </w:instrText>
        </w:r>
        <w:r w:rsidR="007819F6">
          <w:rPr>
            <w:noProof/>
            <w:webHidden/>
          </w:rPr>
        </w:r>
        <w:r w:rsidR="007819F6">
          <w:rPr>
            <w:noProof/>
            <w:webHidden/>
          </w:rPr>
          <w:fldChar w:fldCharType="separate"/>
        </w:r>
        <w:r w:rsidR="007819F6">
          <w:rPr>
            <w:noProof/>
            <w:webHidden/>
          </w:rPr>
          <w:t>19</w:t>
        </w:r>
        <w:r w:rsidR="007819F6">
          <w:rPr>
            <w:noProof/>
            <w:webHidden/>
          </w:rPr>
          <w:fldChar w:fldCharType="end"/>
        </w:r>
      </w:hyperlink>
    </w:p>
    <w:p w14:paraId="78CC028A" w14:textId="30B531E2" w:rsidR="0037672B" w:rsidRDefault="00EF6A0E" w:rsidP="0037672B">
      <w:r w:rsidRPr="00922B03">
        <w:fldChar w:fldCharType="end"/>
      </w:r>
    </w:p>
    <w:p w14:paraId="699F2708" w14:textId="77777777" w:rsidR="0037672B" w:rsidRDefault="0037672B">
      <w:pPr>
        <w:spacing w:line="240" w:lineRule="auto"/>
      </w:pPr>
      <w:r>
        <w:br w:type="page"/>
      </w:r>
    </w:p>
    <w:p w14:paraId="3576405C" w14:textId="77777777" w:rsidR="004F3F90" w:rsidRPr="0038166F" w:rsidRDefault="004F3F90" w:rsidP="004F3F90">
      <w:pPr>
        <w:pStyle w:val="Heading1"/>
        <w:rPr>
          <w:color w:val="auto"/>
        </w:rPr>
      </w:pPr>
      <w:bookmarkStart w:id="89" w:name="_Toc79656339"/>
      <w:bookmarkStart w:id="90" w:name="_Toc79656340"/>
      <w:bookmarkStart w:id="91" w:name="_Toc79656341"/>
      <w:bookmarkStart w:id="92" w:name="_Toc79656342"/>
      <w:bookmarkStart w:id="93" w:name="_Toc79656343"/>
      <w:bookmarkStart w:id="94" w:name="_Toc79656344"/>
      <w:bookmarkStart w:id="95" w:name="_Toc79656345"/>
      <w:bookmarkStart w:id="96" w:name="_Toc79656346"/>
      <w:bookmarkStart w:id="97" w:name="_Toc79656347"/>
      <w:bookmarkStart w:id="98" w:name="_Toc79656348"/>
      <w:bookmarkStart w:id="99" w:name="_Toc79656349"/>
      <w:bookmarkStart w:id="100" w:name="_Toc79656350"/>
      <w:bookmarkStart w:id="101" w:name="_Toc79656351"/>
      <w:bookmarkStart w:id="102" w:name="_Toc79656352"/>
      <w:bookmarkStart w:id="103" w:name="_Toc79656353"/>
      <w:bookmarkStart w:id="104" w:name="_Toc79656354"/>
      <w:bookmarkStart w:id="105" w:name="_Toc79656355"/>
      <w:bookmarkStart w:id="106" w:name="_Toc79656356"/>
      <w:bookmarkStart w:id="107" w:name="_Toc79656357"/>
      <w:bookmarkStart w:id="108" w:name="_Toc79656358"/>
      <w:bookmarkStart w:id="109" w:name="_Toc79656359"/>
      <w:bookmarkStart w:id="110" w:name="_Toc79656360"/>
      <w:bookmarkStart w:id="111" w:name="_Toc79656361"/>
      <w:bookmarkStart w:id="112" w:name="_Toc89186192"/>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rsidRPr="0038166F">
        <w:rPr>
          <w:color w:val="auto"/>
        </w:rPr>
        <w:lastRenderedPageBreak/>
        <w:t>BACKGROUND / RATIONALE</w:t>
      </w:r>
      <w:bookmarkEnd w:id="112"/>
    </w:p>
    <w:p w14:paraId="148FE74F" w14:textId="11BE4C1B" w:rsidR="00CB749B" w:rsidRDefault="00CB749B">
      <w:pPr>
        <w:spacing w:line="240" w:lineRule="auto"/>
      </w:pPr>
    </w:p>
    <w:tbl>
      <w:tblPr>
        <w:tblStyle w:val="TableGrid"/>
        <w:tblW w:w="0" w:type="auto"/>
        <w:tblLook w:val="04A0" w:firstRow="1" w:lastRow="0" w:firstColumn="1" w:lastColumn="0" w:noHBand="0" w:noVBand="1"/>
      </w:tblPr>
      <w:tblGrid>
        <w:gridCol w:w="9488"/>
      </w:tblGrid>
      <w:tr w:rsidR="00D07FF3" w14:paraId="17E66F31" w14:textId="77777777" w:rsidTr="0057206E">
        <w:trPr>
          <w:cnfStyle w:val="000000100000" w:firstRow="0" w:lastRow="0" w:firstColumn="0" w:lastColumn="0" w:oddVBand="0" w:evenVBand="0" w:oddHBand="1" w:evenHBand="0" w:firstRowFirstColumn="0" w:firstRowLastColumn="0" w:lastRowFirstColumn="0" w:lastRowLastColumn="0"/>
        </w:trPr>
        <w:tc>
          <w:tcPr>
            <w:tcW w:w="9488" w:type="dxa"/>
            <w:shd w:val="clear" w:color="auto" w:fill="D9D9D9" w:themeFill="background1" w:themeFillShade="D9"/>
          </w:tcPr>
          <w:p w14:paraId="48F91D50" w14:textId="77777777" w:rsidR="00D07FF3" w:rsidRPr="00B4046A" w:rsidRDefault="00D07FF3" w:rsidP="000006CE">
            <w:pPr>
              <w:spacing w:line="240" w:lineRule="auto"/>
              <w:rPr>
                <w:i/>
                <w:iCs/>
              </w:rPr>
            </w:pPr>
            <w:r w:rsidRPr="00B4046A">
              <w:rPr>
                <w:i/>
                <w:iCs/>
              </w:rPr>
              <w:t xml:space="preserve">Provide an abstract/summary of your project (max 100 words) </w:t>
            </w:r>
          </w:p>
        </w:tc>
      </w:tr>
      <w:tr w:rsidR="00D07FF3" w14:paraId="1EF8C5F1" w14:textId="77777777" w:rsidTr="000006CE">
        <w:trPr>
          <w:trHeight w:val="2097"/>
        </w:trPr>
        <w:tc>
          <w:tcPr>
            <w:tcW w:w="9488" w:type="dxa"/>
          </w:tcPr>
          <w:p w14:paraId="1013223C" w14:textId="3AA10406" w:rsidR="008F22E8" w:rsidRDefault="008F22E8" w:rsidP="008F22E8">
            <w:pPr>
              <w:pStyle w:val="Default"/>
              <w:rPr>
                <w:sz w:val="22"/>
                <w:szCs w:val="22"/>
              </w:rPr>
            </w:pPr>
            <w:r w:rsidRPr="002D7B85">
              <w:rPr>
                <w:sz w:val="22"/>
                <w:szCs w:val="22"/>
              </w:rPr>
              <w:t xml:space="preserve">The Australian </w:t>
            </w:r>
            <w:r>
              <w:rPr>
                <w:sz w:val="22"/>
                <w:szCs w:val="22"/>
              </w:rPr>
              <w:t xml:space="preserve">Urban Health Indicators </w:t>
            </w:r>
            <w:r w:rsidR="003377EB">
              <w:rPr>
                <w:sz w:val="22"/>
                <w:szCs w:val="22"/>
              </w:rPr>
              <w:t xml:space="preserve">(AusUrb-HI) </w:t>
            </w:r>
            <w:r>
              <w:rPr>
                <w:sz w:val="22"/>
                <w:szCs w:val="22"/>
              </w:rPr>
              <w:t xml:space="preserve">project will develop new indicator data assets to improve our understanding of the health of urban populations and identify incidence patterns and key risk factors across </w:t>
            </w:r>
            <w:r w:rsidR="003377EB">
              <w:rPr>
                <w:sz w:val="22"/>
                <w:szCs w:val="22"/>
              </w:rPr>
              <w:t xml:space="preserve">the </w:t>
            </w:r>
            <w:r>
              <w:rPr>
                <w:sz w:val="22"/>
                <w:szCs w:val="22"/>
              </w:rPr>
              <w:t>population. The project includes three case studies: Cancer Determinants, Heat Health Vulnerability and Urban Liveability &amp; Health, which will integrate health, socio-economic, environmental, climate and built environment datasets to provide a holistic spatially-explicit understanding of urban population health. These indicators will allow health, urban and social infrastructure planners and policy makers to develop targeted policies and actions, and the outcomes will be shared with the research community.</w:t>
            </w:r>
          </w:p>
          <w:p w14:paraId="4915225A" w14:textId="77777777" w:rsidR="008F22E8" w:rsidRDefault="008F22E8" w:rsidP="008F22E8">
            <w:pPr>
              <w:pStyle w:val="Default"/>
              <w:rPr>
                <w:sz w:val="22"/>
                <w:szCs w:val="22"/>
              </w:rPr>
            </w:pPr>
          </w:p>
          <w:p w14:paraId="7E445834" w14:textId="10F7E53B" w:rsidR="00D07FF3" w:rsidRDefault="008F22E8" w:rsidP="008F22E8">
            <w:pPr>
              <w:spacing w:line="240" w:lineRule="auto"/>
            </w:pPr>
            <w:r>
              <w:t xml:space="preserve">Note: We are seeking a combined application for the </w:t>
            </w:r>
            <w:r w:rsidRPr="00A87FEF">
              <w:t>Heat</w:t>
            </w:r>
            <w:r>
              <w:t xml:space="preserve"> and</w:t>
            </w:r>
            <w:r w:rsidRPr="00A87FEF">
              <w:t xml:space="preserve"> Liveability </w:t>
            </w:r>
            <w:r>
              <w:t>&amp;</w:t>
            </w:r>
            <w:r w:rsidRPr="00A87FEF">
              <w:t xml:space="preserve"> Health </w:t>
            </w:r>
            <w:r>
              <w:t xml:space="preserve">case </w:t>
            </w:r>
            <w:r w:rsidRPr="00A87FEF">
              <w:t>stud</w:t>
            </w:r>
            <w:r>
              <w:t xml:space="preserve">ies due to similarities between the two projects. The Cancer Determinants case study has already received </w:t>
            </w:r>
            <w:r w:rsidR="0032177C">
              <w:t>ethics approval and completed a separate data access application form.</w:t>
            </w:r>
            <w:r>
              <w:t xml:space="preserve"> </w:t>
            </w:r>
          </w:p>
        </w:tc>
      </w:tr>
    </w:tbl>
    <w:p w14:paraId="7AA38CB5" w14:textId="77777777" w:rsidR="00D07FF3" w:rsidRPr="00922B03" w:rsidRDefault="00D07FF3">
      <w:pPr>
        <w:spacing w:line="240" w:lineRule="auto"/>
      </w:pPr>
    </w:p>
    <w:tbl>
      <w:tblPr>
        <w:tblStyle w:val="TableGrid"/>
        <w:tblW w:w="0" w:type="auto"/>
        <w:tblLook w:val="04A0" w:firstRow="1" w:lastRow="0" w:firstColumn="1" w:lastColumn="0" w:noHBand="0" w:noVBand="1"/>
      </w:tblPr>
      <w:tblGrid>
        <w:gridCol w:w="9488"/>
      </w:tblGrid>
      <w:tr w:rsidR="00374554" w:rsidRPr="000006CE" w14:paraId="566DC993" w14:textId="77777777" w:rsidTr="0057206E">
        <w:trPr>
          <w:cnfStyle w:val="000000100000" w:firstRow="0" w:lastRow="0" w:firstColumn="0" w:lastColumn="0" w:oddVBand="0" w:evenVBand="0" w:oddHBand="1" w:evenHBand="0" w:firstRowFirstColumn="0" w:firstRowLastColumn="0" w:lastRowFirstColumn="0" w:lastRowLastColumn="0"/>
          <w:trHeight w:val="454"/>
        </w:trPr>
        <w:tc>
          <w:tcPr>
            <w:tcW w:w="9628" w:type="dxa"/>
            <w:shd w:val="clear" w:color="auto" w:fill="D9D9D9" w:themeFill="background1" w:themeFillShade="D9"/>
            <w:vAlign w:val="center"/>
          </w:tcPr>
          <w:p w14:paraId="6FA98C07" w14:textId="7565E7AB" w:rsidR="00374554" w:rsidRPr="00922B03" w:rsidRDefault="00374554" w:rsidP="006D6B44">
            <w:pPr>
              <w:pStyle w:val="Normal2"/>
            </w:pPr>
            <w:r w:rsidRPr="00922B03">
              <w:t>Provide a</w:t>
            </w:r>
            <w:r w:rsidR="00176C24">
              <w:t xml:space="preserve"> background </w:t>
            </w:r>
            <w:r w:rsidRPr="00922B03">
              <w:t>to the study including a brief literature review, outline of knowledge gaps, how the study will address these, and the intended contribution to the field (750 - 1000 words)</w:t>
            </w:r>
          </w:p>
        </w:tc>
      </w:tr>
      <w:tr w:rsidR="00374554" w:rsidRPr="000006CE" w14:paraId="608C7DA9" w14:textId="77777777" w:rsidTr="002D5284">
        <w:trPr>
          <w:trHeight w:val="9699"/>
        </w:trPr>
        <w:tc>
          <w:tcPr>
            <w:tcW w:w="9628" w:type="dxa"/>
          </w:tcPr>
          <w:p w14:paraId="01FD78C6" w14:textId="77777777" w:rsidR="00045948" w:rsidRPr="00875F14" w:rsidRDefault="00045948" w:rsidP="00045948">
            <w:r w:rsidRPr="00875F14">
              <w:lastRenderedPageBreak/>
              <w:t>A review of existing heat health studies, vulnerability indicators, and heat health plans was conducted to understand the adverse effects of extreme heat on human health, affected population profiles and associated factors that are likely to increase heat health vulnerability. Extreme heat events can affect all population segments (4) (</w:t>
            </w:r>
            <w:r>
              <w:t>7</w:t>
            </w:r>
            <w:r w:rsidRPr="00875F14">
              <w:t>) (1</w:t>
            </w:r>
            <w:r>
              <w:t>7</w:t>
            </w:r>
            <w:r w:rsidRPr="00875F14">
              <w:t>), increasing emergency department presentations for all age groups during heatwaves (2</w:t>
            </w:r>
            <w:r>
              <w:t>3</w:t>
            </w:r>
            <w:r w:rsidRPr="00875F14">
              <w:t>) and posing an increased risk to population based on age, underlying health conditions, low socioeconomic status, and isolated living conditions (4) (</w:t>
            </w:r>
            <w:r>
              <w:t>7</w:t>
            </w:r>
            <w:r w:rsidRPr="00875F14">
              <w:t>) (1</w:t>
            </w:r>
            <w:r>
              <w:t>7</w:t>
            </w:r>
            <w:r w:rsidRPr="00875F14">
              <w:t>)</w:t>
            </w:r>
            <w:r>
              <w:t xml:space="preserve">. </w:t>
            </w:r>
            <w:r w:rsidRPr="00875F14">
              <w:t>Heatwaves are Australia's deadliest natural hazard (</w:t>
            </w:r>
            <w:r>
              <w:t>5</w:t>
            </w:r>
            <w:r w:rsidRPr="00875F14">
              <w:t>) and the occurrence and severity of is predicted to increase through climate change (4), further exacerbating negative effects of extreme heat in densely built urban areas with low vegetation through the urban heat island effect (4) (</w:t>
            </w:r>
            <w:r>
              <w:t>20</w:t>
            </w:r>
            <w:r w:rsidRPr="00875F14">
              <w:t>) in Australian cities and towns.</w:t>
            </w:r>
          </w:p>
          <w:p w14:paraId="740EFCDF" w14:textId="77777777" w:rsidR="00045948" w:rsidRPr="00875F14" w:rsidRDefault="00045948" w:rsidP="00045948"/>
          <w:p w14:paraId="7E07F903" w14:textId="77777777" w:rsidR="00045948" w:rsidRPr="00875F14" w:rsidRDefault="00045948" w:rsidP="00045948">
            <w:r w:rsidRPr="00875F14">
              <w:t>While several indicators have described the phenomenon of heat vulnerability, health outcomes data (emergency department presentations, hospitalisations and deaths) have been not been linked with social, environmental, climate and health data at a fine spatial scale. The urban fabric has not been captured at an adequate level of detail and the relationship between built environment parameters has not been linked to health outcomes. More detailed analysis is required at a smaller aggregation level (ABS ASGS SA1) to fully understand these complex relationships and generate a new understanding of population vulnerability to extreme heat events in New South Wales.</w:t>
            </w:r>
          </w:p>
          <w:p w14:paraId="12E8DE8E" w14:textId="77777777" w:rsidR="00045948" w:rsidRPr="00875F14" w:rsidRDefault="00045948" w:rsidP="00045948"/>
          <w:p w14:paraId="0AAEA7CF" w14:textId="77777777" w:rsidR="00045948" w:rsidRPr="00875F14" w:rsidRDefault="00045948" w:rsidP="00045948">
            <w:r w:rsidRPr="00875F14">
              <w:t xml:space="preserve">This study will integrate detailed health outcomes data provided by CHeReL with existing AURIN data to produce an improved understanding of heat health vulnerability. Emergency department presentations, hospitalisations, and deaths will be examined in relation to extreme heat data and analysed in a detailed context that includes environment determinants (access to vegetation and water), underlying health conditions (diabetes, cardiovascular disease, mental illness, decreased mobility, health risk factors), built environment (road and building density, sky view factor, surface roughness, land use) and socioeconomic determinants (unemployment, education, culturally and language diverse population, housing stress, family composition, social isolation). </w:t>
            </w:r>
          </w:p>
          <w:p w14:paraId="696868D8" w14:textId="77777777" w:rsidR="00045948" w:rsidRPr="00875F14" w:rsidRDefault="00045948" w:rsidP="00045948"/>
          <w:p w14:paraId="658B0C98" w14:textId="77777777" w:rsidR="00045948" w:rsidRPr="00875F14" w:rsidRDefault="00045948" w:rsidP="00045948">
            <w:r w:rsidRPr="00875F14">
              <w:t>The heat vulnerability study will generate heat health vulnerability indicators at a fine spatial scale, facilitating use by researchers, policy, and decision-makers to inform future planning decisions, adapt to the impact of extreme heat, and improve health and habitat conditions for climate sensitive cities. This and other assets including algorithms will be made available via AURIN to enable further research.</w:t>
            </w:r>
          </w:p>
          <w:p w14:paraId="13CAA79A" w14:textId="4FDB6C45" w:rsidR="0032778D" w:rsidRPr="000006CE" w:rsidRDefault="0032778D" w:rsidP="002D5284"/>
        </w:tc>
      </w:tr>
    </w:tbl>
    <w:p w14:paraId="6C6A2B45" w14:textId="77777777" w:rsidR="00ED6503" w:rsidRPr="000006CE" w:rsidRDefault="00ED6503">
      <w:pPr>
        <w:spacing w:line="240" w:lineRule="auto"/>
        <w:rPr>
          <w:sz w:val="16"/>
          <w:szCs w:val="16"/>
        </w:rPr>
      </w:pPr>
      <w:r w:rsidRPr="000006CE">
        <w:rPr>
          <w:sz w:val="16"/>
          <w:szCs w:val="16"/>
        </w:rPr>
        <w:br w:type="page"/>
      </w:r>
    </w:p>
    <w:p w14:paraId="400AD620" w14:textId="77777777" w:rsidR="00374554" w:rsidRPr="0038166F" w:rsidRDefault="004F3F90" w:rsidP="004F3F90">
      <w:pPr>
        <w:pStyle w:val="Heading1"/>
        <w:spacing w:after="120"/>
        <w:rPr>
          <w:color w:val="auto"/>
        </w:rPr>
      </w:pPr>
      <w:bookmarkStart w:id="113" w:name="_Toc89186193"/>
      <w:r w:rsidRPr="0038166F">
        <w:rPr>
          <w:color w:val="auto"/>
        </w:rPr>
        <w:lastRenderedPageBreak/>
        <w:t>AIMS AND OBJECTIVES</w:t>
      </w:r>
      <w:bookmarkEnd w:id="113"/>
    </w:p>
    <w:tbl>
      <w:tblPr>
        <w:tblStyle w:val="TableGrid"/>
        <w:tblW w:w="0" w:type="auto"/>
        <w:tblLook w:val="04A0" w:firstRow="1" w:lastRow="0" w:firstColumn="1" w:lastColumn="0" w:noHBand="0" w:noVBand="1"/>
      </w:tblPr>
      <w:tblGrid>
        <w:gridCol w:w="9488"/>
      </w:tblGrid>
      <w:tr w:rsidR="00D07FF3" w:rsidRPr="000006CE" w14:paraId="00C226B3" w14:textId="77777777" w:rsidTr="0057206E">
        <w:trPr>
          <w:cnfStyle w:val="000000100000" w:firstRow="0" w:lastRow="0" w:firstColumn="0" w:lastColumn="0" w:oddVBand="0" w:evenVBand="0" w:oddHBand="1" w:evenHBand="0" w:firstRowFirstColumn="0" w:firstRowLastColumn="0" w:lastRowFirstColumn="0" w:lastRowLastColumn="0"/>
          <w:trHeight w:val="454"/>
        </w:trPr>
        <w:tc>
          <w:tcPr>
            <w:tcW w:w="9628" w:type="dxa"/>
            <w:shd w:val="clear" w:color="auto" w:fill="D9D9D9" w:themeFill="background1" w:themeFillShade="D9"/>
            <w:vAlign w:val="center"/>
          </w:tcPr>
          <w:p w14:paraId="7AC55E5E" w14:textId="71F63C43" w:rsidR="006D6B44" w:rsidRPr="00922B03" w:rsidRDefault="006D6B44" w:rsidP="00E066A2">
            <w:pPr>
              <w:pStyle w:val="Normal2"/>
            </w:pPr>
            <w:r w:rsidRPr="00922B03">
              <w:t>Provide a statement of primary and secondary aims/objectives, key research questions, and/or a clearly defined hypothesis</w:t>
            </w:r>
            <w:r w:rsidR="00277AA7" w:rsidRPr="00922B03">
              <w:t>.</w:t>
            </w:r>
          </w:p>
        </w:tc>
      </w:tr>
      <w:tr w:rsidR="00922B03" w:rsidRPr="000006CE" w14:paraId="05B49152" w14:textId="77777777" w:rsidTr="00277AA7">
        <w:trPr>
          <w:trHeight w:val="3128"/>
        </w:trPr>
        <w:tc>
          <w:tcPr>
            <w:tcW w:w="9628" w:type="dxa"/>
          </w:tcPr>
          <w:p w14:paraId="28AAE4CF" w14:textId="072C3CFD" w:rsidR="00B61CA5" w:rsidRPr="00B61CA5" w:rsidRDefault="00B61CA5" w:rsidP="00B61CA5">
            <w:pPr>
              <w:spacing w:line="240" w:lineRule="auto"/>
              <w:rPr>
                <w:b/>
              </w:rPr>
            </w:pPr>
            <w:r w:rsidRPr="00B61CA5">
              <w:rPr>
                <w:b/>
              </w:rPr>
              <w:t>Aims</w:t>
            </w:r>
          </w:p>
          <w:p w14:paraId="2DEED288" w14:textId="4AD41F82" w:rsidR="00B61CA5" w:rsidRDefault="00B61CA5" w:rsidP="00B61CA5">
            <w:pPr>
              <w:spacing w:line="240" w:lineRule="auto"/>
            </w:pPr>
            <w:r>
              <w:t>To provide new insights into the relationships between local liveability, public health outcomes, health inequalities and environmental vulnerability within Australian cities.  The relationship between public health outcomes and the engineered, social, economic and environmental fabric of the built environment is relatively poorly understood. To address this, a Liveability Index based on access to social infrastructure, walkability, public transport, public open space, housing affordability and local employment will be spatially combined with public health outcomes associated with the environmental vulnerability of the urban populous. The utility of spatially integrating liveability with environmentally determined public health outcomes will be demonstrated via an urban heat health vulnerability case study that spatially integrates health-related heat vulnerability with key liveability metrics to understand the potential of different urban planning and design options for positive environmental public health outcomes.</w:t>
            </w:r>
          </w:p>
          <w:p w14:paraId="273A779D" w14:textId="77777777" w:rsidR="00B61CA5" w:rsidRDefault="00B61CA5" w:rsidP="00B61CA5">
            <w:pPr>
              <w:spacing w:line="240" w:lineRule="auto"/>
            </w:pPr>
          </w:p>
          <w:p w14:paraId="3E0F7463" w14:textId="77777777" w:rsidR="00B61CA5" w:rsidRPr="00B61CA5" w:rsidRDefault="00B61CA5" w:rsidP="00B61CA5">
            <w:pPr>
              <w:spacing w:line="240" w:lineRule="auto"/>
              <w:rPr>
                <w:b/>
              </w:rPr>
            </w:pPr>
            <w:r w:rsidRPr="00B61CA5">
              <w:rPr>
                <w:b/>
              </w:rPr>
              <w:t>Objectives</w:t>
            </w:r>
          </w:p>
          <w:p w14:paraId="71F0D0A7" w14:textId="77777777" w:rsidR="00B61CA5" w:rsidRDefault="00B61CA5" w:rsidP="00B61CA5">
            <w:pPr>
              <w:spacing w:line="240" w:lineRule="auto"/>
              <w:ind w:left="567" w:hanging="567"/>
            </w:pPr>
            <w:r>
              <w:t>(i)</w:t>
            </w:r>
            <w:r>
              <w:tab/>
              <w:t>To develop a new SA1 level population health heat vulnerability indicator for New South Wales that captures population heat exposure, heat sensitivity and adaptive capacity.</w:t>
            </w:r>
          </w:p>
          <w:p w14:paraId="3E819CF1" w14:textId="77777777" w:rsidR="00B61CA5" w:rsidRDefault="00B61CA5" w:rsidP="00B61CA5">
            <w:pPr>
              <w:spacing w:line="240" w:lineRule="auto"/>
              <w:ind w:left="567" w:hanging="567"/>
            </w:pPr>
            <w:r>
              <w:t>(ii)</w:t>
            </w:r>
            <w:r>
              <w:tab/>
              <w:t>To undertake spatial ‘hotspot’ analysis to statistically determine significant locations of heat health vulnerability for New South Wales major urban conurbations.</w:t>
            </w:r>
          </w:p>
          <w:p w14:paraId="0D6E9036" w14:textId="77777777" w:rsidR="00B61CA5" w:rsidRDefault="00B61CA5" w:rsidP="00B61CA5">
            <w:pPr>
              <w:spacing w:line="240" w:lineRule="auto"/>
              <w:ind w:left="567" w:hanging="567"/>
            </w:pPr>
            <w:r>
              <w:t>(iii)</w:t>
            </w:r>
            <w:r>
              <w:tab/>
              <w:t>To quantify the relationship between urban liveability and population heat vulnerability for the major urban areas of New South Wales.</w:t>
            </w:r>
          </w:p>
          <w:p w14:paraId="659F261B" w14:textId="77777777" w:rsidR="00B61CA5" w:rsidRDefault="00B61CA5" w:rsidP="00B61CA5">
            <w:pPr>
              <w:spacing w:line="240" w:lineRule="auto"/>
              <w:ind w:left="567" w:hanging="567"/>
            </w:pPr>
            <w:r>
              <w:t>(iv)</w:t>
            </w:r>
            <w:r>
              <w:tab/>
              <w:t>To evaluate the relationship between local liveability and key public health outcomes across the neighbourhoods and suburbs of New South Wales major urban conurbations.</w:t>
            </w:r>
          </w:p>
          <w:p w14:paraId="2585C662" w14:textId="77777777" w:rsidR="00B61CA5" w:rsidRDefault="00B61CA5" w:rsidP="00B61CA5">
            <w:pPr>
              <w:spacing w:line="240" w:lineRule="auto"/>
              <w:ind w:left="567" w:hanging="567"/>
            </w:pPr>
            <w:r>
              <w:t>(v)</w:t>
            </w:r>
            <w:r>
              <w:tab/>
              <w:t>To compare the results of (iii) and (iv) with demographic data from the ABS Socioeconomic Index for Area (Index of Relative Socio-economic Disadvantage) for 2016 and 2021 to investigate how socio-economic disadvantage, liveability and environmental health inequities have changed.</w:t>
            </w:r>
          </w:p>
          <w:p w14:paraId="7CE1D288" w14:textId="0749F48B" w:rsidR="00ED6503" w:rsidRDefault="00B61CA5" w:rsidP="00B61CA5">
            <w:pPr>
              <w:spacing w:line="240" w:lineRule="auto"/>
              <w:ind w:left="567" w:hanging="567"/>
            </w:pPr>
            <w:r>
              <w:t>(vi)</w:t>
            </w:r>
            <w:r>
              <w:tab/>
            </w:r>
            <w:r w:rsidRPr="00730093">
              <w:t xml:space="preserve">To construct a new integrated data asset available via AURIN </w:t>
            </w:r>
            <w:r>
              <w:t>that explicitly links neighbourhood level liveability, aggregated area-based incidence of key public health outcomes and socio-economic disadvantage.</w:t>
            </w:r>
            <w:r w:rsidR="005675C7">
              <w:t xml:space="preserve"> It also </w:t>
            </w:r>
            <w:r w:rsidR="005675C7" w:rsidRPr="005675C7">
              <w:t>contributes to sustainable development</w:t>
            </w:r>
            <w:r w:rsidR="005675C7">
              <w:t xml:space="preserve"> </w:t>
            </w:r>
            <w:r w:rsidR="005675C7" w:rsidRPr="005675C7">
              <w:t xml:space="preserve">and achieve </w:t>
            </w:r>
            <w:r w:rsidR="00160961">
              <w:t>Sustainable Development Goals (</w:t>
            </w:r>
            <w:r w:rsidR="005675C7" w:rsidRPr="005675C7">
              <w:t>SDGs</w:t>
            </w:r>
            <w:r w:rsidR="00160961">
              <w:t>)</w:t>
            </w:r>
            <w:r w:rsidR="005675C7">
              <w:t>.</w:t>
            </w:r>
          </w:p>
          <w:p w14:paraId="1A2E8517" w14:textId="003A226B" w:rsidR="00B61CA5" w:rsidRPr="000006CE" w:rsidRDefault="0085415B" w:rsidP="00B61CA5">
            <w:r>
              <w:t>(vii)</w:t>
            </w:r>
            <w:r>
              <w:tab/>
            </w:r>
            <w:r w:rsidRPr="0085415B">
              <w:t>To provide implications for policy development and practical intervention to tackle heat issue in NSW as well as the national level.</w:t>
            </w:r>
          </w:p>
        </w:tc>
      </w:tr>
    </w:tbl>
    <w:p w14:paraId="7B37BD55" w14:textId="77777777" w:rsidR="0032778D" w:rsidRPr="00922B03" w:rsidRDefault="004F3F90" w:rsidP="004F3F90">
      <w:pPr>
        <w:pStyle w:val="Heading1"/>
        <w:spacing w:before="240" w:after="120"/>
        <w:rPr>
          <w:color w:val="auto"/>
        </w:rPr>
      </w:pPr>
      <w:bookmarkStart w:id="114" w:name="_Ref84519176"/>
      <w:bookmarkStart w:id="115" w:name="_Ref84519185"/>
      <w:bookmarkStart w:id="116" w:name="_Ref84519192"/>
      <w:bookmarkStart w:id="117" w:name="_Toc89186194"/>
      <w:r w:rsidRPr="00922B03">
        <w:rPr>
          <w:color w:val="auto"/>
        </w:rPr>
        <w:t>METHODS</w:t>
      </w:r>
      <w:bookmarkEnd w:id="114"/>
      <w:bookmarkEnd w:id="115"/>
      <w:bookmarkEnd w:id="116"/>
      <w:bookmarkEnd w:id="117"/>
    </w:p>
    <w:tbl>
      <w:tblPr>
        <w:tblStyle w:val="TableGrid"/>
        <w:tblW w:w="0" w:type="auto"/>
        <w:tblLook w:val="04A0" w:firstRow="1" w:lastRow="0" w:firstColumn="1" w:lastColumn="0" w:noHBand="0" w:noVBand="1"/>
      </w:tblPr>
      <w:tblGrid>
        <w:gridCol w:w="9488"/>
      </w:tblGrid>
      <w:tr w:rsidR="006D6B44" w:rsidRPr="000006CE" w14:paraId="2AF9B58D" w14:textId="77777777" w:rsidTr="6014AD0E">
        <w:trPr>
          <w:cnfStyle w:val="000000100000" w:firstRow="0" w:lastRow="0" w:firstColumn="0" w:lastColumn="0" w:oddVBand="0" w:evenVBand="0" w:oddHBand="1" w:evenHBand="0" w:firstRowFirstColumn="0" w:firstRowLastColumn="0" w:lastRowFirstColumn="0" w:lastRowLastColumn="0"/>
          <w:trHeight w:val="454"/>
        </w:trPr>
        <w:tc>
          <w:tcPr>
            <w:tcW w:w="9488" w:type="dxa"/>
            <w:vAlign w:val="center"/>
          </w:tcPr>
          <w:p w14:paraId="24675377" w14:textId="71CD300C" w:rsidR="006D6B44" w:rsidRPr="00922B03" w:rsidRDefault="002667BD" w:rsidP="004F3F90">
            <w:pPr>
              <w:pStyle w:val="Heading4"/>
            </w:pPr>
            <w:r>
              <w:rPr>
                <w:rFonts w:ascii="ZWAdobeF" w:hAnsi="ZWAdobeF" w:cs="ZWAdobeF"/>
                <w:spacing w:val="0"/>
                <w:sz w:val="2"/>
                <w:szCs w:val="2"/>
              </w:rPr>
              <w:t>5B</w:t>
            </w:r>
            <w:r w:rsidR="006D6B44" w:rsidRPr="00922B03">
              <w:t>Study Design</w:t>
            </w:r>
          </w:p>
        </w:tc>
      </w:tr>
      <w:tr w:rsidR="006D6B44" w:rsidRPr="000006CE" w14:paraId="25176676" w14:textId="77777777" w:rsidTr="6014AD0E">
        <w:trPr>
          <w:trHeight w:val="454"/>
        </w:trPr>
        <w:tc>
          <w:tcPr>
            <w:tcW w:w="9488" w:type="dxa"/>
            <w:vAlign w:val="center"/>
          </w:tcPr>
          <w:p w14:paraId="48B6BA57" w14:textId="3A7AD741" w:rsidR="006D6B44" w:rsidRPr="000006CE" w:rsidRDefault="006D6B44" w:rsidP="007B2A59">
            <w:pPr>
              <w:pStyle w:val="Normal2"/>
            </w:pPr>
            <w:r w:rsidRPr="000006CE">
              <w:t>Describe the type of study (</w:t>
            </w:r>
            <w:r w:rsidR="00492F4B" w:rsidRPr="000006CE">
              <w:t>e.g.,</w:t>
            </w:r>
            <w:r w:rsidR="007B2A59" w:rsidRPr="000006CE">
              <w:t xml:space="preserve"> retrospective</w:t>
            </w:r>
            <w:r w:rsidRPr="000006CE">
              <w:t xml:space="preserve"> cohort study</w:t>
            </w:r>
            <w:r w:rsidR="00E7224A" w:rsidRPr="000006CE">
              <w:t>, case control</w:t>
            </w:r>
            <w:r w:rsidR="00042712" w:rsidRPr="000006CE">
              <w:t xml:space="preserve"> study</w:t>
            </w:r>
            <w:r w:rsidRPr="000006CE">
              <w:t>).</w:t>
            </w:r>
          </w:p>
        </w:tc>
      </w:tr>
      <w:tr w:rsidR="00922B03" w:rsidRPr="000006CE" w14:paraId="4253CCF8" w14:textId="77777777" w:rsidTr="6014AD0E">
        <w:trPr>
          <w:cnfStyle w:val="000000100000" w:firstRow="0" w:lastRow="0" w:firstColumn="0" w:lastColumn="0" w:oddVBand="0" w:evenVBand="0" w:oddHBand="1" w:evenHBand="0" w:firstRowFirstColumn="0" w:firstRowLastColumn="0" w:lastRowFirstColumn="0" w:lastRowLastColumn="0"/>
          <w:trHeight w:val="1247"/>
        </w:trPr>
        <w:tc>
          <w:tcPr>
            <w:tcW w:w="9488" w:type="dxa"/>
            <w:shd w:val="clear" w:color="auto" w:fill="auto"/>
          </w:tcPr>
          <w:p w14:paraId="74BAEE45" w14:textId="674BF653" w:rsidR="00D04B8C" w:rsidRPr="000006CE" w:rsidRDefault="008608DD" w:rsidP="00802E72">
            <w:pPr>
              <w:spacing w:line="240" w:lineRule="auto"/>
            </w:pPr>
            <w:r>
              <w:t xml:space="preserve">This is a retrospective cohort study of </w:t>
            </w:r>
            <w:r w:rsidR="00802E72">
              <w:t xml:space="preserve">all </w:t>
            </w:r>
            <w:r>
              <w:t xml:space="preserve">patients </w:t>
            </w:r>
            <w:r w:rsidR="00955FDC">
              <w:t xml:space="preserve">living in selected regions of NSW </w:t>
            </w:r>
            <w:r w:rsidR="00802E72">
              <w:t xml:space="preserve">who presented to a NSW Emergency Department, admitted to hospital or died between 2016 and 2021.  We will compare the number and type (i.e. diagnosis, cause of death) </w:t>
            </w:r>
            <w:r w:rsidR="00955FDC">
              <w:t>of events during periods of heatwave and non-heatwave periods.</w:t>
            </w:r>
          </w:p>
        </w:tc>
      </w:tr>
      <w:tr w:rsidR="00E262F1" w:rsidRPr="000006CE" w14:paraId="0E90E15C" w14:textId="77777777" w:rsidTr="6014AD0E">
        <w:trPr>
          <w:trHeight w:val="454"/>
        </w:trPr>
        <w:tc>
          <w:tcPr>
            <w:tcW w:w="9488" w:type="dxa"/>
            <w:vAlign w:val="center"/>
          </w:tcPr>
          <w:p w14:paraId="23EB2255" w14:textId="0D4A2DD6" w:rsidR="00E262F1" w:rsidRPr="00922B03" w:rsidRDefault="002667BD" w:rsidP="004F3F90">
            <w:pPr>
              <w:pStyle w:val="Heading4"/>
            </w:pPr>
            <w:bookmarkStart w:id="118" w:name="_Toc405452621"/>
            <w:bookmarkStart w:id="119" w:name="_Toc405457033"/>
            <w:r>
              <w:rPr>
                <w:rFonts w:ascii="ZWAdobeF" w:hAnsi="ZWAdobeF" w:cs="ZWAdobeF"/>
                <w:spacing w:val="0"/>
                <w:sz w:val="2"/>
                <w:szCs w:val="2"/>
              </w:rPr>
              <w:t>6B</w:t>
            </w:r>
            <w:r w:rsidR="00E262F1" w:rsidRPr="000006CE">
              <w:t>Cohort/study population</w:t>
            </w:r>
            <w:bookmarkEnd w:id="118"/>
            <w:bookmarkEnd w:id="119"/>
          </w:p>
        </w:tc>
      </w:tr>
      <w:tr w:rsidR="00E262F1" w:rsidRPr="000006CE" w14:paraId="2A3E99C2" w14:textId="77777777" w:rsidTr="6014AD0E">
        <w:trPr>
          <w:cnfStyle w:val="000000100000" w:firstRow="0" w:lastRow="0" w:firstColumn="0" w:lastColumn="0" w:oddVBand="0" w:evenVBand="0" w:oddHBand="1" w:evenHBand="0" w:firstRowFirstColumn="0" w:firstRowLastColumn="0" w:lastRowFirstColumn="0" w:lastRowLastColumn="0"/>
          <w:trHeight w:val="454"/>
        </w:trPr>
        <w:tc>
          <w:tcPr>
            <w:tcW w:w="9488" w:type="dxa"/>
            <w:shd w:val="clear" w:color="auto" w:fill="auto"/>
            <w:vAlign w:val="center"/>
          </w:tcPr>
          <w:p w14:paraId="67224F06" w14:textId="77777777" w:rsidR="00E262F1" w:rsidRPr="000006CE" w:rsidRDefault="00E262F1" w:rsidP="000452B8">
            <w:pPr>
              <w:pStyle w:val="Normal2"/>
            </w:pPr>
            <w:r w:rsidRPr="000006CE">
              <w:t>Please describe your cohort</w:t>
            </w:r>
            <w:r w:rsidR="000452B8" w:rsidRPr="000006CE">
              <w:t>/study population</w:t>
            </w:r>
            <w:r w:rsidRPr="000006CE">
              <w:t>, specifying any inclusion /exclusion criteria.</w:t>
            </w:r>
          </w:p>
        </w:tc>
      </w:tr>
      <w:tr w:rsidR="00922B03" w:rsidRPr="000006CE" w14:paraId="7B8A2A8C" w14:textId="77777777" w:rsidTr="6014AD0E">
        <w:trPr>
          <w:trHeight w:val="2503"/>
        </w:trPr>
        <w:tc>
          <w:tcPr>
            <w:tcW w:w="9488" w:type="dxa"/>
          </w:tcPr>
          <w:p w14:paraId="6CC68FED" w14:textId="1A01D794" w:rsidR="00955FDC" w:rsidRDefault="00B61CA5" w:rsidP="6014AD0E">
            <w:pPr>
              <w:pStyle w:val="Normal2"/>
              <w:spacing w:line="240" w:lineRule="auto"/>
              <w:rPr>
                <w:i w:val="0"/>
                <w:color w:val="000000" w:themeColor="text1"/>
              </w:rPr>
            </w:pPr>
            <w:r w:rsidRPr="6014AD0E">
              <w:rPr>
                <w:i w:val="0"/>
                <w:color w:val="000000" w:themeColor="text1"/>
              </w:rPr>
              <w:lastRenderedPageBreak/>
              <w:t xml:space="preserve">The cohort is </w:t>
            </w:r>
            <w:r w:rsidR="002501F7" w:rsidRPr="6014AD0E">
              <w:rPr>
                <w:i w:val="0"/>
                <w:color w:val="000000" w:themeColor="text1"/>
              </w:rPr>
              <w:t xml:space="preserve">population of all ages living in major urban areas in New South </w:t>
            </w:r>
            <w:r w:rsidR="00955FDC" w:rsidRPr="6014AD0E">
              <w:rPr>
                <w:i w:val="0"/>
                <w:color w:val="000000" w:themeColor="text1"/>
              </w:rPr>
              <w:t xml:space="preserve">Wales (please </w:t>
            </w:r>
            <w:r w:rsidR="00015B2A" w:rsidRPr="6014AD0E">
              <w:rPr>
                <w:i w:val="0"/>
                <w:color w:val="000000" w:themeColor="text1"/>
              </w:rPr>
              <w:t>use excel file “study area geocodes” to select areas of interest</w:t>
            </w:r>
            <w:r w:rsidR="00955FDC" w:rsidRPr="6014AD0E">
              <w:rPr>
                <w:i w:val="0"/>
                <w:color w:val="000000" w:themeColor="text1"/>
              </w:rPr>
              <w:t xml:space="preserve">) who presented to </w:t>
            </w:r>
            <w:r w:rsidR="00955FDC" w:rsidRPr="6014AD0E">
              <w:rPr>
                <w:i w:val="0"/>
              </w:rPr>
              <w:t xml:space="preserve">a NSW Emergency Department, admitted to hospital or died between 2016 and 2021.  For each identified patient, we require all their Emergency Department and hospitalisation data dating back to 2011 in order for us to determine the medical history with a minimum of a </w:t>
            </w:r>
            <w:r w:rsidR="17ACCCFB" w:rsidRPr="6014AD0E">
              <w:rPr>
                <w:i w:val="0"/>
              </w:rPr>
              <w:t>10</w:t>
            </w:r>
            <w:r w:rsidR="00955FDC" w:rsidRPr="6014AD0E">
              <w:rPr>
                <w:i w:val="0"/>
              </w:rPr>
              <w:t>-year look-back.</w:t>
            </w:r>
          </w:p>
          <w:p w14:paraId="00AF662F" w14:textId="77777777" w:rsidR="00955FDC" w:rsidRDefault="00955FDC" w:rsidP="00B61CA5">
            <w:pPr>
              <w:pStyle w:val="Normal2"/>
              <w:spacing w:line="240" w:lineRule="auto"/>
              <w:rPr>
                <w:i w:val="0"/>
                <w:iCs/>
                <w:color w:val="000000" w:themeColor="text1"/>
              </w:rPr>
            </w:pPr>
          </w:p>
          <w:p w14:paraId="183CE880" w14:textId="436C0064" w:rsidR="00AB50CF" w:rsidRPr="002501F7" w:rsidRDefault="002501F7" w:rsidP="00AB50CF">
            <w:pPr>
              <w:pStyle w:val="Normal2"/>
              <w:spacing w:line="240" w:lineRule="auto"/>
              <w:rPr>
                <w:i w:val="0"/>
                <w:iCs/>
                <w:lang w:val="en-US"/>
              </w:rPr>
            </w:pPr>
            <w:r w:rsidRPr="002501F7">
              <w:rPr>
                <w:i w:val="0"/>
                <w:iCs/>
                <w:lang w:val="en-US"/>
              </w:rPr>
              <w:t>Heatwaves are the deadliest n</w:t>
            </w:r>
            <w:r>
              <w:rPr>
                <w:i w:val="0"/>
                <w:iCs/>
                <w:lang w:val="en-US"/>
              </w:rPr>
              <w:t xml:space="preserve">atural hazard in Australia and while the elderly population is more vulnerable to the risk of heat related illness, all age groups are susceptible to illness and death during heatwaves. It is important to include population of all ages in this study to complete an accurate heat vulnerability indicator based on health outcomes. </w:t>
            </w:r>
          </w:p>
          <w:p w14:paraId="0C4DBEB7" w14:textId="77777777" w:rsidR="002501F7" w:rsidRPr="002501F7" w:rsidRDefault="002501F7" w:rsidP="00AB50CF">
            <w:pPr>
              <w:pStyle w:val="Normal2"/>
              <w:spacing w:line="240" w:lineRule="auto"/>
              <w:rPr>
                <w:i w:val="0"/>
                <w:iCs/>
                <w:lang w:val="en-US"/>
              </w:rPr>
            </w:pPr>
          </w:p>
          <w:p w14:paraId="311DE83D" w14:textId="49B5B3D8" w:rsidR="00E13D79" w:rsidRDefault="00B3378F" w:rsidP="00AB50CF">
            <w:pPr>
              <w:pStyle w:val="Normal2"/>
              <w:spacing w:line="240" w:lineRule="auto"/>
              <w:rPr>
                <w:i w:val="0"/>
                <w:iCs/>
              </w:rPr>
            </w:pPr>
            <w:r>
              <w:rPr>
                <w:i w:val="0"/>
                <w:iCs/>
              </w:rPr>
              <w:t xml:space="preserve">We used the Australian Bureau of Statistics (ABS) definition of </w:t>
            </w:r>
            <w:r w:rsidR="00E13D79">
              <w:rPr>
                <w:i w:val="0"/>
                <w:iCs/>
              </w:rPr>
              <w:t xml:space="preserve">Greater Capital Cities Statistical Areas, </w:t>
            </w:r>
            <w:r>
              <w:rPr>
                <w:i w:val="0"/>
                <w:iCs/>
              </w:rPr>
              <w:t>Significant Urban Area</w:t>
            </w:r>
            <w:r w:rsidR="00E13D79">
              <w:rPr>
                <w:i w:val="0"/>
                <w:iCs/>
              </w:rPr>
              <w:t>s and Sections of State with Major Urban/Other Urban</w:t>
            </w:r>
            <w:r>
              <w:rPr>
                <w:i w:val="0"/>
                <w:iCs/>
              </w:rPr>
              <w:t xml:space="preserve"> to define urban areas in this study.  </w:t>
            </w:r>
            <w:r w:rsidR="00E13D79">
              <w:rPr>
                <w:i w:val="0"/>
                <w:iCs/>
              </w:rPr>
              <w:t>The NSW study area includes Albury, Newcastle-Maitland, Sydney, Wollongong and Tweed Heads.</w:t>
            </w:r>
          </w:p>
          <w:p w14:paraId="731C78AF" w14:textId="77777777" w:rsidR="00E13D79" w:rsidRDefault="00E13D79" w:rsidP="00AB50CF">
            <w:pPr>
              <w:pStyle w:val="Normal2"/>
              <w:spacing w:line="240" w:lineRule="auto"/>
              <w:rPr>
                <w:i w:val="0"/>
                <w:iCs/>
              </w:rPr>
            </w:pPr>
          </w:p>
          <w:p w14:paraId="121C6AB1" w14:textId="245F1857" w:rsidR="00AB50CF" w:rsidRDefault="00B3378F" w:rsidP="00AB50CF">
            <w:pPr>
              <w:pStyle w:val="Normal2"/>
              <w:spacing w:line="240" w:lineRule="auto"/>
              <w:rPr>
                <w:i w:val="0"/>
                <w:iCs/>
              </w:rPr>
            </w:pPr>
            <w:r>
              <w:rPr>
                <w:i w:val="0"/>
                <w:iCs/>
              </w:rPr>
              <w:t xml:space="preserve">ABS defines </w:t>
            </w:r>
            <w:r w:rsidR="00ED1956">
              <w:rPr>
                <w:i w:val="0"/>
                <w:iCs/>
              </w:rPr>
              <w:t xml:space="preserve">a </w:t>
            </w:r>
            <w:r>
              <w:rPr>
                <w:i w:val="0"/>
                <w:iCs/>
              </w:rPr>
              <w:t xml:space="preserve">“Significant Urban Area” as regions with more than 10,000 residents.  We have provided two files </w:t>
            </w:r>
            <w:r w:rsidR="009A220C">
              <w:rPr>
                <w:i w:val="0"/>
                <w:iCs/>
              </w:rPr>
              <w:t xml:space="preserve">derived </w:t>
            </w:r>
            <w:r>
              <w:rPr>
                <w:i w:val="0"/>
                <w:iCs/>
              </w:rPr>
              <w:t xml:space="preserve">from the ABS </w:t>
            </w:r>
            <w:r w:rsidR="009A220C">
              <w:rPr>
                <w:i w:val="0"/>
                <w:iCs/>
              </w:rPr>
              <w:t xml:space="preserve">that </w:t>
            </w:r>
            <w:r>
              <w:rPr>
                <w:i w:val="0"/>
                <w:iCs/>
              </w:rPr>
              <w:t>provide SA</w:t>
            </w:r>
            <w:r w:rsidR="00A31FAE">
              <w:rPr>
                <w:i w:val="0"/>
                <w:iCs/>
              </w:rPr>
              <w:t>1</w:t>
            </w:r>
            <w:r>
              <w:rPr>
                <w:i w:val="0"/>
                <w:iCs/>
              </w:rPr>
              <w:t xml:space="preserve"> codes defining these urban regions:</w:t>
            </w:r>
          </w:p>
          <w:p w14:paraId="25725E11" w14:textId="7067A379" w:rsidR="00B3378F" w:rsidRDefault="00B3378F" w:rsidP="00B3378F">
            <w:pPr>
              <w:pStyle w:val="Normal2"/>
              <w:spacing w:line="240" w:lineRule="auto"/>
              <w:ind w:left="567" w:hanging="567"/>
              <w:rPr>
                <w:i w:val="0"/>
                <w:iCs/>
              </w:rPr>
            </w:pPr>
            <w:r>
              <w:rPr>
                <w:i w:val="0"/>
                <w:iCs/>
              </w:rPr>
              <w:t>(i)</w:t>
            </w:r>
            <w:r>
              <w:rPr>
                <w:i w:val="0"/>
                <w:iCs/>
              </w:rPr>
              <w:tab/>
            </w:r>
            <w:r w:rsidRPr="00B3378F">
              <w:rPr>
                <w:i w:val="0"/>
                <w:iCs/>
              </w:rPr>
              <w:t>2011 NSW significant urban area.xlsx</w:t>
            </w:r>
          </w:p>
          <w:p w14:paraId="052223E1" w14:textId="6CE0D2CC" w:rsidR="00B3378F" w:rsidRDefault="00B3378F" w:rsidP="00B3378F">
            <w:pPr>
              <w:pStyle w:val="Normal2"/>
              <w:spacing w:line="240" w:lineRule="auto"/>
              <w:ind w:left="567" w:hanging="567"/>
              <w:rPr>
                <w:i w:val="0"/>
                <w:iCs/>
              </w:rPr>
            </w:pPr>
            <w:r>
              <w:rPr>
                <w:i w:val="0"/>
                <w:iCs/>
              </w:rPr>
              <w:t>(ii)</w:t>
            </w:r>
            <w:r>
              <w:rPr>
                <w:i w:val="0"/>
                <w:iCs/>
              </w:rPr>
              <w:tab/>
            </w:r>
            <w:r w:rsidRPr="00B3378F">
              <w:rPr>
                <w:i w:val="0"/>
                <w:iCs/>
              </w:rPr>
              <w:t>201</w:t>
            </w:r>
            <w:r>
              <w:rPr>
                <w:i w:val="0"/>
                <w:iCs/>
              </w:rPr>
              <w:t>6 and 2021</w:t>
            </w:r>
            <w:r w:rsidRPr="00B3378F">
              <w:rPr>
                <w:i w:val="0"/>
                <w:iCs/>
              </w:rPr>
              <w:t xml:space="preserve"> NSW significant urban area.xlsx</w:t>
            </w:r>
          </w:p>
          <w:p w14:paraId="1018E281" w14:textId="3DBDDA79" w:rsidR="00B3378F" w:rsidRDefault="00B3378F" w:rsidP="00AB50CF">
            <w:pPr>
              <w:pStyle w:val="Normal2"/>
              <w:spacing w:line="240" w:lineRule="auto"/>
              <w:rPr>
                <w:i w:val="0"/>
                <w:iCs/>
              </w:rPr>
            </w:pPr>
          </w:p>
          <w:p w14:paraId="377331B1" w14:textId="4FC44551" w:rsidR="00B3378F" w:rsidRDefault="00B3378F" w:rsidP="00AB50CF">
            <w:pPr>
              <w:pStyle w:val="Normal2"/>
              <w:spacing w:line="240" w:lineRule="auto"/>
              <w:rPr>
                <w:i w:val="0"/>
                <w:iCs/>
              </w:rPr>
            </w:pPr>
            <w:r>
              <w:rPr>
                <w:i w:val="0"/>
                <w:iCs/>
              </w:rPr>
              <w:t>Note: “Significant Urban Area” for 2021 is not currently available, therefore we are using the 2016 classification for 2021.</w:t>
            </w:r>
          </w:p>
          <w:p w14:paraId="257E5B88" w14:textId="38AE4F13" w:rsidR="00AB50CF" w:rsidRPr="0038166F" w:rsidRDefault="00AB50CF" w:rsidP="00AB50CF">
            <w:pPr>
              <w:pStyle w:val="Normal2"/>
              <w:spacing w:line="240" w:lineRule="auto"/>
              <w:rPr>
                <w:i w:val="0"/>
                <w:iCs/>
              </w:rPr>
            </w:pPr>
          </w:p>
        </w:tc>
      </w:tr>
    </w:tbl>
    <w:p w14:paraId="32659F21" w14:textId="77777777" w:rsidR="0037672B" w:rsidRDefault="0037672B">
      <w:r>
        <w:rPr>
          <w:caps/>
        </w:rPr>
        <w:br w:type="page"/>
      </w:r>
    </w:p>
    <w:tbl>
      <w:tblPr>
        <w:tblStyle w:val="TableGrid"/>
        <w:tblW w:w="0" w:type="auto"/>
        <w:tblLook w:val="04A0" w:firstRow="1" w:lastRow="0" w:firstColumn="1" w:lastColumn="0" w:noHBand="0" w:noVBand="1"/>
      </w:tblPr>
      <w:tblGrid>
        <w:gridCol w:w="2405"/>
        <w:gridCol w:w="2693"/>
        <w:gridCol w:w="2552"/>
        <w:gridCol w:w="1838"/>
      </w:tblGrid>
      <w:tr w:rsidR="00E262F1" w:rsidRPr="000006CE" w14:paraId="57E163A9" w14:textId="77777777" w:rsidTr="0038166F">
        <w:trPr>
          <w:cnfStyle w:val="000000100000" w:firstRow="0" w:lastRow="0" w:firstColumn="0" w:lastColumn="0" w:oddVBand="0" w:evenVBand="0" w:oddHBand="1" w:evenHBand="0" w:firstRowFirstColumn="0" w:firstRowLastColumn="0" w:lastRowFirstColumn="0" w:lastRowLastColumn="0"/>
          <w:trHeight w:val="454"/>
        </w:trPr>
        <w:tc>
          <w:tcPr>
            <w:tcW w:w="9488" w:type="dxa"/>
            <w:gridSpan w:val="4"/>
            <w:vAlign w:val="center"/>
          </w:tcPr>
          <w:p w14:paraId="7E8F3B43" w14:textId="1C4B3C04" w:rsidR="00E262F1" w:rsidRPr="000006CE" w:rsidRDefault="002667BD" w:rsidP="004F3F90">
            <w:pPr>
              <w:pStyle w:val="Heading4"/>
            </w:pPr>
            <w:r>
              <w:rPr>
                <w:rFonts w:ascii="ZWAdobeF" w:hAnsi="ZWAdobeF" w:cs="ZWAdobeF"/>
                <w:spacing w:val="0"/>
                <w:sz w:val="2"/>
                <w:szCs w:val="2"/>
              </w:rPr>
              <w:lastRenderedPageBreak/>
              <w:t>7B</w:t>
            </w:r>
            <w:r w:rsidR="00E262F1" w:rsidRPr="000006CE">
              <w:t>DATA COLLECTION</w:t>
            </w:r>
          </w:p>
        </w:tc>
      </w:tr>
      <w:tr w:rsidR="00E262F1" w:rsidRPr="000006CE" w14:paraId="69FFB1CE" w14:textId="77777777" w:rsidTr="000F563B">
        <w:trPr>
          <w:trHeight w:val="454"/>
        </w:trPr>
        <w:tc>
          <w:tcPr>
            <w:tcW w:w="9488" w:type="dxa"/>
            <w:gridSpan w:val="4"/>
            <w:shd w:val="clear" w:color="auto" w:fill="D9D9D9" w:themeFill="background1" w:themeFillShade="D9"/>
            <w:vAlign w:val="center"/>
          </w:tcPr>
          <w:p w14:paraId="7CB94101" w14:textId="77777777" w:rsidR="00E262F1" w:rsidRPr="000006CE" w:rsidRDefault="00E262F1" w:rsidP="00473043">
            <w:pPr>
              <w:pStyle w:val="Normal2"/>
            </w:pPr>
            <w:r w:rsidRPr="000006CE">
              <w:t xml:space="preserve">Please identify the nature of the data to be collected (multiple options may be selected). </w:t>
            </w:r>
          </w:p>
        </w:tc>
      </w:tr>
      <w:tr w:rsidR="00922B03" w:rsidRPr="000006CE" w14:paraId="48238D08" w14:textId="77777777" w:rsidTr="000F563B">
        <w:trPr>
          <w:cnfStyle w:val="000000100000" w:firstRow="0" w:lastRow="0" w:firstColumn="0" w:lastColumn="0" w:oddVBand="0" w:evenVBand="0" w:oddHBand="1" w:evenHBand="0" w:firstRowFirstColumn="0" w:firstRowLastColumn="0" w:lastRowFirstColumn="0" w:lastRowLastColumn="0"/>
          <w:trHeight w:val="918"/>
        </w:trPr>
        <w:tc>
          <w:tcPr>
            <w:tcW w:w="9488" w:type="dxa"/>
            <w:gridSpan w:val="4"/>
            <w:shd w:val="clear" w:color="auto" w:fill="D9D9D9" w:themeFill="background1" w:themeFillShade="D9"/>
            <w:vAlign w:val="center"/>
          </w:tcPr>
          <w:p w14:paraId="11552227" w14:textId="4582BBD2" w:rsidR="00E262F1" w:rsidRPr="00922B03" w:rsidRDefault="00000000" w:rsidP="0080094F">
            <w:sdt>
              <w:sdtPr>
                <w:id w:val="-2055300783"/>
                <w14:checkbox>
                  <w14:checked w14:val="0"/>
                  <w14:checkedState w14:val="2612" w14:font="MS Gothic"/>
                  <w14:uncheckedState w14:val="2610" w14:font="MS Gothic"/>
                </w14:checkbox>
              </w:sdtPr>
              <w:sdtContent>
                <w:r w:rsidR="00E262F1" w:rsidRPr="00922B03">
                  <w:rPr>
                    <w:rFonts w:ascii="MS Gothic" w:eastAsia="MS Gothic" w:hAnsi="MS Gothic" w:hint="eastAsia"/>
                  </w:rPr>
                  <w:t>☐</w:t>
                </w:r>
              </w:sdtContent>
            </w:sdt>
            <w:r w:rsidR="00E262F1" w:rsidRPr="00922B03">
              <w:t xml:space="preserve">  </w:t>
            </w:r>
            <w:r w:rsidR="00E262F1" w:rsidRPr="00E24AAF">
              <w:rPr>
                <w:rStyle w:val="Heading2Char"/>
              </w:rPr>
              <w:t>Primary data collection</w:t>
            </w:r>
            <w:r w:rsidR="00E262F1" w:rsidRPr="00922B03">
              <w:t xml:space="preserve"> (</w:t>
            </w:r>
            <w:r w:rsidR="00492F4B" w:rsidRPr="00922B03">
              <w:t>e.g.,</w:t>
            </w:r>
            <w:r w:rsidR="00E262F1" w:rsidRPr="00922B03">
              <w:t xml:space="preserve"> original data from surveys, interviews, and/or focus groups etc.)</w:t>
            </w:r>
          </w:p>
          <w:p w14:paraId="0A0BDE61" w14:textId="77777777" w:rsidR="00E262F1" w:rsidRPr="00922B03" w:rsidRDefault="00E262F1" w:rsidP="00E162A7">
            <w:pPr>
              <w:pStyle w:val="Normal2"/>
              <w:rPr>
                <w:b/>
                <w:i w:val="0"/>
              </w:rPr>
            </w:pPr>
            <w:r w:rsidRPr="00922B03">
              <w:t xml:space="preserve">      </w:t>
            </w:r>
            <w:r w:rsidRPr="00922B03">
              <w:rPr>
                <w:b/>
                <w:i w:val="0"/>
              </w:rPr>
              <w:t xml:space="preserve">Please provide a description of primary data sources below. </w:t>
            </w:r>
          </w:p>
          <w:p w14:paraId="045EE929" w14:textId="77777777" w:rsidR="007C275D" w:rsidRPr="00922B03" w:rsidRDefault="007C275D" w:rsidP="00E162A7">
            <w:pPr>
              <w:pStyle w:val="Normal2"/>
              <w:rPr>
                <w:b/>
                <w:i w:val="0"/>
              </w:rPr>
            </w:pPr>
            <w:r w:rsidRPr="00922B03">
              <w:rPr>
                <w:b/>
                <w:i w:val="0"/>
              </w:rPr>
              <w:t xml:space="preserve">      Please </w:t>
            </w:r>
            <w:r w:rsidRPr="00922B03">
              <w:rPr>
                <w:b/>
                <w:i w:val="0"/>
                <w:u w:val="single"/>
              </w:rPr>
              <w:t>specify the names of the sites</w:t>
            </w:r>
            <w:r w:rsidRPr="00922B03">
              <w:rPr>
                <w:b/>
                <w:i w:val="0"/>
              </w:rPr>
              <w:t xml:space="preserve"> for primary data collection.</w:t>
            </w:r>
          </w:p>
        </w:tc>
      </w:tr>
      <w:tr w:rsidR="00922B03" w:rsidRPr="000006CE" w14:paraId="796EB660" w14:textId="77777777" w:rsidTr="0057206E">
        <w:trPr>
          <w:trHeight w:val="1215"/>
        </w:trPr>
        <w:tc>
          <w:tcPr>
            <w:tcW w:w="9488" w:type="dxa"/>
            <w:gridSpan w:val="4"/>
            <w:shd w:val="clear" w:color="auto" w:fill="auto"/>
          </w:tcPr>
          <w:p w14:paraId="736B60D5" w14:textId="133B9CE7" w:rsidR="003D0D6A" w:rsidRPr="00922B03" w:rsidRDefault="003D0D6A" w:rsidP="00DC71FC">
            <w:bookmarkStart w:id="120" w:name="_Toc79656365"/>
            <w:bookmarkStart w:id="121" w:name="_Toc84519348"/>
            <w:bookmarkStart w:id="122" w:name="_Toc87543325"/>
            <w:bookmarkStart w:id="123" w:name="_Toc89186049"/>
            <w:bookmarkEnd w:id="120"/>
            <w:bookmarkEnd w:id="121"/>
            <w:bookmarkEnd w:id="122"/>
            <w:bookmarkEnd w:id="123"/>
          </w:p>
        </w:tc>
      </w:tr>
      <w:tr w:rsidR="00922B03" w:rsidRPr="000006CE" w14:paraId="54F633A0" w14:textId="77777777" w:rsidTr="00F51B83">
        <w:trPr>
          <w:cnfStyle w:val="000000100000" w:firstRow="0" w:lastRow="0" w:firstColumn="0" w:lastColumn="0" w:oddVBand="0" w:evenVBand="0" w:oddHBand="1" w:evenHBand="0" w:firstRowFirstColumn="0" w:firstRowLastColumn="0" w:lastRowFirstColumn="0" w:lastRowLastColumn="0"/>
          <w:trHeight w:val="566"/>
        </w:trPr>
        <w:tc>
          <w:tcPr>
            <w:tcW w:w="9488" w:type="dxa"/>
            <w:gridSpan w:val="4"/>
            <w:shd w:val="clear" w:color="auto" w:fill="D9D9D9" w:themeFill="background1" w:themeFillShade="D9"/>
            <w:vAlign w:val="center"/>
          </w:tcPr>
          <w:p w14:paraId="27576967" w14:textId="52049623" w:rsidR="00E262F1" w:rsidRPr="00922B03" w:rsidRDefault="00000000" w:rsidP="00190214">
            <w:sdt>
              <w:sdtPr>
                <w:id w:val="-2143725743"/>
                <w14:checkbox>
                  <w14:checked w14:val="1"/>
                  <w14:checkedState w14:val="2612" w14:font="MS Gothic"/>
                  <w14:uncheckedState w14:val="2610" w14:font="MS Gothic"/>
                </w14:checkbox>
              </w:sdtPr>
              <w:sdtContent>
                <w:r w:rsidR="008608DD">
                  <w:rPr>
                    <w:rFonts w:ascii="MS Gothic" w:eastAsia="MS Gothic" w:hAnsi="MS Gothic" w:hint="eastAsia"/>
                  </w:rPr>
                  <w:t>☒</w:t>
                </w:r>
              </w:sdtContent>
            </w:sdt>
            <w:r w:rsidR="00E262F1" w:rsidRPr="00922B03">
              <w:t xml:space="preserve">  </w:t>
            </w:r>
            <w:r w:rsidR="00E262F1" w:rsidRPr="00E24AAF">
              <w:rPr>
                <w:rStyle w:val="Heading2Char"/>
              </w:rPr>
              <w:t>Secondary data collection</w:t>
            </w:r>
            <w:r w:rsidR="00E262F1" w:rsidRPr="00922B03">
              <w:t xml:space="preserve"> (</w:t>
            </w:r>
            <w:r w:rsidR="00492F4B" w:rsidRPr="00922B03">
              <w:t>e.g.,</w:t>
            </w:r>
            <w:r w:rsidR="00E262F1" w:rsidRPr="00922B03">
              <w:t xml:space="preserve"> routinely collected data) </w:t>
            </w:r>
          </w:p>
          <w:p w14:paraId="2749CACF" w14:textId="548B67A0" w:rsidR="00E262F1" w:rsidRPr="008D0CBC" w:rsidRDefault="00E262F1" w:rsidP="00D74541">
            <w:pPr>
              <w:jc w:val="both"/>
              <w:rPr>
                <w:b/>
              </w:rPr>
            </w:pPr>
            <w:r w:rsidRPr="00922B03">
              <w:rPr>
                <w:rStyle w:val="Heading3Char"/>
              </w:rPr>
              <w:t xml:space="preserve">     </w:t>
            </w:r>
            <w:r w:rsidR="008D0CBC" w:rsidRPr="00702809">
              <w:rPr>
                <w:rStyle w:val="Heading3Char"/>
              </w:rPr>
              <w:t xml:space="preserve">Please </w:t>
            </w:r>
            <w:r w:rsidR="00D74541">
              <w:rPr>
                <w:rStyle w:val="Heading3Char"/>
              </w:rPr>
              <w:t>provide details for</w:t>
            </w:r>
            <w:r w:rsidR="008D0CBC" w:rsidRPr="00702809">
              <w:rPr>
                <w:rStyle w:val="Heading3Char"/>
              </w:rPr>
              <w:t xml:space="preserve"> </w:t>
            </w:r>
            <w:r w:rsidR="008D0CBC" w:rsidRPr="00874BD0">
              <w:rPr>
                <w:rStyle w:val="Heading3Char"/>
                <w:u w:val="single"/>
              </w:rPr>
              <w:t>all</w:t>
            </w:r>
            <w:r w:rsidR="008D0CBC" w:rsidRPr="00702809">
              <w:rPr>
                <w:rStyle w:val="Heading3Char"/>
              </w:rPr>
              <w:t xml:space="preserve"> datasets including those not to be linked by </w:t>
            </w:r>
            <w:r w:rsidR="008D0CBC">
              <w:rPr>
                <w:rStyle w:val="Heading3Char"/>
              </w:rPr>
              <w:t xml:space="preserve">CHeReL </w:t>
            </w:r>
          </w:p>
        </w:tc>
      </w:tr>
      <w:tr w:rsidR="00223DCD" w:rsidRPr="000006CE" w14:paraId="7C679AE0" w14:textId="285F885E" w:rsidTr="00F51B83">
        <w:trPr>
          <w:trHeight w:val="762"/>
        </w:trPr>
        <w:tc>
          <w:tcPr>
            <w:tcW w:w="2405" w:type="dxa"/>
          </w:tcPr>
          <w:p w14:paraId="42DB9085" w14:textId="77777777" w:rsidR="00223DCD" w:rsidRPr="0057615C" w:rsidRDefault="00223DCD" w:rsidP="00223DCD">
            <w:pPr>
              <w:rPr>
                <w:b/>
                <w:bCs/>
                <w:sz w:val="20"/>
                <w:szCs w:val="20"/>
              </w:rPr>
            </w:pPr>
            <w:bookmarkStart w:id="124" w:name="_Toc79656368"/>
            <w:bookmarkStart w:id="125" w:name="_Toc84519351"/>
            <w:bookmarkStart w:id="126" w:name="_Toc87543328"/>
            <w:bookmarkEnd w:id="124"/>
            <w:bookmarkEnd w:id="125"/>
            <w:bookmarkEnd w:id="126"/>
            <w:r w:rsidRPr="0057615C">
              <w:rPr>
                <w:b/>
                <w:bCs/>
                <w:sz w:val="20"/>
                <w:szCs w:val="20"/>
              </w:rPr>
              <w:t>Dataset Name</w:t>
            </w:r>
          </w:p>
          <w:p w14:paraId="0553D6E4" w14:textId="7C440B1D" w:rsidR="00223DCD" w:rsidRPr="00D17D34" w:rsidRDefault="00223DCD" w:rsidP="00223DCD">
            <w:pPr>
              <w:rPr>
                <w:sz w:val="8"/>
                <w:szCs w:val="8"/>
              </w:rPr>
            </w:pPr>
            <w:r w:rsidRPr="00223DCD">
              <w:rPr>
                <w:sz w:val="18"/>
                <w:szCs w:val="18"/>
              </w:rPr>
              <w:t>(e.g., NSW Admitted Patient Data Collection, Medicare Benefits Schedule, Victorian Admitted Episodes Dataset)</w:t>
            </w:r>
          </w:p>
        </w:tc>
        <w:tc>
          <w:tcPr>
            <w:tcW w:w="2693" w:type="dxa"/>
          </w:tcPr>
          <w:p w14:paraId="596B5EB4" w14:textId="77777777" w:rsidR="00223DCD" w:rsidRPr="0057615C" w:rsidRDefault="00223DCD" w:rsidP="00223DCD">
            <w:pPr>
              <w:rPr>
                <w:b/>
                <w:bCs/>
                <w:sz w:val="20"/>
                <w:szCs w:val="20"/>
              </w:rPr>
            </w:pPr>
            <w:r w:rsidRPr="0057615C">
              <w:rPr>
                <w:b/>
                <w:bCs/>
                <w:sz w:val="20"/>
                <w:szCs w:val="20"/>
              </w:rPr>
              <w:t>Data Collection Site/Agency</w:t>
            </w:r>
          </w:p>
          <w:p w14:paraId="73951CC5" w14:textId="071D134F" w:rsidR="00223DCD" w:rsidRPr="00D17D34" w:rsidRDefault="00223DCD" w:rsidP="00E47797">
            <w:pPr>
              <w:rPr>
                <w:b/>
                <w:bCs/>
                <w:sz w:val="8"/>
                <w:szCs w:val="8"/>
              </w:rPr>
            </w:pPr>
            <w:r w:rsidRPr="0057615C">
              <w:rPr>
                <w:sz w:val="18"/>
                <w:szCs w:val="18"/>
              </w:rPr>
              <w:t>(e.g., NSW Dept. Education)</w:t>
            </w:r>
          </w:p>
        </w:tc>
        <w:tc>
          <w:tcPr>
            <w:tcW w:w="2552" w:type="dxa"/>
          </w:tcPr>
          <w:p w14:paraId="017A711B" w14:textId="77777777" w:rsidR="00223DCD" w:rsidRPr="0057615C" w:rsidRDefault="00223DCD" w:rsidP="00223DCD">
            <w:pPr>
              <w:rPr>
                <w:b/>
                <w:bCs/>
                <w:sz w:val="20"/>
                <w:szCs w:val="20"/>
              </w:rPr>
            </w:pPr>
            <w:r w:rsidRPr="0057615C">
              <w:rPr>
                <w:b/>
                <w:bCs/>
                <w:sz w:val="20"/>
                <w:szCs w:val="20"/>
              </w:rPr>
              <w:t xml:space="preserve">To be Linked By </w:t>
            </w:r>
          </w:p>
          <w:p w14:paraId="1CBCEFB9" w14:textId="5151BD26" w:rsidR="00223DCD" w:rsidRPr="00D17D34" w:rsidRDefault="00223DCD" w:rsidP="00E47797">
            <w:pPr>
              <w:rPr>
                <w:b/>
                <w:bCs/>
                <w:sz w:val="8"/>
                <w:szCs w:val="8"/>
              </w:rPr>
            </w:pPr>
            <w:r w:rsidRPr="0057615C">
              <w:rPr>
                <w:sz w:val="18"/>
                <w:szCs w:val="18"/>
              </w:rPr>
              <w:t>(e.g., CHeReL/AIHW/DVL)</w:t>
            </w:r>
          </w:p>
        </w:tc>
        <w:tc>
          <w:tcPr>
            <w:tcW w:w="1838" w:type="dxa"/>
          </w:tcPr>
          <w:p w14:paraId="73FF40AF" w14:textId="47D23851" w:rsidR="00223DCD" w:rsidRPr="00D17D34" w:rsidRDefault="00223DCD" w:rsidP="00DC71FC">
            <w:pPr>
              <w:rPr>
                <w:b/>
                <w:bCs/>
                <w:sz w:val="8"/>
                <w:szCs w:val="8"/>
              </w:rPr>
            </w:pPr>
            <w:bookmarkStart w:id="127" w:name="_Toc89186051"/>
            <w:r w:rsidRPr="00DC71FC">
              <w:rPr>
                <w:b/>
                <w:bCs/>
                <w:sz w:val="20"/>
                <w:szCs w:val="20"/>
              </w:rPr>
              <w:t>Agency type for secondary data</w:t>
            </w:r>
            <w:bookmarkEnd w:id="127"/>
          </w:p>
        </w:tc>
      </w:tr>
      <w:tr w:rsidR="00EF4660" w:rsidRPr="000006CE" w14:paraId="0B1C64C0" w14:textId="77777777" w:rsidTr="00F51B83">
        <w:trPr>
          <w:cnfStyle w:val="000000100000" w:firstRow="0" w:lastRow="0" w:firstColumn="0" w:lastColumn="0" w:oddVBand="0" w:evenVBand="0" w:oddHBand="1" w:evenHBand="0" w:firstRowFirstColumn="0" w:firstRowLastColumn="0" w:lastRowFirstColumn="0" w:lastRowLastColumn="0"/>
          <w:trHeight w:val="651"/>
        </w:trPr>
        <w:tc>
          <w:tcPr>
            <w:tcW w:w="2405" w:type="dxa"/>
            <w:tcBorders>
              <w:top w:val="single" w:sz="4" w:space="0" w:color="auto"/>
              <w:bottom w:val="single" w:sz="4" w:space="0" w:color="auto"/>
              <w:right w:val="single" w:sz="4" w:space="0" w:color="auto"/>
            </w:tcBorders>
            <w:shd w:val="clear" w:color="auto" w:fill="auto"/>
          </w:tcPr>
          <w:p w14:paraId="342B11DF" w14:textId="2D754108" w:rsidR="00EF4660" w:rsidRPr="008608DD" w:rsidRDefault="008608DD" w:rsidP="008608DD">
            <w:pPr>
              <w:pStyle w:val="Bullets"/>
              <w:numPr>
                <w:ilvl w:val="0"/>
                <w:numId w:val="0"/>
              </w:numPr>
              <w:spacing w:line="240" w:lineRule="auto"/>
              <w:rPr>
                <w:b w:val="0"/>
                <w:bCs w:val="0"/>
                <w:caps w:val="0"/>
                <w:color w:val="000000" w:themeColor="text1"/>
              </w:rPr>
            </w:pPr>
            <w:r>
              <w:rPr>
                <w:b w:val="0"/>
                <w:bCs w:val="0"/>
                <w:caps w:val="0"/>
                <w:color w:val="000000" w:themeColor="text1"/>
              </w:rPr>
              <w:t xml:space="preserve">NSW </w:t>
            </w:r>
            <w:r w:rsidRPr="008608DD">
              <w:rPr>
                <w:b w:val="0"/>
                <w:bCs w:val="0"/>
                <w:caps w:val="0"/>
                <w:color w:val="000000" w:themeColor="text1"/>
              </w:rPr>
              <w:t>Admitted Patient Data Collection (APDC)</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735977C4" w14:textId="67BE5169" w:rsidR="00EF4660" w:rsidRPr="008608DD" w:rsidRDefault="008608DD" w:rsidP="008608DD">
            <w:pPr>
              <w:pStyle w:val="Bullets"/>
              <w:numPr>
                <w:ilvl w:val="0"/>
                <w:numId w:val="0"/>
              </w:numPr>
              <w:spacing w:line="240" w:lineRule="auto"/>
              <w:rPr>
                <w:b w:val="0"/>
                <w:bCs w:val="0"/>
                <w:caps w:val="0"/>
              </w:rPr>
            </w:pPr>
            <w:r>
              <w:rPr>
                <w:b w:val="0"/>
                <w:bCs w:val="0"/>
                <w:caps w:val="0"/>
              </w:rPr>
              <w:t>NSW Department of Health</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4A549FA6" w14:textId="4564BC42" w:rsidR="00EF4660" w:rsidRPr="008608DD" w:rsidRDefault="008608DD" w:rsidP="008608DD">
            <w:pPr>
              <w:pStyle w:val="Bullets"/>
              <w:numPr>
                <w:ilvl w:val="0"/>
                <w:numId w:val="0"/>
              </w:numPr>
              <w:spacing w:line="240" w:lineRule="auto"/>
              <w:rPr>
                <w:b w:val="0"/>
                <w:bCs w:val="0"/>
                <w:caps w:val="0"/>
              </w:rPr>
            </w:pPr>
            <w:r>
              <w:rPr>
                <w:b w:val="0"/>
                <w:bCs w:val="0"/>
                <w:caps w:val="0"/>
              </w:rPr>
              <w:t>CHeRel</w:t>
            </w:r>
          </w:p>
        </w:tc>
        <w:tc>
          <w:tcPr>
            <w:tcW w:w="1838" w:type="dxa"/>
            <w:tcBorders>
              <w:top w:val="single" w:sz="4" w:space="0" w:color="auto"/>
              <w:left w:val="single" w:sz="4" w:space="0" w:color="auto"/>
              <w:bottom w:val="single" w:sz="4" w:space="0" w:color="auto"/>
            </w:tcBorders>
            <w:shd w:val="clear" w:color="auto" w:fill="auto"/>
          </w:tcPr>
          <w:p w14:paraId="768E6B93" w14:textId="677C81FE" w:rsidR="0051457A" w:rsidRPr="0057615C" w:rsidRDefault="00000000" w:rsidP="00DC71FC">
            <w:pPr>
              <w:rPr>
                <w:sz w:val="18"/>
                <w:szCs w:val="18"/>
              </w:rPr>
            </w:pPr>
            <w:sdt>
              <w:sdtPr>
                <w:rPr>
                  <w:sz w:val="18"/>
                  <w:szCs w:val="18"/>
                </w:rPr>
                <w:id w:val="1120954938"/>
                <w14:checkbox>
                  <w14:checked w14:val="1"/>
                  <w14:checkedState w14:val="2612" w14:font="MS Gothic"/>
                  <w14:uncheckedState w14:val="2610" w14:font="MS Gothic"/>
                </w14:checkbox>
              </w:sdtPr>
              <w:sdtContent>
                <w:r w:rsidR="008608DD">
                  <w:rPr>
                    <w:rFonts w:ascii="MS Gothic" w:eastAsia="MS Gothic" w:hAnsi="MS Gothic" w:hint="eastAsia"/>
                    <w:sz w:val="18"/>
                    <w:szCs w:val="18"/>
                  </w:rPr>
                  <w:t>☒</w:t>
                </w:r>
              </w:sdtContent>
            </w:sdt>
            <w:r w:rsidR="0051457A" w:rsidRPr="0057615C">
              <w:rPr>
                <w:sz w:val="18"/>
                <w:szCs w:val="18"/>
              </w:rPr>
              <w:t xml:space="preserve">   State / Territory </w:t>
            </w:r>
          </w:p>
          <w:p w14:paraId="50C1DD9D" w14:textId="77777777" w:rsidR="0051457A" w:rsidRPr="0057615C" w:rsidRDefault="00000000" w:rsidP="00DC71FC">
            <w:pPr>
              <w:rPr>
                <w:sz w:val="18"/>
                <w:szCs w:val="18"/>
              </w:rPr>
            </w:pPr>
            <w:sdt>
              <w:sdtPr>
                <w:rPr>
                  <w:sz w:val="18"/>
                  <w:szCs w:val="18"/>
                </w:rPr>
                <w:id w:val="-915471223"/>
                <w14:checkbox>
                  <w14:checked w14:val="0"/>
                  <w14:checkedState w14:val="2612" w14:font="MS Gothic"/>
                  <w14:uncheckedState w14:val="2610" w14:font="MS Gothic"/>
                </w14:checkbox>
              </w:sdtPr>
              <w:sdtContent>
                <w:r w:rsidR="0051457A" w:rsidRPr="0057615C">
                  <w:rPr>
                    <w:rFonts w:ascii="Segoe UI Symbol" w:hAnsi="Segoe UI Symbol" w:cs="Segoe UI Symbol"/>
                    <w:sz w:val="18"/>
                    <w:szCs w:val="18"/>
                  </w:rPr>
                  <w:t>☐</w:t>
                </w:r>
              </w:sdtContent>
            </w:sdt>
            <w:r w:rsidR="0051457A" w:rsidRPr="0057615C">
              <w:rPr>
                <w:sz w:val="18"/>
                <w:szCs w:val="18"/>
                <w:lang w:val="en-US"/>
              </w:rPr>
              <w:t xml:space="preserve">   Commonwealth</w:t>
            </w:r>
            <w:r w:rsidR="0051457A" w:rsidRPr="0057615C">
              <w:rPr>
                <w:sz w:val="18"/>
                <w:szCs w:val="18"/>
              </w:rPr>
              <w:t xml:space="preserve"> </w:t>
            </w:r>
          </w:p>
          <w:bookmarkStart w:id="128" w:name="_Toc89186052"/>
          <w:p w14:paraId="2B7D907A" w14:textId="24614F0A" w:rsidR="00EF4660" w:rsidRPr="00D17D34" w:rsidRDefault="00000000" w:rsidP="00DC71FC">
            <w:pPr>
              <w:rPr>
                <w:b/>
                <w:bCs/>
                <w:sz w:val="8"/>
                <w:szCs w:val="8"/>
              </w:rPr>
            </w:pPr>
            <w:sdt>
              <w:sdtPr>
                <w:rPr>
                  <w:b/>
                  <w:bCs/>
                  <w:caps/>
                  <w:sz w:val="18"/>
                  <w:szCs w:val="18"/>
                  <w:lang w:val="en-US"/>
                </w:rPr>
                <w:id w:val="-236780560"/>
                <w14:checkbox>
                  <w14:checked w14:val="0"/>
                  <w14:checkedState w14:val="2612" w14:font="MS Gothic"/>
                  <w14:uncheckedState w14:val="2610" w14:font="MS Gothic"/>
                </w14:checkbox>
              </w:sdtPr>
              <w:sdtContent>
                <w:r w:rsidR="008C5E98">
                  <w:rPr>
                    <w:rFonts w:ascii="MS Gothic" w:eastAsia="MS Gothic" w:hAnsi="MS Gothic" w:hint="eastAsia"/>
                    <w:b/>
                    <w:bCs/>
                    <w:caps/>
                    <w:sz w:val="18"/>
                    <w:szCs w:val="18"/>
                    <w:lang w:val="en-US"/>
                  </w:rPr>
                  <w:t>☐</w:t>
                </w:r>
              </w:sdtContent>
            </w:sdt>
            <w:r w:rsidR="0051457A" w:rsidRPr="0057615C">
              <w:rPr>
                <w:sz w:val="18"/>
                <w:szCs w:val="18"/>
                <w:lang w:val="en-US"/>
              </w:rPr>
              <w:t xml:space="preserve">   Private Sector</w:t>
            </w:r>
            <w:bookmarkEnd w:id="128"/>
          </w:p>
        </w:tc>
      </w:tr>
      <w:tr w:rsidR="00F755C0" w:rsidRPr="000006CE" w14:paraId="62A48BDF" w14:textId="77777777" w:rsidTr="00F51B83">
        <w:trPr>
          <w:trHeight w:val="563"/>
        </w:trPr>
        <w:tc>
          <w:tcPr>
            <w:tcW w:w="2405" w:type="dxa"/>
            <w:tcBorders>
              <w:top w:val="single" w:sz="4" w:space="0" w:color="auto"/>
              <w:bottom w:val="single" w:sz="4" w:space="0" w:color="auto"/>
              <w:right w:val="single" w:sz="4" w:space="0" w:color="auto"/>
            </w:tcBorders>
            <w:shd w:val="clear" w:color="auto" w:fill="auto"/>
          </w:tcPr>
          <w:p w14:paraId="6BE7D8A7" w14:textId="72612372" w:rsidR="00F755C0" w:rsidRPr="00B10AF3" w:rsidRDefault="00F755C0" w:rsidP="009B2A4E">
            <w:pPr>
              <w:pStyle w:val="Bullets"/>
              <w:numPr>
                <w:ilvl w:val="0"/>
                <w:numId w:val="0"/>
              </w:numPr>
              <w:spacing w:line="240" w:lineRule="auto"/>
              <w:rPr>
                <w:b w:val="0"/>
                <w:bCs w:val="0"/>
                <w:caps w:val="0"/>
              </w:rPr>
            </w:pPr>
            <w:r w:rsidRPr="00B10AF3">
              <w:rPr>
                <w:b w:val="0"/>
                <w:bCs w:val="0"/>
                <w:caps w:val="0"/>
              </w:rPr>
              <w:t>NSW Cause of Death Unit Record File</w:t>
            </w:r>
            <w:r w:rsidR="00BC4201">
              <w:rPr>
                <w:b w:val="0"/>
                <w:bCs w:val="0"/>
                <w:caps w:val="0"/>
              </w:rPr>
              <w:t xml:space="preserve"> (CODURF)</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386F6C5D" w14:textId="0404A913" w:rsidR="00F755C0" w:rsidRPr="00B10AF3" w:rsidRDefault="00F755C0" w:rsidP="00F755C0">
            <w:pPr>
              <w:pStyle w:val="Bullets"/>
              <w:numPr>
                <w:ilvl w:val="0"/>
                <w:numId w:val="0"/>
              </w:numPr>
              <w:rPr>
                <w:b w:val="0"/>
                <w:bCs w:val="0"/>
              </w:rPr>
            </w:pPr>
            <w:r>
              <w:rPr>
                <w:b w:val="0"/>
                <w:bCs w:val="0"/>
                <w:caps w:val="0"/>
              </w:rPr>
              <w:t>NSW Department of Health</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259D02A1" w14:textId="41D6F114" w:rsidR="00F755C0" w:rsidRPr="00B10AF3" w:rsidRDefault="00F755C0" w:rsidP="00F755C0">
            <w:pPr>
              <w:pStyle w:val="Bullets"/>
              <w:numPr>
                <w:ilvl w:val="0"/>
                <w:numId w:val="0"/>
              </w:numPr>
              <w:rPr>
                <w:b w:val="0"/>
                <w:bCs w:val="0"/>
              </w:rPr>
            </w:pPr>
            <w:r>
              <w:rPr>
                <w:b w:val="0"/>
                <w:bCs w:val="0"/>
                <w:caps w:val="0"/>
              </w:rPr>
              <w:t>CHeRel</w:t>
            </w:r>
          </w:p>
        </w:tc>
        <w:tc>
          <w:tcPr>
            <w:tcW w:w="1838" w:type="dxa"/>
            <w:tcBorders>
              <w:top w:val="single" w:sz="4" w:space="0" w:color="auto"/>
              <w:left w:val="single" w:sz="4" w:space="0" w:color="auto"/>
              <w:bottom w:val="single" w:sz="4" w:space="0" w:color="auto"/>
            </w:tcBorders>
            <w:shd w:val="clear" w:color="auto" w:fill="auto"/>
          </w:tcPr>
          <w:p w14:paraId="00866C1B" w14:textId="5D24D36A" w:rsidR="00F755C0" w:rsidRPr="0057615C" w:rsidRDefault="00000000" w:rsidP="00F755C0">
            <w:pPr>
              <w:rPr>
                <w:sz w:val="18"/>
                <w:szCs w:val="18"/>
              </w:rPr>
            </w:pPr>
            <w:sdt>
              <w:sdtPr>
                <w:rPr>
                  <w:sz w:val="18"/>
                  <w:szCs w:val="18"/>
                </w:rPr>
                <w:id w:val="-504595281"/>
                <w14:checkbox>
                  <w14:checked w14:val="1"/>
                  <w14:checkedState w14:val="2612" w14:font="MS Gothic"/>
                  <w14:uncheckedState w14:val="2610" w14:font="MS Gothic"/>
                </w14:checkbox>
              </w:sdtPr>
              <w:sdtContent>
                <w:r w:rsidR="00F755C0">
                  <w:rPr>
                    <w:rFonts w:ascii="MS Gothic" w:eastAsia="MS Gothic" w:hAnsi="MS Gothic" w:hint="eastAsia"/>
                    <w:sz w:val="18"/>
                    <w:szCs w:val="18"/>
                  </w:rPr>
                  <w:t>☒</w:t>
                </w:r>
              </w:sdtContent>
            </w:sdt>
            <w:r w:rsidR="00F755C0" w:rsidRPr="0057615C">
              <w:rPr>
                <w:sz w:val="18"/>
                <w:szCs w:val="18"/>
              </w:rPr>
              <w:t xml:space="preserve">   State / Territory </w:t>
            </w:r>
          </w:p>
          <w:p w14:paraId="3FEDEE9F" w14:textId="77777777" w:rsidR="00F755C0" w:rsidRPr="0057615C" w:rsidRDefault="00000000" w:rsidP="00F755C0">
            <w:pPr>
              <w:rPr>
                <w:sz w:val="18"/>
                <w:szCs w:val="18"/>
              </w:rPr>
            </w:pPr>
            <w:sdt>
              <w:sdtPr>
                <w:rPr>
                  <w:sz w:val="18"/>
                  <w:szCs w:val="18"/>
                </w:rPr>
                <w:id w:val="-1740327053"/>
                <w14:checkbox>
                  <w14:checked w14:val="0"/>
                  <w14:checkedState w14:val="2612" w14:font="MS Gothic"/>
                  <w14:uncheckedState w14:val="2610" w14:font="MS Gothic"/>
                </w14:checkbox>
              </w:sdtPr>
              <w:sdtContent>
                <w:r w:rsidR="00F755C0" w:rsidRPr="0057615C">
                  <w:rPr>
                    <w:rFonts w:ascii="Segoe UI Symbol" w:hAnsi="Segoe UI Symbol" w:cs="Segoe UI Symbol"/>
                    <w:sz w:val="18"/>
                    <w:szCs w:val="18"/>
                  </w:rPr>
                  <w:t>☐</w:t>
                </w:r>
              </w:sdtContent>
            </w:sdt>
            <w:r w:rsidR="00F755C0" w:rsidRPr="0057615C">
              <w:rPr>
                <w:sz w:val="18"/>
                <w:szCs w:val="18"/>
                <w:lang w:val="en-US"/>
              </w:rPr>
              <w:t xml:space="preserve">   Commonwealth</w:t>
            </w:r>
            <w:r w:rsidR="00F755C0" w:rsidRPr="0057615C">
              <w:rPr>
                <w:sz w:val="18"/>
                <w:szCs w:val="18"/>
              </w:rPr>
              <w:t xml:space="preserve"> </w:t>
            </w:r>
          </w:p>
          <w:bookmarkStart w:id="129" w:name="_Toc89186053"/>
          <w:p w14:paraId="137AA1F9" w14:textId="2B90BC30" w:rsidR="00F755C0" w:rsidRPr="00D17D34" w:rsidRDefault="00000000" w:rsidP="00F755C0">
            <w:pPr>
              <w:rPr>
                <w:b/>
                <w:bCs/>
                <w:sz w:val="8"/>
                <w:szCs w:val="8"/>
              </w:rPr>
            </w:pPr>
            <w:sdt>
              <w:sdtPr>
                <w:rPr>
                  <w:b/>
                  <w:bCs/>
                  <w:caps/>
                  <w:sz w:val="18"/>
                  <w:szCs w:val="18"/>
                  <w:lang w:val="en-US"/>
                </w:rPr>
                <w:id w:val="681324886"/>
                <w14:checkbox>
                  <w14:checked w14:val="0"/>
                  <w14:checkedState w14:val="2612" w14:font="MS Gothic"/>
                  <w14:uncheckedState w14:val="2610" w14:font="MS Gothic"/>
                </w14:checkbox>
              </w:sdtPr>
              <w:sdtContent>
                <w:r w:rsidR="00F755C0">
                  <w:rPr>
                    <w:rFonts w:ascii="MS Gothic" w:eastAsia="MS Gothic" w:hAnsi="MS Gothic" w:hint="eastAsia"/>
                    <w:b/>
                    <w:bCs/>
                    <w:caps/>
                    <w:sz w:val="18"/>
                    <w:szCs w:val="18"/>
                    <w:lang w:val="en-US"/>
                  </w:rPr>
                  <w:t>☐</w:t>
                </w:r>
              </w:sdtContent>
            </w:sdt>
            <w:r w:rsidR="00F755C0" w:rsidRPr="0057615C">
              <w:rPr>
                <w:sz w:val="18"/>
                <w:szCs w:val="18"/>
                <w:lang w:val="en-US"/>
              </w:rPr>
              <w:t xml:space="preserve">   Private Sector</w:t>
            </w:r>
            <w:bookmarkEnd w:id="129"/>
          </w:p>
        </w:tc>
      </w:tr>
      <w:tr w:rsidR="00F755C0" w:rsidRPr="000006CE" w14:paraId="11D13D2F" w14:textId="77777777" w:rsidTr="00F51B83">
        <w:trPr>
          <w:cnfStyle w:val="000000100000" w:firstRow="0" w:lastRow="0" w:firstColumn="0" w:lastColumn="0" w:oddVBand="0" w:evenVBand="0" w:oddHBand="1" w:evenHBand="0" w:firstRowFirstColumn="0" w:firstRowLastColumn="0" w:lastRowFirstColumn="0" w:lastRowLastColumn="0"/>
          <w:trHeight w:val="563"/>
        </w:trPr>
        <w:tc>
          <w:tcPr>
            <w:tcW w:w="2405" w:type="dxa"/>
            <w:tcBorders>
              <w:top w:val="single" w:sz="4" w:space="0" w:color="auto"/>
              <w:bottom w:val="single" w:sz="4" w:space="0" w:color="auto"/>
              <w:right w:val="single" w:sz="4" w:space="0" w:color="auto"/>
            </w:tcBorders>
            <w:shd w:val="clear" w:color="auto" w:fill="auto"/>
          </w:tcPr>
          <w:p w14:paraId="391FBA38" w14:textId="0989D387" w:rsidR="00F755C0" w:rsidRPr="00B10AF3" w:rsidRDefault="001375F8" w:rsidP="00F755C0">
            <w:pPr>
              <w:pStyle w:val="Bullets"/>
              <w:numPr>
                <w:ilvl w:val="0"/>
                <w:numId w:val="0"/>
              </w:numPr>
              <w:spacing w:line="240" w:lineRule="auto"/>
              <w:rPr>
                <w:b w:val="0"/>
                <w:bCs w:val="0"/>
                <w:caps w:val="0"/>
              </w:rPr>
            </w:pPr>
            <w:r>
              <w:rPr>
                <w:b w:val="0"/>
                <w:bCs w:val="0"/>
                <w:caps w:val="0"/>
              </w:rPr>
              <w:t>NSW Emergency Department Data Collection (EDDC)</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1137C1A6" w14:textId="5CB260A2" w:rsidR="00F755C0" w:rsidRPr="00B10AF3" w:rsidRDefault="001375F8" w:rsidP="00F755C0">
            <w:pPr>
              <w:pStyle w:val="Bullets"/>
              <w:numPr>
                <w:ilvl w:val="0"/>
                <w:numId w:val="0"/>
              </w:numPr>
              <w:spacing w:line="240" w:lineRule="auto"/>
              <w:rPr>
                <w:b w:val="0"/>
                <w:bCs w:val="0"/>
              </w:rPr>
            </w:pPr>
            <w:r>
              <w:rPr>
                <w:b w:val="0"/>
                <w:bCs w:val="0"/>
                <w:caps w:val="0"/>
              </w:rPr>
              <w:t>NSW Department of Health</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230CC5D6" w14:textId="5D986436" w:rsidR="00F755C0" w:rsidRPr="00D17D34" w:rsidRDefault="001375F8" w:rsidP="00F755C0">
            <w:pPr>
              <w:pStyle w:val="Bullets"/>
              <w:numPr>
                <w:ilvl w:val="0"/>
                <w:numId w:val="0"/>
              </w:numPr>
              <w:spacing w:line="240" w:lineRule="auto"/>
              <w:rPr>
                <w:b w:val="0"/>
                <w:bCs w:val="0"/>
                <w:sz w:val="8"/>
                <w:szCs w:val="8"/>
              </w:rPr>
            </w:pPr>
            <w:r>
              <w:rPr>
                <w:b w:val="0"/>
                <w:bCs w:val="0"/>
                <w:caps w:val="0"/>
              </w:rPr>
              <w:t>CHeRel</w:t>
            </w:r>
          </w:p>
        </w:tc>
        <w:tc>
          <w:tcPr>
            <w:tcW w:w="1838" w:type="dxa"/>
            <w:tcBorders>
              <w:top w:val="single" w:sz="4" w:space="0" w:color="auto"/>
              <w:left w:val="single" w:sz="4" w:space="0" w:color="auto"/>
              <w:bottom w:val="single" w:sz="4" w:space="0" w:color="auto"/>
            </w:tcBorders>
            <w:shd w:val="clear" w:color="auto" w:fill="auto"/>
          </w:tcPr>
          <w:p w14:paraId="2590A06E" w14:textId="3DF1F74B" w:rsidR="00F755C0" w:rsidRPr="0057615C" w:rsidRDefault="00000000" w:rsidP="00F755C0">
            <w:pPr>
              <w:rPr>
                <w:sz w:val="18"/>
                <w:szCs w:val="18"/>
              </w:rPr>
            </w:pPr>
            <w:sdt>
              <w:sdtPr>
                <w:rPr>
                  <w:sz w:val="18"/>
                  <w:szCs w:val="18"/>
                </w:rPr>
                <w:id w:val="-2146115897"/>
                <w14:checkbox>
                  <w14:checked w14:val="1"/>
                  <w14:checkedState w14:val="2612" w14:font="MS Gothic"/>
                  <w14:uncheckedState w14:val="2610" w14:font="MS Gothic"/>
                </w14:checkbox>
              </w:sdtPr>
              <w:sdtContent>
                <w:r w:rsidR="00045948">
                  <w:rPr>
                    <w:rFonts w:ascii="MS Gothic" w:eastAsia="MS Gothic" w:hAnsi="MS Gothic" w:hint="eastAsia"/>
                    <w:sz w:val="18"/>
                    <w:szCs w:val="18"/>
                  </w:rPr>
                  <w:t>☒</w:t>
                </w:r>
              </w:sdtContent>
            </w:sdt>
            <w:r w:rsidR="00F755C0" w:rsidRPr="0057615C">
              <w:rPr>
                <w:sz w:val="18"/>
                <w:szCs w:val="18"/>
              </w:rPr>
              <w:t xml:space="preserve">   State / Territory </w:t>
            </w:r>
          </w:p>
          <w:p w14:paraId="38674F83" w14:textId="77777777" w:rsidR="00F755C0" w:rsidRPr="0057615C" w:rsidRDefault="00000000" w:rsidP="00F755C0">
            <w:pPr>
              <w:rPr>
                <w:sz w:val="18"/>
                <w:szCs w:val="18"/>
              </w:rPr>
            </w:pPr>
            <w:sdt>
              <w:sdtPr>
                <w:rPr>
                  <w:sz w:val="18"/>
                  <w:szCs w:val="18"/>
                </w:rPr>
                <w:id w:val="-275635116"/>
                <w14:checkbox>
                  <w14:checked w14:val="0"/>
                  <w14:checkedState w14:val="2612" w14:font="MS Gothic"/>
                  <w14:uncheckedState w14:val="2610" w14:font="MS Gothic"/>
                </w14:checkbox>
              </w:sdtPr>
              <w:sdtContent>
                <w:r w:rsidR="00F755C0" w:rsidRPr="0057615C">
                  <w:rPr>
                    <w:rFonts w:ascii="Segoe UI Symbol" w:hAnsi="Segoe UI Symbol" w:cs="Segoe UI Symbol"/>
                    <w:sz w:val="18"/>
                    <w:szCs w:val="18"/>
                  </w:rPr>
                  <w:t>☐</w:t>
                </w:r>
              </w:sdtContent>
            </w:sdt>
            <w:r w:rsidR="00F755C0" w:rsidRPr="0057615C">
              <w:rPr>
                <w:sz w:val="18"/>
                <w:szCs w:val="18"/>
                <w:lang w:val="en-US"/>
              </w:rPr>
              <w:t xml:space="preserve">   Commonwealth</w:t>
            </w:r>
            <w:r w:rsidR="00F755C0" w:rsidRPr="0057615C">
              <w:rPr>
                <w:sz w:val="18"/>
                <w:szCs w:val="18"/>
              </w:rPr>
              <w:t xml:space="preserve"> </w:t>
            </w:r>
          </w:p>
          <w:bookmarkStart w:id="130" w:name="_Toc89186054"/>
          <w:p w14:paraId="3C0E75FD" w14:textId="6E622D3A" w:rsidR="00F755C0" w:rsidRPr="00D17D34" w:rsidRDefault="00000000" w:rsidP="00F755C0">
            <w:pPr>
              <w:rPr>
                <w:b/>
                <w:bCs/>
                <w:sz w:val="8"/>
                <w:szCs w:val="8"/>
              </w:rPr>
            </w:pPr>
            <w:sdt>
              <w:sdtPr>
                <w:rPr>
                  <w:b/>
                  <w:bCs/>
                  <w:caps/>
                  <w:sz w:val="18"/>
                  <w:szCs w:val="18"/>
                  <w:lang w:val="en-US"/>
                </w:rPr>
                <w:id w:val="198063311"/>
                <w14:checkbox>
                  <w14:checked w14:val="0"/>
                  <w14:checkedState w14:val="2612" w14:font="MS Gothic"/>
                  <w14:uncheckedState w14:val="2610" w14:font="MS Gothic"/>
                </w14:checkbox>
              </w:sdtPr>
              <w:sdtContent>
                <w:r w:rsidR="00F755C0" w:rsidRPr="0057615C">
                  <w:rPr>
                    <w:rFonts w:ascii="Segoe UI Symbol" w:hAnsi="Segoe UI Symbol" w:cs="Segoe UI Symbol"/>
                    <w:sz w:val="18"/>
                    <w:szCs w:val="18"/>
                    <w:lang w:val="en-US"/>
                  </w:rPr>
                  <w:t>☐</w:t>
                </w:r>
              </w:sdtContent>
            </w:sdt>
            <w:r w:rsidR="00F755C0" w:rsidRPr="0057615C">
              <w:rPr>
                <w:sz w:val="18"/>
                <w:szCs w:val="18"/>
                <w:lang w:val="en-US"/>
              </w:rPr>
              <w:t xml:space="preserve">   Private Sector</w:t>
            </w:r>
            <w:bookmarkEnd w:id="130"/>
          </w:p>
        </w:tc>
      </w:tr>
      <w:tr w:rsidR="00F755C0" w:rsidRPr="000006CE" w14:paraId="028FF4E8" w14:textId="77777777" w:rsidTr="00F51B83">
        <w:trPr>
          <w:trHeight w:val="563"/>
        </w:trPr>
        <w:tc>
          <w:tcPr>
            <w:tcW w:w="2405" w:type="dxa"/>
            <w:tcBorders>
              <w:top w:val="single" w:sz="4" w:space="0" w:color="auto"/>
              <w:bottom w:val="single" w:sz="4" w:space="0" w:color="auto"/>
              <w:right w:val="single" w:sz="4" w:space="0" w:color="auto"/>
            </w:tcBorders>
            <w:shd w:val="clear" w:color="auto" w:fill="auto"/>
          </w:tcPr>
          <w:p w14:paraId="48E85D0B" w14:textId="6C85A459" w:rsidR="00E744FE" w:rsidRPr="00DE3BE1" w:rsidRDefault="00E744FE" w:rsidP="00DE3BE1">
            <w:pPr>
              <w:rPr>
                <w:b/>
                <w:bCs/>
              </w:rPr>
            </w:pPr>
            <w:r w:rsidRPr="00E744FE">
              <w:t>NSW Registry of Births Deaths and Marriages - Death Registrations</w:t>
            </w:r>
            <w:r w:rsidR="00427FC1">
              <w:t xml:space="preserve"> (RBDM – death registrations)</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15463BF3" w14:textId="6F4FC10E" w:rsidR="00F755C0" w:rsidRPr="00D17D34" w:rsidRDefault="00E744FE" w:rsidP="00F755C0">
            <w:pPr>
              <w:pStyle w:val="Bullets"/>
              <w:numPr>
                <w:ilvl w:val="0"/>
                <w:numId w:val="0"/>
              </w:numPr>
              <w:rPr>
                <w:b w:val="0"/>
                <w:bCs w:val="0"/>
                <w:sz w:val="8"/>
                <w:szCs w:val="8"/>
              </w:rPr>
            </w:pPr>
            <w:r>
              <w:rPr>
                <w:b w:val="0"/>
                <w:bCs w:val="0"/>
                <w:caps w:val="0"/>
              </w:rPr>
              <w:t>NSW Department of Health</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4276A1A9" w14:textId="473FC65B" w:rsidR="00F755C0" w:rsidRPr="00D17D34" w:rsidRDefault="00E744FE" w:rsidP="00F755C0">
            <w:pPr>
              <w:pStyle w:val="Bullets"/>
              <w:numPr>
                <w:ilvl w:val="0"/>
                <w:numId w:val="0"/>
              </w:numPr>
              <w:rPr>
                <w:b w:val="0"/>
                <w:bCs w:val="0"/>
                <w:sz w:val="8"/>
                <w:szCs w:val="8"/>
              </w:rPr>
            </w:pPr>
            <w:r>
              <w:rPr>
                <w:b w:val="0"/>
                <w:bCs w:val="0"/>
                <w:caps w:val="0"/>
              </w:rPr>
              <w:t>CHeRel</w:t>
            </w:r>
          </w:p>
        </w:tc>
        <w:tc>
          <w:tcPr>
            <w:tcW w:w="1838" w:type="dxa"/>
            <w:tcBorders>
              <w:top w:val="single" w:sz="4" w:space="0" w:color="auto"/>
              <w:left w:val="single" w:sz="4" w:space="0" w:color="auto"/>
              <w:bottom w:val="single" w:sz="4" w:space="0" w:color="auto"/>
            </w:tcBorders>
            <w:shd w:val="clear" w:color="auto" w:fill="auto"/>
          </w:tcPr>
          <w:p w14:paraId="3F81CFF9" w14:textId="3FF32771" w:rsidR="00F755C0" w:rsidRPr="0057615C" w:rsidRDefault="00000000" w:rsidP="00F755C0">
            <w:pPr>
              <w:rPr>
                <w:sz w:val="18"/>
                <w:szCs w:val="18"/>
              </w:rPr>
            </w:pPr>
            <w:sdt>
              <w:sdtPr>
                <w:rPr>
                  <w:sz w:val="18"/>
                  <w:szCs w:val="18"/>
                </w:rPr>
                <w:id w:val="-1561314155"/>
                <w14:checkbox>
                  <w14:checked w14:val="1"/>
                  <w14:checkedState w14:val="2612" w14:font="MS Gothic"/>
                  <w14:uncheckedState w14:val="2610" w14:font="MS Gothic"/>
                </w14:checkbox>
              </w:sdtPr>
              <w:sdtContent>
                <w:r w:rsidR="00E744FE">
                  <w:rPr>
                    <w:rFonts w:ascii="MS Gothic" w:eastAsia="MS Gothic" w:hAnsi="MS Gothic" w:cs="Segoe UI Symbol" w:hint="eastAsia"/>
                    <w:sz w:val="18"/>
                    <w:szCs w:val="18"/>
                  </w:rPr>
                  <w:t>☒</w:t>
                </w:r>
              </w:sdtContent>
            </w:sdt>
            <w:r w:rsidR="00F755C0" w:rsidRPr="0057615C">
              <w:rPr>
                <w:sz w:val="18"/>
                <w:szCs w:val="18"/>
              </w:rPr>
              <w:t xml:space="preserve">   State / Territory </w:t>
            </w:r>
          </w:p>
          <w:p w14:paraId="72144DDC" w14:textId="77777777" w:rsidR="00F755C0" w:rsidRPr="0057615C" w:rsidRDefault="00000000" w:rsidP="00F755C0">
            <w:pPr>
              <w:rPr>
                <w:sz w:val="18"/>
                <w:szCs w:val="18"/>
              </w:rPr>
            </w:pPr>
            <w:sdt>
              <w:sdtPr>
                <w:rPr>
                  <w:sz w:val="18"/>
                  <w:szCs w:val="18"/>
                </w:rPr>
                <w:id w:val="-2117591192"/>
                <w14:checkbox>
                  <w14:checked w14:val="0"/>
                  <w14:checkedState w14:val="2612" w14:font="MS Gothic"/>
                  <w14:uncheckedState w14:val="2610" w14:font="MS Gothic"/>
                </w14:checkbox>
              </w:sdtPr>
              <w:sdtContent>
                <w:r w:rsidR="00F755C0" w:rsidRPr="0057615C">
                  <w:rPr>
                    <w:rFonts w:ascii="Segoe UI Symbol" w:hAnsi="Segoe UI Symbol" w:cs="Segoe UI Symbol"/>
                    <w:sz w:val="18"/>
                    <w:szCs w:val="18"/>
                  </w:rPr>
                  <w:t>☐</w:t>
                </w:r>
              </w:sdtContent>
            </w:sdt>
            <w:r w:rsidR="00F755C0" w:rsidRPr="0057615C">
              <w:rPr>
                <w:sz w:val="18"/>
                <w:szCs w:val="18"/>
                <w:lang w:val="en-US"/>
              </w:rPr>
              <w:t xml:space="preserve">   Commonwealth</w:t>
            </w:r>
            <w:r w:rsidR="00F755C0" w:rsidRPr="0057615C">
              <w:rPr>
                <w:sz w:val="18"/>
                <w:szCs w:val="18"/>
              </w:rPr>
              <w:t xml:space="preserve"> </w:t>
            </w:r>
          </w:p>
          <w:bookmarkStart w:id="131" w:name="_Toc89186055"/>
          <w:p w14:paraId="5C2495B4" w14:textId="0FFBD8ED" w:rsidR="00F755C0" w:rsidRPr="00D17D34" w:rsidRDefault="00000000" w:rsidP="00F755C0">
            <w:pPr>
              <w:rPr>
                <w:b/>
                <w:bCs/>
                <w:sz w:val="8"/>
                <w:szCs w:val="8"/>
              </w:rPr>
            </w:pPr>
            <w:sdt>
              <w:sdtPr>
                <w:rPr>
                  <w:b/>
                  <w:bCs/>
                  <w:caps/>
                  <w:sz w:val="18"/>
                  <w:szCs w:val="18"/>
                  <w:lang w:val="en-US"/>
                </w:rPr>
                <w:id w:val="552191696"/>
                <w14:checkbox>
                  <w14:checked w14:val="0"/>
                  <w14:checkedState w14:val="2612" w14:font="MS Gothic"/>
                  <w14:uncheckedState w14:val="2610" w14:font="MS Gothic"/>
                </w14:checkbox>
              </w:sdtPr>
              <w:sdtContent>
                <w:r w:rsidR="00F755C0" w:rsidRPr="0057615C">
                  <w:rPr>
                    <w:rFonts w:ascii="Segoe UI Symbol" w:hAnsi="Segoe UI Symbol" w:cs="Segoe UI Symbol"/>
                    <w:sz w:val="18"/>
                    <w:szCs w:val="18"/>
                    <w:lang w:val="en-US"/>
                  </w:rPr>
                  <w:t>☐</w:t>
                </w:r>
              </w:sdtContent>
            </w:sdt>
            <w:r w:rsidR="00F755C0" w:rsidRPr="0057615C">
              <w:rPr>
                <w:sz w:val="18"/>
                <w:szCs w:val="18"/>
                <w:lang w:val="en-US"/>
              </w:rPr>
              <w:t xml:space="preserve">   Private Sector</w:t>
            </w:r>
            <w:bookmarkEnd w:id="131"/>
          </w:p>
        </w:tc>
      </w:tr>
      <w:tr w:rsidR="00015B2A" w:rsidRPr="000006CE" w14:paraId="6A63B3A3" w14:textId="77777777" w:rsidTr="005F5910">
        <w:trPr>
          <w:cnfStyle w:val="000000100000" w:firstRow="0" w:lastRow="0" w:firstColumn="0" w:lastColumn="0" w:oddVBand="0" w:evenVBand="0" w:oddHBand="1" w:evenHBand="0" w:firstRowFirstColumn="0" w:firstRowLastColumn="0" w:lastRowFirstColumn="0" w:lastRowLastColumn="0"/>
          <w:trHeight w:val="563"/>
        </w:trPr>
        <w:tc>
          <w:tcPr>
            <w:tcW w:w="9488" w:type="dxa"/>
            <w:gridSpan w:val="4"/>
            <w:tcBorders>
              <w:top w:val="single" w:sz="4" w:space="0" w:color="auto"/>
              <w:bottom w:val="single" w:sz="4" w:space="0" w:color="auto"/>
            </w:tcBorders>
            <w:shd w:val="clear" w:color="auto" w:fill="auto"/>
          </w:tcPr>
          <w:p w14:paraId="54D0D40C" w14:textId="679C3103" w:rsidR="00015B2A" w:rsidRPr="00DE3BE1" w:rsidRDefault="00015B2A" w:rsidP="00F755C0">
            <w:pPr>
              <w:rPr>
                <w:i/>
                <w:iCs/>
                <w:sz w:val="18"/>
                <w:szCs w:val="18"/>
              </w:rPr>
            </w:pPr>
            <w:r w:rsidRPr="00DE3BE1">
              <w:rPr>
                <w:i/>
                <w:iCs/>
              </w:rPr>
              <w:t>Please note: The AURIN datasets we are using include aggregated area-level social, demographic, and environmental data in SA1, SA2, PHA level, or in other format (e.g., raster). These datasets are non-person identifiable, and the integration (i.e., joining tables) between AURIN data and NSW health data will only happen at these aggregated area levels.</w:t>
            </w:r>
          </w:p>
        </w:tc>
      </w:tr>
      <w:tr w:rsidR="00F755C0" w:rsidRPr="000006CE" w14:paraId="1CF1926B" w14:textId="77777777" w:rsidTr="0038166F">
        <w:trPr>
          <w:trHeight w:val="454"/>
        </w:trPr>
        <w:tc>
          <w:tcPr>
            <w:tcW w:w="9488" w:type="dxa"/>
            <w:gridSpan w:val="4"/>
            <w:vAlign w:val="center"/>
          </w:tcPr>
          <w:p w14:paraId="57C78978" w14:textId="63B11A4F" w:rsidR="00F755C0" w:rsidRPr="000006CE" w:rsidRDefault="00F755C0" w:rsidP="00F755C0">
            <w:pPr>
              <w:pStyle w:val="Heading4"/>
            </w:pPr>
            <w:r>
              <w:rPr>
                <w:rFonts w:ascii="ZWAdobeF" w:hAnsi="ZWAdobeF" w:cs="ZWAdobeF"/>
                <w:spacing w:val="0"/>
                <w:sz w:val="2"/>
                <w:szCs w:val="2"/>
              </w:rPr>
              <w:t>8B</w:t>
            </w:r>
            <w:r w:rsidRPr="000006CE">
              <w:t>Consent</w:t>
            </w:r>
          </w:p>
        </w:tc>
      </w:tr>
      <w:tr w:rsidR="00F755C0" w:rsidRPr="000006CE" w14:paraId="7FDA05AD" w14:textId="77777777" w:rsidTr="0057206E">
        <w:trPr>
          <w:cnfStyle w:val="000000100000" w:firstRow="0" w:lastRow="0" w:firstColumn="0" w:lastColumn="0" w:oddVBand="0" w:evenVBand="0" w:oddHBand="1" w:evenHBand="0" w:firstRowFirstColumn="0" w:firstRowLastColumn="0" w:lastRowFirstColumn="0" w:lastRowLastColumn="0"/>
          <w:trHeight w:val="870"/>
        </w:trPr>
        <w:tc>
          <w:tcPr>
            <w:tcW w:w="9488" w:type="dxa"/>
            <w:gridSpan w:val="4"/>
            <w:tcBorders>
              <w:bottom w:val="single" w:sz="4" w:space="0" w:color="auto"/>
            </w:tcBorders>
            <w:shd w:val="clear" w:color="auto" w:fill="auto"/>
            <w:vAlign w:val="center"/>
          </w:tcPr>
          <w:p w14:paraId="7A8AD3D5" w14:textId="724C9BBE" w:rsidR="00F755C0" w:rsidRPr="000006CE" w:rsidRDefault="00F755C0" w:rsidP="00F755C0">
            <w:pPr>
              <w:pStyle w:val="Normal2"/>
              <w:rPr>
                <w:b/>
              </w:rPr>
            </w:pPr>
            <w:r>
              <w:t>O</w:t>
            </w:r>
            <w:r w:rsidRPr="000006CE">
              <w:t>utline the consent process</w:t>
            </w:r>
            <w:r>
              <w:t>(es)</w:t>
            </w:r>
            <w:r w:rsidRPr="000006CE">
              <w:t xml:space="preserve"> to be</w:t>
            </w:r>
            <w:r>
              <w:t xml:space="preserve"> used e.g. </w:t>
            </w:r>
          </w:p>
          <w:p w14:paraId="3AED7EBA" w14:textId="77777777" w:rsidR="00F755C0" w:rsidRPr="000006CE" w:rsidRDefault="00F755C0" w:rsidP="00F755C0">
            <w:pPr>
              <w:pStyle w:val="Normal2"/>
              <w:numPr>
                <w:ilvl w:val="0"/>
                <w:numId w:val="4"/>
              </w:numPr>
              <w:rPr>
                <w:b/>
              </w:rPr>
            </w:pPr>
            <w:r w:rsidRPr="000006CE">
              <w:rPr>
                <w:b/>
              </w:rPr>
              <w:t xml:space="preserve">Informed consent  </w:t>
            </w:r>
          </w:p>
          <w:p w14:paraId="44237239" w14:textId="377AC01D" w:rsidR="00F755C0" w:rsidRPr="000006CE" w:rsidRDefault="00F755C0" w:rsidP="00F755C0">
            <w:pPr>
              <w:pStyle w:val="Normal2"/>
              <w:numPr>
                <w:ilvl w:val="0"/>
                <w:numId w:val="4"/>
              </w:numPr>
              <w:rPr>
                <w:b/>
              </w:rPr>
            </w:pPr>
            <w:r w:rsidRPr="000006CE">
              <w:rPr>
                <w:b/>
              </w:rPr>
              <w:t>Opt</w:t>
            </w:r>
            <w:r>
              <w:rPr>
                <w:b/>
              </w:rPr>
              <w:t>-</w:t>
            </w:r>
            <w:r w:rsidRPr="000006CE">
              <w:rPr>
                <w:b/>
              </w:rPr>
              <w:t xml:space="preserve">out consent </w:t>
            </w:r>
          </w:p>
          <w:p w14:paraId="749E8179" w14:textId="0BA2A7D5" w:rsidR="00F755C0" w:rsidRPr="0037672B" w:rsidRDefault="00F755C0" w:rsidP="00F755C0">
            <w:pPr>
              <w:pStyle w:val="Normal2"/>
              <w:numPr>
                <w:ilvl w:val="0"/>
                <w:numId w:val="4"/>
              </w:numPr>
              <w:rPr>
                <w:b/>
              </w:rPr>
            </w:pPr>
            <w:r w:rsidRPr="000006CE">
              <w:rPr>
                <w:b/>
              </w:rPr>
              <w:t>Request a waiver of consent – with strong justifications</w:t>
            </w:r>
          </w:p>
        </w:tc>
      </w:tr>
      <w:tr w:rsidR="00F755C0" w:rsidRPr="000006CE" w14:paraId="61BC6F3B" w14:textId="77777777" w:rsidTr="00F241C8">
        <w:trPr>
          <w:trHeight w:val="2778"/>
        </w:trPr>
        <w:tc>
          <w:tcPr>
            <w:tcW w:w="9488" w:type="dxa"/>
            <w:gridSpan w:val="4"/>
            <w:tcBorders>
              <w:top w:val="single" w:sz="4" w:space="0" w:color="auto"/>
            </w:tcBorders>
          </w:tcPr>
          <w:p w14:paraId="7289D5A0" w14:textId="77777777" w:rsidR="00F755C0" w:rsidRPr="00940584" w:rsidRDefault="00F755C0" w:rsidP="00F755C0">
            <w:pPr>
              <w:pStyle w:val="Normal2"/>
              <w:spacing w:line="240" w:lineRule="auto"/>
              <w:ind w:left="567" w:hanging="567"/>
              <w:rPr>
                <w:i w:val="0"/>
                <w:iCs/>
              </w:rPr>
            </w:pPr>
            <w:r w:rsidRPr="00940584">
              <w:rPr>
                <w:i w:val="0"/>
                <w:iCs/>
              </w:rPr>
              <w:lastRenderedPageBreak/>
              <w:t>We are seeking waiver of consent for both cohorts based on the following justifications:</w:t>
            </w:r>
          </w:p>
          <w:p w14:paraId="2CD55ABB" w14:textId="18E3E578" w:rsidR="00F755C0" w:rsidRPr="00940584" w:rsidRDefault="00F755C0" w:rsidP="00F755C0">
            <w:pPr>
              <w:pStyle w:val="Normal2"/>
              <w:spacing w:line="240" w:lineRule="auto"/>
              <w:ind w:left="567" w:hanging="567"/>
              <w:rPr>
                <w:i w:val="0"/>
                <w:iCs/>
              </w:rPr>
            </w:pPr>
            <w:r>
              <w:rPr>
                <w:i w:val="0"/>
                <w:iCs/>
              </w:rPr>
              <w:t>(i)</w:t>
            </w:r>
            <w:r w:rsidRPr="00940584">
              <w:rPr>
                <w:i w:val="0"/>
                <w:iCs/>
              </w:rPr>
              <w:tab/>
              <w:t>there is no direct involvement of patients in the research, but we will use data that were derived from their previous encounters with health servi</w:t>
            </w:r>
            <w:r>
              <w:rPr>
                <w:i w:val="0"/>
                <w:iCs/>
              </w:rPr>
              <w:t>ce providers dating back to 2001</w:t>
            </w:r>
            <w:r w:rsidRPr="00940584">
              <w:rPr>
                <w:i w:val="0"/>
                <w:iCs/>
              </w:rPr>
              <w:t xml:space="preserve"> (depending on the data source);</w:t>
            </w:r>
          </w:p>
          <w:p w14:paraId="1006784D" w14:textId="1EC77B26" w:rsidR="00F755C0" w:rsidRPr="00940584" w:rsidRDefault="00F755C0" w:rsidP="00F755C0">
            <w:pPr>
              <w:pStyle w:val="Normal2"/>
              <w:spacing w:line="240" w:lineRule="auto"/>
              <w:ind w:left="567" w:hanging="567"/>
              <w:rPr>
                <w:i w:val="0"/>
                <w:iCs/>
              </w:rPr>
            </w:pPr>
            <w:r>
              <w:rPr>
                <w:i w:val="0"/>
                <w:iCs/>
              </w:rPr>
              <w:t>(ii)</w:t>
            </w:r>
            <w:r w:rsidRPr="00940584">
              <w:rPr>
                <w:i w:val="0"/>
                <w:iCs/>
              </w:rPr>
              <w:tab/>
              <w:t>since the names or addresses of people are not included in the data extract provided to the research team, any requirement to seek consent will increase the threat to privacy due to the need to identify these people for the purpose of seeking consent;</w:t>
            </w:r>
          </w:p>
          <w:p w14:paraId="6341D692" w14:textId="762777C3" w:rsidR="00F755C0" w:rsidRPr="00940584" w:rsidRDefault="00F755C0" w:rsidP="00F755C0">
            <w:pPr>
              <w:pStyle w:val="Normal2"/>
              <w:spacing w:line="240" w:lineRule="auto"/>
              <w:ind w:left="567" w:hanging="567"/>
              <w:rPr>
                <w:i w:val="0"/>
                <w:iCs/>
              </w:rPr>
            </w:pPr>
            <w:r>
              <w:rPr>
                <w:i w:val="0"/>
                <w:iCs/>
              </w:rPr>
              <w:t>(iii)</w:t>
            </w:r>
            <w:r w:rsidRPr="00940584">
              <w:rPr>
                <w:i w:val="0"/>
                <w:iCs/>
              </w:rPr>
              <w:tab/>
              <w:t>it is reasonable to assume that most patients would have consented to our research proposal if they had been asked;</w:t>
            </w:r>
          </w:p>
          <w:p w14:paraId="6FD18C82" w14:textId="6C4A2FE1" w:rsidR="00F755C0" w:rsidRPr="00940584" w:rsidRDefault="00F755C0" w:rsidP="00F755C0">
            <w:pPr>
              <w:pStyle w:val="Normal2"/>
              <w:spacing w:line="240" w:lineRule="auto"/>
              <w:ind w:left="567" w:hanging="567"/>
              <w:rPr>
                <w:i w:val="0"/>
                <w:iCs/>
              </w:rPr>
            </w:pPr>
            <w:r>
              <w:rPr>
                <w:i w:val="0"/>
                <w:iCs/>
              </w:rPr>
              <w:t>(iv)</w:t>
            </w:r>
            <w:r w:rsidRPr="00940584">
              <w:rPr>
                <w:i w:val="0"/>
                <w:iCs/>
              </w:rPr>
              <w:tab/>
              <w:t xml:space="preserve">there will be an estimated </w:t>
            </w:r>
            <w:r>
              <w:rPr>
                <w:i w:val="0"/>
                <w:iCs/>
              </w:rPr>
              <w:t>10</w:t>
            </w:r>
            <w:r w:rsidRPr="00940584">
              <w:rPr>
                <w:i w:val="0"/>
                <w:iCs/>
              </w:rPr>
              <w:t xml:space="preserve">,000+ </w:t>
            </w:r>
            <w:r>
              <w:rPr>
                <w:i w:val="0"/>
                <w:iCs/>
              </w:rPr>
              <w:t>patients</w:t>
            </w:r>
            <w:r w:rsidRPr="00940584">
              <w:rPr>
                <w:i w:val="0"/>
                <w:iCs/>
              </w:rPr>
              <w:t>, making it very difficult to obtain informed consent</w:t>
            </w:r>
            <w:r>
              <w:rPr>
                <w:i w:val="0"/>
                <w:iCs/>
              </w:rPr>
              <w:t xml:space="preserve"> from this large number of patients</w:t>
            </w:r>
            <w:r w:rsidRPr="00940584">
              <w:rPr>
                <w:i w:val="0"/>
                <w:iCs/>
              </w:rPr>
              <w:t xml:space="preserve">, some of whom would have died while others may be in poor health as a result of their illness. Excluding </w:t>
            </w:r>
            <w:r>
              <w:rPr>
                <w:i w:val="0"/>
                <w:iCs/>
              </w:rPr>
              <w:t>patients</w:t>
            </w:r>
            <w:r w:rsidRPr="00940584">
              <w:rPr>
                <w:i w:val="0"/>
                <w:iCs/>
              </w:rPr>
              <w:t xml:space="preserve"> who have died would seriously affect the scientific merit of t</w:t>
            </w:r>
            <w:r>
              <w:rPr>
                <w:i w:val="0"/>
                <w:iCs/>
              </w:rPr>
              <w:t>he study</w:t>
            </w:r>
            <w:r w:rsidRPr="00940584">
              <w:rPr>
                <w:i w:val="0"/>
                <w:iCs/>
              </w:rPr>
              <w:t>;</w:t>
            </w:r>
          </w:p>
          <w:p w14:paraId="55083F87" w14:textId="59C9167B" w:rsidR="00F755C0" w:rsidRPr="00940584" w:rsidRDefault="00F755C0" w:rsidP="00F755C0">
            <w:pPr>
              <w:pStyle w:val="Normal2"/>
              <w:spacing w:line="240" w:lineRule="auto"/>
              <w:ind w:left="567" w:hanging="567"/>
              <w:rPr>
                <w:i w:val="0"/>
                <w:iCs/>
              </w:rPr>
            </w:pPr>
            <w:r>
              <w:rPr>
                <w:i w:val="0"/>
                <w:iCs/>
              </w:rPr>
              <w:t>(v)</w:t>
            </w:r>
            <w:r w:rsidRPr="00940584">
              <w:rPr>
                <w:i w:val="0"/>
                <w:iCs/>
              </w:rPr>
              <w:tab/>
              <w:t>attempts to collect consent from patients (or their carers) who have experienced adverse events could induce unnecessary anxiety or distress;</w:t>
            </w:r>
          </w:p>
          <w:p w14:paraId="3879F1E3" w14:textId="46322118" w:rsidR="00F755C0" w:rsidRPr="00940584" w:rsidRDefault="00F755C0" w:rsidP="005962D4">
            <w:pPr>
              <w:pStyle w:val="Normal2"/>
              <w:spacing w:line="240" w:lineRule="auto"/>
              <w:ind w:left="567" w:hanging="567"/>
              <w:rPr>
                <w:i w:val="0"/>
                <w:iCs/>
              </w:rPr>
            </w:pPr>
            <w:r>
              <w:rPr>
                <w:i w:val="0"/>
                <w:iCs/>
              </w:rPr>
              <w:t>(vi)</w:t>
            </w:r>
            <w:r w:rsidRPr="00940584">
              <w:rPr>
                <w:i w:val="0"/>
                <w:iCs/>
              </w:rPr>
              <w:tab/>
              <w:t>de</w:t>
            </w:r>
            <w:r>
              <w:rPr>
                <w:i w:val="0"/>
                <w:iCs/>
              </w:rPr>
              <w:t>-</w:t>
            </w:r>
            <w:r w:rsidRPr="00940584">
              <w:rPr>
                <w:i w:val="0"/>
                <w:iCs/>
              </w:rPr>
              <w:t>identified data provided to the research team to be used in the analyses provides no potential threat to the well-being of the patients concerned because treatments have already occurred. The</w:t>
            </w:r>
            <w:r w:rsidR="00343872">
              <w:rPr>
                <w:i w:val="0"/>
                <w:iCs/>
              </w:rPr>
              <w:t xml:space="preserve"> public</w:t>
            </w:r>
            <w:r w:rsidRPr="00940584">
              <w:rPr>
                <w:i w:val="0"/>
                <w:iCs/>
              </w:rPr>
              <w:t xml:space="preserve"> benefit </w:t>
            </w:r>
            <w:r w:rsidR="00F2192D">
              <w:rPr>
                <w:i w:val="0"/>
                <w:iCs/>
              </w:rPr>
              <w:t xml:space="preserve">of this research </w:t>
            </w:r>
            <w:r w:rsidRPr="00940584">
              <w:rPr>
                <w:i w:val="0"/>
                <w:iCs/>
              </w:rPr>
              <w:t xml:space="preserve">is </w:t>
            </w:r>
            <w:r w:rsidR="00F2192D">
              <w:rPr>
                <w:i w:val="0"/>
                <w:iCs/>
              </w:rPr>
              <w:t xml:space="preserve">the </w:t>
            </w:r>
            <w:r w:rsidR="002B4938">
              <w:rPr>
                <w:i w:val="0"/>
                <w:iCs/>
              </w:rPr>
              <w:t>generat</w:t>
            </w:r>
            <w:r w:rsidR="00F2192D">
              <w:rPr>
                <w:i w:val="0"/>
                <w:iCs/>
              </w:rPr>
              <w:t>ion of</w:t>
            </w:r>
            <w:r w:rsidR="002B4938">
              <w:rPr>
                <w:i w:val="0"/>
                <w:iCs/>
              </w:rPr>
              <w:t xml:space="preserve"> a</w:t>
            </w:r>
            <w:r w:rsidR="005962D4">
              <w:rPr>
                <w:i w:val="0"/>
                <w:iCs/>
              </w:rPr>
              <w:t xml:space="preserve">n </w:t>
            </w:r>
            <w:r w:rsidR="002B4938">
              <w:rPr>
                <w:i w:val="0"/>
                <w:iCs/>
              </w:rPr>
              <w:t xml:space="preserve">improved understanding </w:t>
            </w:r>
            <w:r w:rsidR="00141351">
              <w:rPr>
                <w:i w:val="0"/>
                <w:iCs/>
              </w:rPr>
              <w:t>of health, heat and liveability</w:t>
            </w:r>
            <w:r w:rsidR="00DF6A48">
              <w:rPr>
                <w:i w:val="0"/>
                <w:iCs/>
              </w:rPr>
              <w:t xml:space="preserve"> </w:t>
            </w:r>
            <w:r w:rsidR="00F2192D">
              <w:rPr>
                <w:i w:val="0"/>
                <w:iCs/>
              </w:rPr>
              <w:t>that will lead to better</w:t>
            </w:r>
            <w:r w:rsidR="00252F38">
              <w:rPr>
                <w:i w:val="0"/>
                <w:iCs/>
              </w:rPr>
              <w:t xml:space="preserve"> </w:t>
            </w:r>
            <w:r w:rsidR="009745CF">
              <w:rPr>
                <w:i w:val="0"/>
                <w:iCs/>
              </w:rPr>
              <w:t>planning and policies to improve</w:t>
            </w:r>
            <w:r w:rsidR="004B3D8A">
              <w:rPr>
                <w:i w:val="0"/>
                <w:iCs/>
              </w:rPr>
              <w:t xml:space="preserve"> </w:t>
            </w:r>
            <w:r w:rsidR="005962D4">
              <w:rPr>
                <w:i w:val="0"/>
                <w:iCs/>
              </w:rPr>
              <w:t xml:space="preserve">social, economic, </w:t>
            </w:r>
            <w:r w:rsidR="004B3D8A">
              <w:rPr>
                <w:i w:val="0"/>
                <w:iCs/>
              </w:rPr>
              <w:t>health</w:t>
            </w:r>
            <w:r w:rsidR="005962D4">
              <w:rPr>
                <w:i w:val="0"/>
                <w:iCs/>
              </w:rPr>
              <w:t xml:space="preserve"> and </w:t>
            </w:r>
            <w:r w:rsidR="004B3D8A">
              <w:rPr>
                <w:i w:val="0"/>
                <w:iCs/>
              </w:rPr>
              <w:t>habitat conditions for climate sensitive cities</w:t>
            </w:r>
            <w:r w:rsidR="005962D4">
              <w:rPr>
                <w:i w:val="0"/>
                <w:iCs/>
              </w:rPr>
              <w:t>.</w:t>
            </w:r>
            <w:r w:rsidRPr="00940584">
              <w:rPr>
                <w:i w:val="0"/>
                <w:iCs/>
              </w:rPr>
              <w:t>;</w:t>
            </w:r>
          </w:p>
          <w:p w14:paraId="3941751F" w14:textId="47FF71D2" w:rsidR="00F755C0" w:rsidRPr="00940584" w:rsidRDefault="00F755C0" w:rsidP="00F755C0">
            <w:pPr>
              <w:pStyle w:val="Normal2"/>
              <w:spacing w:line="240" w:lineRule="auto"/>
              <w:ind w:left="567" w:hanging="567"/>
              <w:rPr>
                <w:i w:val="0"/>
                <w:iCs/>
              </w:rPr>
            </w:pPr>
            <w:r>
              <w:rPr>
                <w:i w:val="0"/>
                <w:iCs/>
              </w:rPr>
              <w:t>(vii)</w:t>
            </w:r>
            <w:r w:rsidRPr="00940584">
              <w:rPr>
                <w:i w:val="0"/>
                <w:iCs/>
              </w:rPr>
              <w:tab/>
              <w:t xml:space="preserve">measures to ensure privacy and the confidentiality of information during the data linkage will follow well-established procedures developed by </w:t>
            </w:r>
            <w:r>
              <w:rPr>
                <w:i w:val="0"/>
                <w:iCs/>
              </w:rPr>
              <w:t>CHeReL</w:t>
            </w:r>
            <w:r w:rsidRPr="00940584">
              <w:rPr>
                <w:i w:val="0"/>
                <w:iCs/>
              </w:rPr>
              <w:t>. These methods are now well established as being protective of the privacy of individuals.</w:t>
            </w:r>
          </w:p>
          <w:p w14:paraId="7B074A5B" w14:textId="4B1CC09A" w:rsidR="00F755C0" w:rsidRPr="0038166F" w:rsidRDefault="00F755C0" w:rsidP="00F755C0">
            <w:pPr>
              <w:pStyle w:val="Normal2"/>
              <w:spacing w:line="240" w:lineRule="auto"/>
              <w:rPr>
                <w:i w:val="0"/>
                <w:iCs/>
              </w:rPr>
            </w:pPr>
          </w:p>
        </w:tc>
      </w:tr>
    </w:tbl>
    <w:p w14:paraId="1EF725C3" w14:textId="77777777" w:rsidR="008C64F9" w:rsidRDefault="0037672B">
      <w:pPr>
        <w:rPr>
          <w:caps/>
        </w:rPr>
        <w:sectPr w:rsidR="008C64F9" w:rsidSect="00EC0DDD">
          <w:headerReference w:type="default" r:id="rId15"/>
          <w:footerReference w:type="default" r:id="rId16"/>
          <w:pgSz w:w="11906" w:h="16838"/>
          <w:pgMar w:top="1418" w:right="1274" w:bottom="1134" w:left="1134" w:header="709" w:footer="709" w:gutter="0"/>
          <w:cols w:space="708"/>
          <w:docGrid w:linePitch="360"/>
        </w:sectPr>
      </w:pPr>
      <w:r>
        <w:rPr>
          <w:caps/>
        </w:rPr>
        <w:br w:type="page"/>
      </w:r>
    </w:p>
    <w:p w14:paraId="1444B5E2" w14:textId="14FCB812" w:rsidR="00D10E8B" w:rsidRDefault="00D10E8B"/>
    <w:p w14:paraId="7203D838" w14:textId="0D775C1E" w:rsidR="003F39BB" w:rsidRPr="0038166F" w:rsidRDefault="003F39BB" w:rsidP="003F39BB">
      <w:pPr>
        <w:pStyle w:val="Heading1"/>
        <w:rPr>
          <w:color w:val="auto"/>
        </w:rPr>
      </w:pPr>
      <w:bookmarkStart w:id="132" w:name="_Toc89186195"/>
      <w:r>
        <w:rPr>
          <w:color w:val="auto"/>
        </w:rPr>
        <w:t>DATA GOVERNANCE</w:t>
      </w:r>
      <w:bookmarkEnd w:id="132"/>
    </w:p>
    <w:p w14:paraId="04E5769B" w14:textId="77777777" w:rsidR="003F39BB" w:rsidRPr="00B324E2" w:rsidRDefault="003F39BB">
      <w:pPr>
        <w:rPr>
          <w:sz w:val="10"/>
          <w:szCs w:val="10"/>
        </w:rPr>
      </w:pPr>
    </w:p>
    <w:tbl>
      <w:tblPr>
        <w:tblStyle w:val="TableGrid"/>
        <w:tblW w:w="14312" w:type="dxa"/>
        <w:tblLook w:val="04A0" w:firstRow="1" w:lastRow="0" w:firstColumn="1" w:lastColumn="0" w:noHBand="0" w:noVBand="1"/>
      </w:tblPr>
      <w:tblGrid>
        <w:gridCol w:w="14496"/>
      </w:tblGrid>
      <w:tr w:rsidR="00D10E8B" w:rsidRPr="00B4046A" w14:paraId="270497EE" w14:textId="77777777" w:rsidTr="00451E15">
        <w:trPr>
          <w:cnfStyle w:val="000000100000" w:firstRow="0" w:lastRow="0" w:firstColumn="0" w:lastColumn="0" w:oddVBand="0" w:evenVBand="0" w:oddHBand="1" w:evenHBand="0" w:firstRowFirstColumn="0" w:firstRowLastColumn="0" w:lastRowFirstColumn="0" w:lastRowLastColumn="0"/>
          <w:trHeight w:val="60"/>
        </w:trPr>
        <w:tc>
          <w:tcPr>
            <w:tcW w:w="14312" w:type="dxa"/>
            <w:tcBorders>
              <w:bottom w:val="single" w:sz="4" w:space="0" w:color="auto"/>
            </w:tcBorders>
            <w:shd w:val="clear" w:color="auto" w:fill="D9D9D9" w:themeFill="background1" w:themeFillShade="D9"/>
          </w:tcPr>
          <w:p w14:paraId="061321CE" w14:textId="314CBED2" w:rsidR="00D10E8B" w:rsidRPr="00B4046A" w:rsidRDefault="00D10E8B" w:rsidP="00D10E8B">
            <w:pPr>
              <w:rPr>
                <w:b/>
                <w:bCs/>
                <w:iCs/>
              </w:rPr>
            </w:pPr>
            <w:r w:rsidRPr="00B4046A">
              <w:rPr>
                <w:b/>
                <w:bCs/>
                <w:iCs/>
              </w:rPr>
              <w:t>1A. Data Flow Diagram</w:t>
            </w:r>
          </w:p>
        </w:tc>
      </w:tr>
      <w:tr w:rsidR="00D10E8B" w:rsidRPr="000006CE" w14:paraId="5C88B41C" w14:textId="77777777" w:rsidTr="00451E15">
        <w:trPr>
          <w:trHeight w:val="7634"/>
        </w:trPr>
        <w:tc>
          <w:tcPr>
            <w:tcW w:w="14312" w:type="dxa"/>
            <w:tcBorders>
              <w:bottom w:val="single" w:sz="4" w:space="0" w:color="auto"/>
            </w:tcBorders>
          </w:tcPr>
          <w:p w14:paraId="764552DC" w14:textId="2ACE2F20" w:rsidR="00D10E8B" w:rsidRPr="000006CE" w:rsidRDefault="008629EA" w:rsidP="00D10E8B">
            <w:pPr>
              <w:rPr>
                <w:i/>
              </w:rPr>
            </w:pPr>
            <w:r>
              <w:rPr>
                <w:noProof/>
                <w:lang w:eastAsia="en-AU"/>
              </w:rPr>
              <w:drawing>
                <wp:inline distT="0" distB="0" distL="0" distR="0" wp14:anchorId="4AB0D7C6" wp14:editId="0F597AFE">
                  <wp:extent cx="9067800" cy="4914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67800" cy="4914900"/>
                          </a:xfrm>
                          <a:prstGeom prst="rect">
                            <a:avLst/>
                          </a:prstGeom>
                          <a:noFill/>
                          <a:ln>
                            <a:noFill/>
                          </a:ln>
                        </pic:spPr>
                      </pic:pic>
                    </a:graphicData>
                  </a:graphic>
                </wp:inline>
              </w:drawing>
            </w:r>
          </w:p>
        </w:tc>
      </w:tr>
    </w:tbl>
    <w:p w14:paraId="139A00A0" w14:textId="293372D7" w:rsidR="00D10E8B" w:rsidRDefault="00D10E8B">
      <w:pPr>
        <w:sectPr w:rsidR="00D10E8B" w:rsidSect="00451E15">
          <w:pgSz w:w="16838" w:h="11906" w:orient="landscape"/>
          <w:pgMar w:top="1134" w:right="1418" w:bottom="1274" w:left="1134" w:header="709" w:footer="709" w:gutter="0"/>
          <w:cols w:space="708"/>
          <w:docGrid w:linePitch="360"/>
        </w:sectPr>
      </w:pPr>
    </w:p>
    <w:p w14:paraId="1707A6CF" w14:textId="5B52D3F3" w:rsidR="008C64F9" w:rsidRDefault="008C64F9"/>
    <w:tbl>
      <w:tblPr>
        <w:tblStyle w:val="TableGrid"/>
        <w:tblW w:w="0" w:type="auto"/>
        <w:tblLook w:val="04A0" w:firstRow="1" w:lastRow="0" w:firstColumn="1" w:lastColumn="0" w:noHBand="0" w:noVBand="1"/>
      </w:tblPr>
      <w:tblGrid>
        <w:gridCol w:w="9488"/>
      </w:tblGrid>
      <w:tr w:rsidR="000006CE" w:rsidRPr="000006CE" w14:paraId="0DCD6E37" w14:textId="77777777" w:rsidTr="005A0AC2">
        <w:trPr>
          <w:cnfStyle w:val="000000100000" w:firstRow="0" w:lastRow="0" w:firstColumn="0" w:lastColumn="0" w:oddVBand="0" w:evenVBand="0" w:oddHBand="1" w:evenHBand="0" w:firstRowFirstColumn="0" w:firstRowLastColumn="0" w:lastRowFirstColumn="0" w:lastRowLastColumn="0"/>
          <w:trHeight w:val="477"/>
        </w:trPr>
        <w:tc>
          <w:tcPr>
            <w:tcW w:w="9488" w:type="dxa"/>
            <w:tcBorders>
              <w:top w:val="single" w:sz="4" w:space="0" w:color="auto"/>
              <w:bottom w:val="single" w:sz="4" w:space="0" w:color="auto"/>
            </w:tcBorders>
            <w:shd w:val="clear" w:color="auto" w:fill="D9D9D9" w:themeFill="background1" w:themeFillShade="D9"/>
            <w:vAlign w:val="center"/>
          </w:tcPr>
          <w:p w14:paraId="797C13C4" w14:textId="0835E7BB" w:rsidR="000006CE" w:rsidRDefault="00C53FB8" w:rsidP="000006CE">
            <w:pPr>
              <w:rPr>
                <w:b/>
              </w:rPr>
            </w:pPr>
            <w:r>
              <w:rPr>
                <w:b/>
              </w:rPr>
              <w:t>1</w:t>
            </w:r>
            <w:r w:rsidR="008C64F9">
              <w:rPr>
                <w:b/>
              </w:rPr>
              <w:t>B</w:t>
            </w:r>
            <w:r w:rsidR="000006CE" w:rsidRPr="000006CE">
              <w:rPr>
                <w:b/>
              </w:rPr>
              <w:t xml:space="preserve">. Data </w:t>
            </w:r>
            <w:r>
              <w:rPr>
                <w:b/>
              </w:rPr>
              <w:t>Flow</w:t>
            </w:r>
            <w:r w:rsidR="000006CE" w:rsidRPr="000006CE">
              <w:rPr>
                <w:b/>
              </w:rPr>
              <w:t xml:space="preserve">: </w:t>
            </w:r>
          </w:p>
          <w:p w14:paraId="65872CC5" w14:textId="45A7C158" w:rsidR="000006CE" w:rsidRPr="000006CE" w:rsidRDefault="000006CE" w:rsidP="00D65FB7">
            <w:r>
              <w:t xml:space="preserve">Please outline the movement of data within and between sites including the methods </w:t>
            </w:r>
            <w:r w:rsidR="00C53FB8">
              <w:t xml:space="preserve">of transfer </w:t>
            </w:r>
            <w:r>
              <w:t>used</w:t>
            </w:r>
            <w:r w:rsidR="00C53FB8">
              <w:t>.</w:t>
            </w:r>
            <w:r>
              <w:t xml:space="preserve"> </w:t>
            </w:r>
            <w:r w:rsidR="008C64F9">
              <w:t>This section should correspond with the flow diagram.</w:t>
            </w:r>
          </w:p>
        </w:tc>
      </w:tr>
      <w:tr w:rsidR="000006CE" w:rsidRPr="000006CE" w14:paraId="56836F49" w14:textId="77777777" w:rsidTr="00B10AF3">
        <w:trPr>
          <w:trHeight w:val="1757"/>
        </w:trPr>
        <w:tc>
          <w:tcPr>
            <w:tcW w:w="9488" w:type="dxa"/>
            <w:tcBorders>
              <w:top w:val="single" w:sz="4" w:space="0" w:color="auto"/>
              <w:bottom w:val="single" w:sz="4" w:space="0" w:color="auto"/>
            </w:tcBorders>
          </w:tcPr>
          <w:p w14:paraId="21A1C807" w14:textId="21428EBD" w:rsidR="00DA0CFB" w:rsidRPr="000854A5" w:rsidRDefault="00511DCB" w:rsidP="00B210F7">
            <w:r>
              <w:t xml:space="preserve">Data will be linked by the CHeReL Data Linkage Unit in accordance with standard models. Content variables and the PPN will be securely transferred to investigators by the data custodian or the CHeReL Data Integration Unit on the custodian’s behalf.  </w:t>
            </w:r>
            <w:r w:rsidR="008B1010">
              <w:t xml:space="preserve">NSW health </w:t>
            </w:r>
            <w:r w:rsidR="00600B6E" w:rsidRPr="00600B6E">
              <w:t>Data</w:t>
            </w:r>
            <w:r w:rsidR="008B1010">
              <w:t>sets</w:t>
            </w:r>
            <w:r w:rsidR="00600B6E" w:rsidRPr="00600B6E">
              <w:t xml:space="preserve"> will be uploaded from CHeReL to the Secured Unified Research Environment (SURE) (</w:t>
            </w:r>
            <w:hyperlink r:id="rId18" w:history="1">
              <w:r w:rsidR="008B1010" w:rsidRPr="000455B9">
                <w:rPr>
                  <w:rStyle w:val="Hyperlink"/>
                </w:rPr>
                <w:t>https://www.saxinstitute.org.au/our-work/sure/using</w:t>
              </w:r>
            </w:hyperlink>
            <w:r w:rsidR="00600B6E" w:rsidRPr="00600B6E">
              <w:t>)</w:t>
            </w:r>
            <w:r w:rsidR="008B1010">
              <w:t>, and AURIN datasets will</w:t>
            </w:r>
            <w:r w:rsidR="00600B6E" w:rsidRPr="00600B6E">
              <w:t xml:space="preserve"> </w:t>
            </w:r>
            <w:r w:rsidR="008B1010">
              <w:t>be uploaded from AURIN data repositories to SURE by Dr Hao Chen as the project database developer. The upload process</w:t>
            </w:r>
            <w:r w:rsidR="0004491A">
              <w:t xml:space="preserve"> </w:t>
            </w:r>
            <w:r w:rsidR="008B1010">
              <w:t xml:space="preserve">will be </w:t>
            </w:r>
            <w:r w:rsidR="00600B6E" w:rsidRPr="00600B6E">
              <w:t xml:space="preserve">via the </w:t>
            </w:r>
            <w:r w:rsidR="008B1010">
              <w:t xml:space="preserve">SURE secured </w:t>
            </w:r>
            <w:r w:rsidR="00600B6E" w:rsidRPr="00600B6E">
              <w:t>Curated Gateway by a nominated Data Custodian</w:t>
            </w:r>
            <w:r w:rsidR="006937C0">
              <w:t xml:space="preserve"> from SURE</w:t>
            </w:r>
            <w:r w:rsidR="00600B6E" w:rsidRPr="00600B6E">
              <w:t xml:space="preserve">. </w:t>
            </w:r>
            <w:r w:rsidR="008B1010">
              <w:t xml:space="preserve">All inputs and outputs are vetted through the gateway </w:t>
            </w:r>
            <w:r w:rsidR="008B1010" w:rsidRPr="008B1010">
              <w:t>for compliance and the SURE system records and archives all transactions for future reference</w:t>
            </w:r>
            <w:r w:rsidR="008B1010">
              <w:t>, and t</w:t>
            </w:r>
            <w:r w:rsidR="008B1010" w:rsidRPr="008B1010">
              <w:t>he data cannot be copied, downloaded or transmitted by email or other means.</w:t>
            </w:r>
            <w:r w:rsidR="008B1010">
              <w:t xml:space="preserve"> </w:t>
            </w:r>
            <w:r w:rsidR="00600B6E" w:rsidRPr="00600B6E">
              <w:t xml:space="preserve">Each workspace also has at least one nominated Curator </w:t>
            </w:r>
            <w:r w:rsidR="00714B8A">
              <w:t>from the Centre for Epidemiology and Evidence</w:t>
            </w:r>
            <w:r w:rsidR="007306F5">
              <w:t xml:space="preserve"> </w:t>
            </w:r>
            <w:r w:rsidR="00600B6E" w:rsidRPr="00600B6E">
              <w:t>whose role is to review inbound files containing unit record data entering SURE, and approve (or reject) these files before they are made available to users within SURE.</w:t>
            </w:r>
            <w:r w:rsidR="008B1010">
              <w:t xml:space="preserve"> </w:t>
            </w:r>
          </w:p>
        </w:tc>
      </w:tr>
      <w:tr w:rsidR="000006CE" w:rsidRPr="000006CE" w14:paraId="7F4E78E4" w14:textId="77777777" w:rsidTr="0038166F">
        <w:trPr>
          <w:cnfStyle w:val="000000100000" w:firstRow="0" w:lastRow="0" w:firstColumn="0" w:lastColumn="0" w:oddVBand="0" w:evenVBand="0" w:oddHBand="1" w:evenHBand="0" w:firstRowFirstColumn="0" w:firstRowLastColumn="0" w:lastRowFirstColumn="0" w:lastRowLastColumn="0"/>
          <w:trHeight w:val="238"/>
        </w:trPr>
        <w:tc>
          <w:tcPr>
            <w:tcW w:w="9488" w:type="dxa"/>
            <w:tcBorders>
              <w:top w:val="single" w:sz="4" w:space="0" w:color="auto"/>
              <w:bottom w:val="single" w:sz="4" w:space="0" w:color="auto"/>
            </w:tcBorders>
            <w:shd w:val="clear" w:color="auto" w:fill="D9D9D9" w:themeFill="background1" w:themeFillShade="D9"/>
            <w:vAlign w:val="center"/>
          </w:tcPr>
          <w:p w14:paraId="3CEA9365" w14:textId="15712A87" w:rsidR="00C53FB8" w:rsidRDefault="00C53FB8" w:rsidP="00D65FB7">
            <w:pPr>
              <w:rPr>
                <w:b/>
              </w:rPr>
            </w:pPr>
            <w:r>
              <w:rPr>
                <w:b/>
              </w:rPr>
              <w:t>2</w:t>
            </w:r>
            <w:r w:rsidR="000006CE" w:rsidRPr="000006CE">
              <w:rPr>
                <w:b/>
              </w:rPr>
              <w:t xml:space="preserve">. </w:t>
            </w:r>
            <w:r w:rsidRPr="00C53FB8">
              <w:rPr>
                <w:b/>
              </w:rPr>
              <w:t xml:space="preserve">Data </w:t>
            </w:r>
            <w:r>
              <w:rPr>
                <w:b/>
              </w:rPr>
              <w:t>Storage, Access and Security</w:t>
            </w:r>
            <w:r w:rsidRPr="00C53FB8">
              <w:rPr>
                <w:b/>
              </w:rPr>
              <w:t xml:space="preserve">: </w:t>
            </w:r>
          </w:p>
          <w:p w14:paraId="0881ED02" w14:textId="2FDB70D5" w:rsidR="00C53FB8" w:rsidRDefault="00C53FB8" w:rsidP="00D65FB7">
            <w:pPr>
              <w:rPr>
                <w:bCs/>
              </w:rPr>
            </w:pPr>
            <w:r>
              <w:rPr>
                <w:bCs/>
              </w:rPr>
              <w:t>Where will the data be stored?</w:t>
            </w:r>
            <w:r w:rsidRPr="0038166F">
              <w:rPr>
                <w:bCs/>
              </w:rPr>
              <w:t xml:space="preserve"> (</w:t>
            </w:r>
            <w:r w:rsidR="00492F4B" w:rsidRPr="0038166F">
              <w:rPr>
                <w:bCs/>
              </w:rPr>
              <w:t>e.g.,</w:t>
            </w:r>
            <w:r w:rsidRPr="0038166F">
              <w:rPr>
                <w:bCs/>
              </w:rPr>
              <w:t xml:space="preserve"> SURE, Local Server, etc).</w:t>
            </w:r>
          </w:p>
          <w:p w14:paraId="348F7A2A" w14:textId="076488B1" w:rsidR="00C53FB8" w:rsidRPr="00C53FB8" w:rsidRDefault="00C53FB8" w:rsidP="00D65FB7">
            <w:pPr>
              <w:rPr>
                <w:bCs/>
              </w:rPr>
            </w:pPr>
            <w:r>
              <w:rPr>
                <w:bCs/>
              </w:rPr>
              <w:t xml:space="preserve">Provide details of the security measures and access governance in place at each site. </w:t>
            </w:r>
          </w:p>
        </w:tc>
      </w:tr>
      <w:tr w:rsidR="000006CE" w:rsidRPr="000006CE" w14:paraId="77FB979E" w14:textId="77777777" w:rsidTr="00B10AF3">
        <w:trPr>
          <w:trHeight w:val="4706"/>
        </w:trPr>
        <w:tc>
          <w:tcPr>
            <w:tcW w:w="9488" w:type="dxa"/>
            <w:tcBorders>
              <w:top w:val="single" w:sz="4" w:space="0" w:color="auto"/>
            </w:tcBorders>
          </w:tcPr>
          <w:p w14:paraId="025A91CE" w14:textId="77777777" w:rsidR="000006CE" w:rsidRDefault="00203B1C" w:rsidP="00CD4752">
            <w:pPr>
              <w:spacing w:line="240" w:lineRule="auto"/>
            </w:pPr>
            <w:r w:rsidRPr="00203B1C">
              <w:t>All computer files containing original data used in the study will be kept in SURE virtual workspaces accessible only by the named investigators.  To log into SURE, a username, passphrase and token is required. These are supplied to a user by the SURE team. Users also need to install a personal digital certificate on each computer from which they access SURE. The computer used to access SURE should be an employer-provided desktop or laptop computer. Furthermore, the local computer used to access SURE also needs to have a recent version of an approved anti-virus product installed and running.</w:t>
            </w:r>
            <w:r w:rsidR="00B10AF3">
              <w:t xml:space="preserve"> </w:t>
            </w:r>
          </w:p>
          <w:p w14:paraId="67984168" w14:textId="4497AF24" w:rsidR="00E064D5" w:rsidRDefault="00E064D5" w:rsidP="00E064D5">
            <w:r>
              <w:t>O</w:t>
            </w:r>
            <w:r w:rsidRPr="006651D0">
              <w:t>nly researchers that are listed in this application and ethically approved to have access to linked unit record data will have access to the linked unit record data</w:t>
            </w:r>
            <w:r>
              <w:t xml:space="preserve"> via SURE</w:t>
            </w:r>
            <w:r w:rsidRPr="006651D0">
              <w:t>.</w:t>
            </w:r>
          </w:p>
          <w:p w14:paraId="0A26D212" w14:textId="77777777" w:rsidR="003507FF" w:rsidRDefault="003507FF" w:rsidP="00E064D5"/>
          <w:p w14:paraId="49C3CF7C" w14:textId="290C8F13" w:rsidR="00E064D5" w:rsidRPr="000006CE" w:rsidRDefault="003507FF" w:rsidP="00CD4752">
            <w:pPr>
              <w:spacing w:line="240" w:lineRule="auto"/>
            </w:pPr>
            <w:r>
              <w:t>The SURE Workspace will be only be curated by the Centre for Epidemiology and Evidence</w:t>
            </w:r>
            <w:r w:rsidR="00BC3794">
              <w:t xml:space="preserve"> (CEE)</w:t>
            </w:r>
            <w:r>
              <w:t xml:space="preserve"> to ensure that no information is reported or released at the SA1 level. The Curators of the workspace are also responsible for reviewing and approving outgoing files from the SURE workspace. SA2 level is the lowest geographical breakdown that aggregate data will be approved to be released from the SURE workspace</w:t>
            </w:r>
            <w:r w:rsidR="00BC3794">
              <w:t xml:space="preserve"> by the CEE.</w:t>
            </w:r>
            <w:r>
              <w:t xml:space="preserve">  </w:t>
            </w:r>
          </w:p>
        </w:tc>
      </w:tr>
      <w:tr w:rsidR="00C53FB8" w:rsidRPr="000006CE" w14:paraId="259E54D8" w14:textId="77777777" w:rsidTr="0038166F">
        <w:trPr>
          <w:cnfStyle w:val="000000100000" w:firstRow="0" w:lastRow="0" w:firstColumn="0" w:lastColumn="0" w:oddVBand="0" w:evenVBand="0" w:oddHBand="1" w:evenHBand="0" w:firstRowFirstColumn="0" w:firstRowLastColumn="0" w:lastRowFirstColumn="0" w:lastRowLastColumn="0"/>
          <w:trHeight w:val="338"/>
        </w:trPr>
        <w:tc>
          <w:tcPr>
            <w:tcW w:w="9488" w:type="dxa"/>
            <w:tcBorders>
              <w:top w:val="single" w:sz="4" w:space="0" w:color="auto"/>
            </w:tcBorders>
            <w:shd w:val="clear" w:color="auto" w:fill="D9D9D9" w:themeFill="background1" w:themeFillShade="D9"/>
            <w:vAlign w:val="center"/>
          </w:tcPr>
          <w:p w14:paraId="2E8E730D" w14:textId="77777777" w:rsidR="00C53FB8" w:rsidRPr="0038166F" w:rsidRDefault="00C53FB8" w:rsidP="00D65FB7">
            <w:pPr>
              <w:rPr>
                <w:b/>
                <w:bCs/>
              </w:rPr>
            </w:pPr>
            <w:r w:rsidRPr="0038166F">
              <w:rPr>
                <w:b/>
                <w:bCs/>
              </w:rPr>
              <w:t>3. Use and Disclosure</w:t>
            </w:r>
          </w:p>
          <w:p w14:paraId="116688E4" w14:textId="3FE8E31D" w:rsidR="005273AB" w:rsidRPr="000006CE" w:rsidRDefault="005273AB" w:rsidP="00D65FB7">
            <w:r>
              <w:t xml:space="preserve">How </w:t>
            </w:r>
            <w:r w:rsidR="005A0AC2">
              <w:t xml:space="preserve">and in what format </w:t>
            </w:r>
            <w:r>
              <w:t xml:space="preserve">will the data outputs be disseminated and used. </w:t>
            </w:r>
            <w:r w:rsidR="00A24FB6">
              <w:t xml:space="preserve">How is confidentiality </w:t>
            </w:r>
            <w:r w:rsidR="007C07E1">
              <w:t>upheld.</w:t>
            </w:r>
            <w:r w:rsidR="00A24FB6">
              <w:t xml:space="preserve"> </w:t>
            </w:r>
          </w:p>
        </w:tc>
      </w:tr>
      <w:tr w:rsidR="00C53FB8" w:rsidRPr="000006CE" w14:paraId="3831F00B" w14:textId="77777777" w:rsidTr="00C34CB1">
        <w:trPr>
          <w:trHeight w:val="4082"/>
        </w:trPr>
        <w:tc>
          <w:tcPr>
            <w:tcW w:w="9488" w:type="dxa"/>
            <w:tcBorders>
              <w:top w:val="single" w:sz="4" w:space="0" w:color="auto"/>
            </w:tcBorders>
          </w:tcPr>
          <w:p w14:paraId="6F38E102" w14:textId="69408F76" w:rsidR="00C53FB8" w:rsidRDefault="00C34CB1" w:rsidP="00C34CB1">
            <w:pPr>
              <w:spacing w:line="240" w:lineRule="auto"/>
            </w:pPr>
            <w:r w:rsidRPr="00912B30">
              <w:lastRenderedPageBreak/>
              <w:t>Findings</w:t>
            </w:r>
            <w:r w:rsidR="001F4DEC">
              <w:t xml:space="preserve"> based on aggregated area-based health indicators</w:t>
            </w:r>
            <w:r w:rsidRPr="00912B30">
              <w:t xml:space="preserve"> from this AURIN project will be disseminated</w:t>
            </w:r>
            <w:r w:rsidR="00636938" w:rsidRPr="00912B30">
              <w:t xml:space="preserve"> on the AURIN and RMIT </w:t>
            </w:r>
            <w:r w:rsidR="00CB135C" w:rsidRPr="00912B30">
              <w:t>Australian Urban Observatory (A</w:t>
            </w:r>
            <w:r w:rsidR="00636938" w:rsidRPr="00912B30">
              <w:t>UO</w:t>
            </w:r>
            <w:r w:rsidR="00CB135C" w:rsidRPr="00912B30">
              <w:t>)</w:t>
            </w:r>
            <w:r w:rsidR="00ED1956">
              <w:t xml:space="preserve"> websites</w:t>
            </w:r>
            <w:r w:rsidR="001F4DEC">
              <w:t xml:space="preserve">. </w:t>
            </w:r>
          </w:p>
          <w:p w14:paraId="253D2B80" w14:textId="77777777" w:rsidR="00C34CB1" w:rsidRDefault="00C34CB1" w:rsidP="00C34CB1">
            <w:pPr>
              <w:spacing w:line="240" w:lineRule="auto"/>
            </w:pPr>
          </w:p>
          <w:p w14:paraId="7331768B" w14:textId="40675FC2" w:rsidR="00C34CB1" w:rsidRDefault="00C34CB1" w:rsidP="00C34CB1">
            <w:pPr>
              <w:spacing w:line="240" w:lineRule="auto"/>
              <w:ind w:left="567" w:hanging="567"/>
            </w:pPr>
            <w:r>
              <w:t>(i)</w:t>
            </w:r>
            <w:r>
              <w:tab/>
            </w:r>
            <w:r w:rsidR="00594066">
              <w:t>Sensitive data will be stored within SURE</w:t>
            </w:r>
            <w:r w:rsidR="00844401">
              <w:t xml:space="preserve"> and accessible only by the named investigators</w:t>
            </w:r>
            <w:r w:rsidR="00594066">
              <w:t xml:space="preserve">. </w:t>
            </w:r>
            <w:r w:rsidR="00844401">
              <w:t>A</w:t>
            </w:r>
            <w:r w:rsidR="00594066">
              <w:t xml:space="preserve">ggregated results of statistical analyses will be </w:t>
            </w:r>
            <w:r w:rsidR="001F4DEC">
              <w:t xml:space="preserve">securely </w:t>
            </w:r>
            <w:r w:rsidR="00594066">
              <w:t>kept in AURIN</w:t>
            </w:r>
            <w:r w:rsidR="00600B6E">
              <w:t xml:space="preserve"> and the AUO</w:t>
            </w:r>
            <w:r w:rsidR="00594066">
              <w:t>.</w:t>
            </w:r>
          </w:p>
          <w:p w14:paraId="4B9DA9B5" w14:textId="58D177EE" w:rsidR="00C34CB1" w:rsidRDefault="00C34CB1" w:rsidP="00C34CB1">
            <w:pPr>
              <w:spacing w:line="240" w:lineRule="auto"/>
              <w:ind w:left="567" w:hanging="567"/>
            </w:pPr>
            <w:r>
              <w:t>(ii)</w:t>
            </w:r>
            <w:r>
              <w:tab/>
              <w:t>All publications and presentations arising from this project will not contain any identifying information, and no individual, medical practice or hospital will be identified or identifiable in such material.</w:t>
            </w:r>
          </w:p>
          <w:p w14:paraId="08E015CE" w14:textId="3846B780" w:rsidR="00A669FF" w:rsidRDefault="00C34CB1" w:rsidP="00A669FF">
            <w:pPr>
              <w:spacing w:line="240" w:lineRule="auto"/>
              <w:ind w:left="567" w:hanging="567"/>
            </w:pPr>
            <w:r>
              <w:t>(iii</w:t>
            </w:r>
            <w:r w:rsidR="00A669FF">
              <w:t xml:space="preserve">)     </w:t>
            </w:r>
            <w:r w:rsidR="00981F57">
              <w:t>Several m</w:t>
            </w:r>
            <w:r w:rsidR="00A669FF">
              <w:t xml:space="preserve">echanisms </w:t>
            </w:r>
            <w:r w:rsidR="00981F57">
              <w:t>will be</w:t>
            </w:r>
            <w:r w:rsidR="00A669FF">
              <w:t xml:space="preserve"> </w:t>
            </w:r>
            <w:r w:rsidR="00981F57">
              <w:t xml:space="preserve">implemented </w:t>
            </w:r>
            <w:r w:rsidR="00A669FF">
              <w:t xml:space="preserve">to protect individuals and communities </w:t>
            </w:r>
            <w:r w:rsidR="00981F57">
              <w:t>if necessary, i.e., there is a significant risk of re-identification</w:t>
            </w:r>
            <w:r w:rsidR="00A669FF">
              <w:t>. A smoothing algorithm will be applied to the generated indicators</w:t>
            </w:r>
            <w:r w:rsidR="00981F57">
              <w:t xml:space="preserve"> considering not only each studied area but also </w:t>
            </w:r>
            <w:r w:rsidR="00981F57" w:rsidRPr="00981F57">
              <w:t>neighbouring areas</w:t>
            </w:r>
            <w:r w:rsidR="00981F57">
              <w:t xml:space="preserve">. The resulting indicators will also be </w:t>
            </w:r>
            <w:r w:rsidR="00981F57" w:rsidRPr="00981F57">
              <w:t>represented by intervals rather than exact values</w:t>
            </w:r>
            <w:r w:rsidR="00981F57">
              <w:t>.</w:t>
            </w:r>
          </w:p>
          <w:p w14:paraId="3F74752C" w14:textId="77777777" w:rsidR="00C34CB1" w:rsidRDefault="00C34CB1" w:rsidP="00C34CB1">
            <w:pPr>
              <w:spacing w:line="240" w:lineRule="auto"/>
              <w:ind w:left="567" w:hanging="567"/>
            </w:pPr>
            <w:r>
              <w:t>(i</w:t>
            </w:r>
            <w:r w:rsidR="000431A8">
              <w:t>v</w:t>
            </w:r>
            <w:r>
              <w:t>)</w:t>
            </w:r>
            <w:r>
              <w:tab/>
              <w:t>The data will be used in a manner consistent with its use by Government agencies when they report on patient health outcomes. However, our team has the technical expertise for using advanced statistical methods and providing insights beyond what is available in Government reports. The results of these enhanced analyses will be published in national or international peer reviewed journals, reported at scientific conferences, and be translated into lay language, with assistance from our consumer representatives, to be disseminated through the websites of the collaborating organisations.</w:t>
            </w:r>
          </w:p>
          <w:p w14:paraId="6875011F" w14:textId="77777777" w:rsidR="00FF320F" w:rsidRDefault="00FF320F" w:rsidP="00C34CB1">
            <w:pPr>
              <w:spacing w:line="240" w:lineRule="auto"/>
              <w:ind w:left="567" w:hanging="567"/>
            </w:pPr>
          </w:p>
          <w:p w14:paraId="6E2217F8" w14:textId="77777777" w:rsidR="00FF320F" w:rsidRDefault="00FF320F" w:rsidP="003507FF">
            <w:pPr>
              <w:spacing w:line="240" w:lineRule="auto"/>
            </w:pPr>
            <w:r>
              <w:t xml:space="preserve">Furthermore, </w:t>
            </w:r>
            <w:r w:rsidR="00BC3794">
              <w:t xml:space="preserve">the </w:t>
            </w:r>
            <w:r>
              <w:t xml:space="preserve">CEE will have sole curation of the SURE Workspace and curated gateway to ensure that no information is reported and released at SA1 level. </w:t>
            </w:r>
            <w:r w:rsidR="00AD438A">
              <w:t>The Curators of the workspace are responsible for reviewing and approving outgoing files from the</w:t>
            </w:r>
            <w:r w:rsidR="00EC1D43">
              <w:t xml:space="preserve"> SURE workspace and will only approve the release of</w:t>
            </w:r>
            <w:r>
              <w:t xml:space="preserve"> SA2 level</w:t>
            </w:r>
            <w:r w:rsidR="00EC1D43">
              <w:t xml:space="preserve"> data as</w:t>
            </w:r>
            <w:r>
              <w:t xml:space="preserve"> the lowest geographical breakdown </w:t>
            </w:r>
            <w:r w:rsidR="00BC3794">
              <w:t>aggregate data</w:t>
            </w:r>
            <w:r>
              <w:t>.</w:t>
            </w:r>
          </w:p>
          <w:p w14:paraId="19FDC9C3" w14:textId="4DC087AF" w:rsidR="008E4517" w:rsidRPr="000006CE" w:rsidRDefault="008E4517" w:rsidP="003507FF">
            <w:pPr>
              <w:spacing w:line="240" w:lineRule="auto"/>
            </w:pPr>
          </w:p>
        </w:tc>
      </w:tr>
    </w:tbl>
    <w:p w14:paraId="39393A0E" w14:textId="39EAA838" w:rsidR="00D10E8B" w:rsidRDefault="00D10E8B"/>
    <w:p w14:paraId="7A4433E6" w14:textId="77777777" w:rsidR="00F72F4A" w:rsidRDefault="00F72F4A"/>
    <w:tbl>
      <w:tblPr>
        <w:tblStyle w:val="TableGrid"/>
        <w:tblW w:w="0" w:type="auto"/>
        <w:tblLook w:val="04A0" w:firstRow="1" w:lastRow="0" w:firstColumn="1" w:lastColumn="0" w:noHBand="0" w:noVBand="1"/>
      </w:tblPr>
      <w:tblGrid>
        <w:gridCol w:w="9488"/>
      </w:tblGrid>
      <w:tr w:rsidR="000006CE" w:rsidRPr="000006CE" w14:paraId="4FBE0317" w14:textId="77777777" w:rsidTr="0038166F">
        <w:trPr>
          <w:cnfStyle w:val="000000100000" w:firstRow="0" w:lastRow="0" w:firstColumn="0" w:lastColumn="0" w:oddVBand="0" w:evenVBand="0" w:oddHBand="1" w:evenHBand="0" w:firstRowFirstColumn="0" w:firstRowLastColumn="0" w:lastRowFirstColumn="0" w:lastRowLastColumn="0"/>
          <w:trHeight w:val="338"/>
        </w:trPr>
        <w:tc>
          <w:tcPr>
            <w:tcW w:w="9488" w:type="dxa"/>
            <w:tcBorders>
              <w:top w:val="single" w:sz="4" w:space="0" w:color="auto"/>
            </w:tcBorders>
            <w:shd w:val="clear" w:color="auto" w:fill="D9D9D9" w:themeFill="background1" w:themeFillShade="D9"/>
            <w:vAlign w:val="center"/>
          </w:tcPr>
          <w:p w14:paraId="062DE6E9" w14:textId="4D18531C" w:rsidR="005273AB" w:rsidRDefault="00C53FB8" w:rsidP="00D65FB7">
            <w:pPr>
              <w:rPr>
                <w:b/>
              </w:rPr>
            </w:pPr>
            <w:r>
              <w:rPr>
                <w:b/>
              </w:rPr>
              <w:t>4</w:t>
            </w:r>
            <w:r w:rsidR="000006CE" w:rsidRPr="000006CE">
              <w:rPr>
                <w:b/>
              </w:rPr>
              <w:t xml:space="preserve">. Data </w:t>
            </w:r>
            <w:r>
              <w:rPr>
                <w:b/>
              </w:rPr>
              <w:t>R</w:t>
            </w:r>
            <w:r w:rsidR="000006CE" w:rsidRPr="000006CE">
              <w:rPr>
                <w:b/>
              </w:rPr>
              <w:t xml:space="preserve">etention: </w:t>
            </w:r>
          </w:p>
          <w:p w14:paraId="0AB4A8D7" w14:textId="0E38156E" w:rsidR="000006CE" w:rsidRPr="0038166F" w:rsidRDefault="005273AB" w:rsidP="00D65FB7">
            <w:pPr>
              <w:rPr>
                <w:b/>
              </w:rPr>
            </w:pPr>
            <w:r>
              <w:t>S</w:t>
            </w:r>
            <w:r w:rsidR="000006CE" w:rsidRPr="000006CE">
              <w:t xml:space="preserve">pecify the </w:t>
            </w:r>
            <w:r>
              <w:t xml:space="preserve">method and duration of data </w:t>
            </w:r>
            <w:r w:rsidR="000006CE" w:rsidRPr="000006CE">
              <w:t>retention following completion of the project.</w:t>
            </w:r>
          </w:p>
        </w:tc>
      </w:tr>
      <w:tr w:rsidR="000006CE" w:rsidRPr="000006CE" w14:paraId="0387F1E8" w14:textId="77777777" w:rsidTr="00C34CB1">
        <w:trPr>
          <w:trHeight w:val="2041"/>
        </w:trPr>
        <w:tc>
          <w:tcPr>
            <w:tcW w:w="9488" w:type="dxa"/>
            <w:tcBorders>
              <w:top w:val="single" w:sz="4" w:space="0" w:color="auto"/>
            </w:tcBorders>
          </w:tcPr>
          <w:p w14:paraId="561895D5" w14:textId="0D2B6E76" w:rsidR="00EA35CC" w:rsidRDefault="00EA35CC" w:rsidP="00EA35CC">
            <w:pPr>
              <w:spacing w:line="240" w:lineRule="auto"/>
            </w:pPr>
            <w:r>
              <w:t>All unit record data obtained for this project will be archived in SURE and destroyed within 7 years after publication of the final output. This is in accordance with the NHMRC’s guidelines on data retention in their Australian code for the responsible conduct of research, which recommends a minimum of five years from the date of publication.</w:t>
            </w:r>
            <w:r w:rsidR="00141EDF">
              <w:t xml:space="preserve"> </w:t>
            </w:r>
            <w:r w:rsidR="00141EDF" w:rsidRPr="006B203A">
              <w:t xml:space="preserve">Specifically, the project workspace in SURE will be removed from the server and backed up onto physical tape after the project, for the duration of 7 years. </w:t>
            </w:r>
          </w:p>
          <w:p w14:paraId="56396AB3" w14:textId="77777777" w:rsidR="00141EDF" w:rsidRDefault="00141EDF" w:rsidP="00EA35CC">
            <w:pPr>
              <w:spacing w:line="240" w:lineRule="auto"/>
            </w:pPr>
          </w:p>
          <w:p w14:paraId="70E2AC54" w14:textId="0838EDCA" w:rsidR="00600B6E" w:rsidRDefault="00EA35CC" w:rsidP="00EA35CC">
            <w:pPr>
              <w:spacing w:line="240" w:lineRule="auto"/>
            </w:pPr>
            <w:r>
              <w:t>On the other hand, Information generated as part of this project (aggregated results of statistical analyses or area-based aggregated health indicators) will be stored indefinitely as the only data that will be held at AURIN/UOM and RMIT Australian Urban Observatory (AUO).</w:t>
            </w:r>
          </w:p>
          <w:p w14:paraId="2B58AA3F" w14:textId="3DE88DE8" w:rsidR="00BF3116" w:rsidRPr="000006CE" w:rsidRDefault="00BF3116" w:rsidP="00C34CB1">
            <w:pPr>
              <w:spacing w:line="240" w:lineRule="auto"/>
            </w:pPr>
          </w:p>
        </w:tc>
      </w:tr>
      <w:tr w:rsidR="000006CE" w:rsidRPr="000006CE" w14:paraId="507B2711" w14:textId="77777777" w:rsidTr="0038166F">
        <w:trPr>
          <w:cnfStyle w:val="000000100000" w:firstRow="0" w:lastRow="0" w:firstColumn="0" w:lastColumn="0" w:oddVBand="0" w:evenVBand="0" w:oddHBand="1" w:evenHBand="0" w:firstRowFirstColumn="0" w:firstRowLastColumn="0" w:lastRowFirstColumn="0" w:lastRowLastColumn="0"/>
          <w:trHeight w:val="338"/>
        </w:trPr>
        <w:tc>
          <w:tcPr>
            <w:tcW w:w="9488" w:type="dxa"/>
            <w:tcBorders>
              <w:top w:val="single" w:sz="4" w:space="0" w:color="auto"/>
            </w:tcBorders>
            <w:shd w:val="clear" w:color="auto" w:fill="D9D9D9" w:themeFill="background1" w:themeFillShade="D9"/>
            <w:vAlign w:val="center"/>
          </w:tcPr>
          <w:p w14:paraId="29A87768" w14:textId="77777777" w:rsidR="005273AB" w:rsidRDefault="00C53FB8" w:rsidP="00D65FB7">
            <w:pPr>
              <w:rPr>
                <w:b/>
              </w:rPr>
            </w:pPr>
            <w:r>
              <w:rPr>
                <w:b/>
              </w:rPr>
              <w:t>5</w:t>
            </w:r>
            <w:r w:rsidR="000006CE" w:rsidRPr="000006CE">
              <w:rPr>
                <w:b/>
              </w:rPr>
              <w:t xml:space="preserve">. Data </w:t>
            </w:r>
            <w:r>
              <w:rPr>
                <w:b/>
              </w:rPr>
              <w:t>D</w:t>
            </w:r>
            <w:r w:rsidR="000006CE" w:rsidRPr="000006CE">
              <w:rPr>
                <w:b/>
              </w:rPr>
              <w:t xml:space="preserve">isposal: </w:t>
            </w:r>
          </w:p>
          <w:p w14:paraId="76F2823C" w14:textId="4B0181E7" w:rsidR="000006CE" w:rsidRPr="000006CE" w:rsidRDefault="005273AB" w:rsidP="00D65FB7">
            <w:r>
              <w:t>S</w:t>
            </w:r>
            <w:r w:rsidR="000006CE" w:rsidRPr="000006CE">
              <w:t xml:space="preserve">pecify </w:t>
            </w:r>
            <w:r>
              <w:t>the method</w:t>
            </w:r>
            <w:r w:rsidR="000006CE" w:rsidRPr="000006CE">
              <w:t xml:space="preserve"> the information will be destroyed.</w:t>
            </w:r>
          </w:p>
        </w:tc>
      </w:tr>
      <w:tr w:rsidR="000006CE" w:rsidRPr="000006CE" w14:paraId="277CE9D9" w14:textId="77777777" w:rsidTr="000824EC">
        <w:trPr>
          <w:trHeight w:val="1134"/>
        </w:trPr>
        <w:tc>
          <w:tcPr>
            <w:tcW w:w="9488" w:type="dxa"/>
            <w:tcBorders>
              <w:top w:val="single" w:sz="4" w:space="0" w:color="auto"/>
            </w:tcBorders>
          </w:tcPr>
          <w:p w14:paraId="4906DDEF" w14:textId="2E2008EB" w:rsidR="000006CE" w:rsidRPr="000006CE" w:rsidRDefault="006B203A" w:rsidP="000824EC">
            <w:pPr>
              <w:spacing w:line="240" w:lineRule="auto"/>
            </w:pPr>
            <w:r w:rsidRPr="006B203A">
              <w:t>Once the 7 years has elapsed, all archived original unit record data files will be deleted from the SURE. After this time, all project data will be destroyed, and there will be no backup drives containing those original files.</w:t>
            </w:r>
          </w:p>
        </w:tc>
      </w:tr>
    </w:tbl>
    <w:p w14:paraId="63FC91CF" w14:textId="77777777" w:rsidR="005273AB" w:rsidRDefault="005273AB">
      <w:pPr>
        <w:spacing w:line="240" w:lineRule="auto"/>
        <w:rPr>
          <w:b/>
          <w:bCs/>
          <w:caps/>
          <w:spacing w:val="15"/>
          <w:sz w:val="24"/>
        </w:rPr>
      </w:pPr>
      <w:r>
        <w:br w:type="page"/>
      </w:r>
    </w:p>
    <w:p w14:paraId="028385FA" w14:textId="45AB9EEC" w:rsidR="004F3F90" w:rsidRPr="0038166F" w:rsidRDefault="004F3F90" w:rsidP="004F3F90">
      <w:pPr>
        <w:pStyle w:val="Heading1"/>
        <w:rPr>
          <w:color w:val="auto"/>
        </w:rPr>
      </w:pPr>
      <w:bookmarkStart w:id="133" w:name="_Toc89186196"/>
      <w:r w:rsidRPr="0038166F">
        <w:rPr>
          <w:color w:val="auto"/>
        </w:rPr>
        <w:lastRenderedPageBreak/>
        <w:t>ANALYSIS PLAN</w:t>
      </w:r>
      <w:bookmarkEnd w:id="133"/>
    </w:p>
    <w:p w14:paraId="0AB7875D" w14:textId="77777777" w:rsidR="004F3F90" w:rsidRPr="00B324E2" w:rsidRDefault="004F3F90" w:rsidP="004F3F90">
      <w:pPr>
        <w:rPr>
          <w:sz w:val="12"/>
          <w:szCs w:val="12"/>
        </w:rPr>
      </w:pPr>
    </w:p>
    <w:tbl>
      <w:tblPr>
        <w:tblStyle w:val="TableGrid"/>
        <w:tblW w:w="0" w:type="auto"/>
        <w:tblInd w:w="-5" w:type="dxa"/>
        <w:tblLook w:val="04A0" w:firstRow="1" w:lastRow="0" w:firstColumn="1" w:lastColumn="0" w:noHBand="0" w:noVBand="1"/>
      </w:tblPr>
      <w:tblGrid>
        <w:gridCol w:w="9633"/>
      </w:tblGrid>
      <w:tr w:rsidR="004F3F90" w:rsidRPr="000006CE" w14:paraId="09E826F1" w14:textId="77777777" w:rsidTr="004F3F90">
        <w:trPr>
          <w:cnfStyle w:val="000000100000" w:firstRow="0" w:lastRow="0" w:firstColumn="0" w:lastColumn="0" w:oddVBand="0" w:evenVBand="0" w:oddHBand="1" w:evenHBand="0" w:firstRowFirstColumn="0" w:firstRowLastColumn="0" w:lastRowFirstColumn="0" w:lastRowLastColumn="0"/>
          <w:trHeight w:val="424"/>
        </w:trPr>
        <w:tc>
          <w:tcPr>
            <w:tcW w:w="9468" w:type="dxa"/>
            <w:vAlign w:val="center"/>
          </w:tcPr>
          <w:p w14:paraId="3DD0AF76" w14:textId="77777777" w:rsidR="004F3F90" w:rsidRPr="00922B03" w:rsidRDefault="004F3F90" w:rsidP="004F3F90">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caps/>
                <w:spacing w:val="15"/>
                <w:lang w:val="en-US"/>
              </w:rPr>
            </w:pPr>
            <w:r w:rsidRPr="00922B03">
              <w:rPr>
                <w:caps/>
                <w:spacing w:val="15"/>
                <w:lang w:val="en-US"/>
              </w:rPr>
              <w:t>Outcomes/exposures and covariates</w:t>
            </w:r>
          </w:p>
        </w:tc>
      </w:tr>
      <w:tr w:rsidR="004F3F90" w:rsidRPr="000006CE" w14:paraId="3E0A1966" w14:textId="77777777" w:rsidTr="004F3F90">
        <w:trPr>
          <w:trHeight w:val="424"/>
        </w:trPr>
        <w:tc>
          <w:tcPr>
            <w:tcW w:w="9468" w:type="dxa"/>
            <w:vAlign w:val="center"/>
          </w:tcPr>
          <w:p w14:paraId="2A2A9104" w14:textId="00648737" w:rsidR="004F3F90" w:rsidRPr="000006CE" w:rsidRDefault="004F3F90" w:rsidP="004F3F90">
            <w:pPr>
              <w:rPr>
                <w:i/>
              </w:rPr>
            </w:pPr>
            <w:r w:rsidRPr="000006CE">
              <w:rPr>
                <w:i/>
                <w:lang w:val="en-US"/>
              </w:rPr>
              <w:t>Describe the study outcome measures (primary and secondary) and include information on study exposure/s, covariates, and other factors</w:t>
            </w:r>
            <w:r w:rsidR="005273AB">
              <w:rPr>
                <w:i/>
                <w:lang w:val="en-US"/>
              </w:rPr>
              <w:t xml:space="preserve">. How are </w:t>
            </w:r>
            <w:r w:rsidRPr="000006CE">
              <w:rPr>
                <w:i/>
                <w:lang w:val="en-US"/>
              </w:rPr>
              <w:t>these defined based on the data</w:t>
            </w:r>
            <w:r w:rsidR="005273AB">
              <w:rPr>
                <w:i/>
                <w:lang w:val="en-US"/>
              </w:rPr>
              <w:t xml:space="preserve"> and how do they reflect the aims? </w:t>
            </w:r>
            <w:r w:rsidRPr="000006CE">
              <w:rPr>
                <w:i/>
                <w:lang w:val="en-US"/>
              </w:rPr>
              <w:t>Please provide sufficient detail (200 word minimum).</w:t>
            </w:r>
          </w:p>
        </w:tc>
      </w:tr>
      <w:tr w:rsidR="004F3F90" w:rsidRPr="000006CE" w14:paraId="4A319291" w14:textId="77777777" w:rsidTr="0057206E">
        <w:trPr>
          <w:cnfStyle w:val="000000100000" w:firstRow="0" w:lastRow="0" w:firstColumn="0" w:lastColumn="0" w:oddVBand="0" w:evenVBand="0" w:oddHBand="1" w:evenHBand="0" w:firstRowFirstColumn="0" w:firstRowLastColumn="0" w:lastRowFirstColumn="0" w:lastRowLastColumn="0"/>
          <w:trHeight w:val="4791"/>
        </w:trPr>
        <w:tc>
          <w:tcPr>
            <w:tcW w:w="9468" w:type="dxa"/>
            <w:tcBorders>
              <w:bottom w:val="single" w:sz="4" w:space="0" w:color="000000"/>
            </w:tcBorders>
            <w:shd w:val="clear" w:color="auto" w:fill="auto"/>
          </w:tcPr>
          <w:p w14:paraId="2BD5A4F1" w14:textId="5D9DAE04" w:rsidR="00D2733C" w:rsidRDefault="000824EC" w:rsidP="000824EC">
            <w:pPr>
              <w:spacing w:line="240" w:lineRule="auto"/>
            </w:pPr>
            <w:r>
              <w:t xml:space="preserve">The primary outcomes of this study </w:t>
            </w:r>
            <w:r w:rsidR="00D2733C">
              <w:t>include:</w:t>
            </w:r>
          </w:p>
          <w:p w14:paraId="3FDA5E97" w14:textId="77777777" w:rsidR="00D2733C" w:rsidRPr="00127B43" w:rsidRDefault="00D2733C" w:rsidP="00555525"/>
          <w:p w14:paraId="2156CBEB" w14:textId="2C391DEF" w:rsidR="00D2733C" w:rsidRDefault="00D2733C" w:rsidP="00127B43">
            <w:r>
              <w:t>-  S</w:t>
            </w:r>
            <w:r w:rsidR="00100F56" w:rsidRPr="00127B43">
              <w:t>patial layers of heat vulnerability and liveability indicators</w:t>
            </w:r>
          </w:p>
          <w:p w14:paraId="2D4A1BB1" w14:textId="17201B4D" w:rsidR="00D2733C" w:rsidRDefault="00D2733C" w:rsidP="00127B43">
            <w:r>
              <w:t>- New data assets (e.g. built environment dataset)</w:t>
            </w:r>
          </w:p>
          <w:p w14:paraId="607F9A30" w14:textId="39BE6489" w:rsidR="00D2733C" w:rsidRDefault="00D2733C" w:rsidP="00127B43">
            <w:r>
              <w:t>- Publication</w:t>
            </w:r>
            <w:r w:rsidR="00100F56">
              <w:t xml:space="preserve">s on the AURIN </w:t>
            </w:r>
            <w:r w:rsidR="00C351E0">
              <w:t xml:space="preserve">(aurin.org.au) </w:t>
            </w:r>
            <w:r w:rsidR="00100F56">
              <w:t xml:space="preserve">and AUO </w:t>
            </w:r>
            <w:r w:rsidR="00C351E0">
              <w:t xml:space="preserve">(auo.org.au) </w:t>
            </w:r>
            <w:r w:rsidR="00100F56">
              <w:t xml:space="preserve">platforms (e.g. visualisation platform for the indicators). </w:t>
            </w:r>
          </w:p>
          <w:p w14:paraId="4A115C65" w14:textId="77777777" w:rsidR="00D2733C" w:rsidRDefault="00D2733C" w:rsidP="00D2733C"/>
          <w:p w14:paraId="5267F7B9" w14:textId="1A4AFE7A" w:rsidR="004F3F90" w:rsidRDefault="00100F56" w:rsidP="00555525">
            <w:r>
              <w:t xml:space="preserve">The process of this pilot project will be documented </w:t>
            </w:r>
            <w:r w:rsidR="00E75B19">
              <w:t xml:space="preserve">by </w:t>
            </w:r>
            <w:r>
              <w:t>Jupyter notebooks and made available to researchers for future reproduction.</w:t>
            </w:r>
            <w:r w:rsidR="00846FCF">
              <w:t xml:space="preserve">  Access to the AURIN/AUO </w:t>
            </w:r>
            <w:r w:rsidR="005B5EF0">
              <w:t xml:space="preserve">infrastructure data assets </w:t>
            </w:r>
            <w:r w:rsidR="001F4DEC">
              <w:t>will be made</w:t>
            </w:r>
            <w:r w:rsidR="005B5EF0">
              <w:t xml:space="preserve"> available to registered users.</w:t>
            </w:r>
          </w:p>
          <w:p w14:paraId="2FEDD98C" w14:textId="77777777" w:rsidR="000824EC" w:rsidRDefault="000824EC" w:rsidP="000824EC">
            <w:pPr>
              <w:spacing w:line="240" w:lineRule="auto"/>
            </w:pPr>
          </w:p>
          <w:p w14:paraId="0C5A81C2" w14:textId="35E7F58D" w:rsidR="000824EC" w:rsidRDefault="000824EC" w:rsidP="000824EC">
            <w:pPr>
              <w:spacing w:line="240" w:lineRule="auto"/>
            </w:pPr>
            <w:r>
              <w:t xml:space="preserve">The exposures are heat and liveability which are determined from </w:t>
            </w:r>
            <w:r w:rsidR="00B705CE">
              <w:t xml:space="preserve">literature review </w:t>
            </w:r>
            <w:r>
              <w:t xml:space="preserve">using </w:t>
            </w:r>
            <w:r w:rsidR="00B705CE">
              <w:t xml:space="preserve">climate data from the Bureau of Meteorology. </w:t>
            </w:r>
          </w:p>
          <w:p w14:paraId="2418F71F" w14:textId="77777777" w:rsidR="000824EC" w:rsidRDefault="000824EC" w:rsidP="000824EC">
            <w:pPr>
              <w:spacing w:line="240" w:lineRule="auto"/>
            </w:pPr>
          </w:p>
          <w:p w14:paraId="7E76C06A" w14:textId="53B8139E" w:rsidR="000824EC" w:rsidRDefault="000824EC" w:rsidP="000824EC">
            <w:pPr>
              <w:spacing w:line="240" w:lineRule="auto"/>
            </w:pPr>
            <w:r>
              <w:t>Covariates are patient age, sex, comorbidities (determined from all diagnosis fields in Admitted Patient Data Collection</w:t>
            </w:r>
            <w:r w:rsidR="0055162B">
              <w:t xml:space="preserve"> using a minimum lookback period of </w:t>
            </w:r>
            <w:r w:rsidR="0060396E">
              <w:t xml:space="preserve">10 </w:t>
            </w:r>
            <w:r w:rsidR="0055162B">
              <w:t>years</w:t>
            </w:r>
            <w:r>
              <w:t>)</w:t>
            </w:r>
            <w:r w:rsidR="00B705CE">
              <w:t>, as well as socioeconomic, underlying chronic health conditions (diabetes, mental health, mobility, obesity, cardiovascular and respiratory disease), socioeconomic factors (social isolation, financial stress, housing stress, unemployment, education), environmental (lack of access to vegetation and water), as well as built environment (urban heat island).</w:t>
            </w:r>
          </w:p>
          <w:p w14:paraId="5CF90AAD" w14:textId="591B67A3" w:rsidR="00FD3F42" w:rsidRDefault="00FD3F42" w:rsidP="000824EC">
            <w:pPr>
              <w:spacing w:line="240" w:lineRule="auto"/>
            </w:pPr>
          </w:p>
          <w:p w14:paraId="0B63BB6C" w14:textId="123A9204" w:rsidR="00FD3F42" w:rsidRDefault="00FD3F42" w:rsidP="000824EC">
            <w:pPr>
              <w:spacing w:line="240" w:lineRule="auto"/>
            </w:pPr>
            <w:r>
              <w:t xml:space="preserve">Consultations with the Public Health </w:t>
            </w:r>
            <w:r w:rsidR="001E29F9">
              <w:t xml:space="preserve">Research </w:t>
            </w:r>
            <w:r>
              <w:t>Network (PHRN), School of Population of Global Health (The University of Western Australia), NSW Health Department</w:t>
            </w:r>
            <w:r w:rsidR="00844AB2">
              <w:t>, the</w:t>
            </w:r>
            <w:r>
              <w:t xml:space="preserve"> Australian Digital Health Agency </w:t>
            </w:r>
            <w:r w:rsidR="00844AB2">
              <w:t xml:space="preserve">and the AusUrb-HI Advisory Committee </w:t>
            </w:r>
            <w:r>
              <w:t xml:space="preserve">have been held </w:t>
            </w:r>
            <w:r w:rsidR="001F4DEC">
              <w:t>during development of the project methodology. This has also included guidance on the preparation and</w:t>
            </w:r>
            <w:r>
              <w:t xml:space="preserve"> use of emergency department, hospitalisations and deaths data, as well as compare use of codes to record emergency department data: ICD and Snomed.</w:t>
            </w:r>
          </w:p>
          <w:p w14:paraId="16EFAD23" w14:textId="299FDFED" w:rsidR="0055162B" w:rsidRDefault="0055162B" w:rsidP="000824EC">
            <w:pPr>
              <w:spacing w:line="240" w:lineRule="auto"/>
            </w:pPr>
          </w:p>
          <w:p w14:paraId="755E4A4E" w14:textId="48C15238" w:rsidR="0055162B" w:rsidRDefault="009B5F8F" w:rsidP="000824EC">
            <w:pPr>
              <w:spacing w:line="240" w:lineRule="auto"/>
            </w:pPr>
            <w:r>
              <w:t xml:space="preserve">Ms Aileen dela Pena from </w:t>
            </w:r>
            <w:r w:rsidR="0055162B">
              <w:t>the Australian Digital Health Agency</w:t>
            </w:r>
            <w:r w:rsidR="001F4DEC">
              <w:t xml:space="preserve"> has</w:t>
            </w:r>
            <w:r w:rsidR="0055162B">
              <w:t xml:space="preserve"> </w:t>
            </w:r>
            <w:r>
              <w:t xml:space="preserve">indicated that her agency </w:t>
            </w:r>
            <w:r w:rsidR="0055162B">
              <w:t xml:space="preserve">will provide resources and technical support </w:t>
            </w:r>
            <w:r w:rsidR="00FD3F42">
              <w:t>to this case study</w:t>
            </w:r>
            <w:r>
              <w:t xml:space="preserve"> </w:t>
            </w:r>
            <w:r w:rsidR="0055162B">
              <w:t>for working with Snomed codes used in the Emergency Department data.</w:t>
            </w:r>
            <w:r>
              <w:t xml:space="preserve">  </w:t>
            </w:r>
            <w:r w:rsidR="00E75B19">
              <w:t>T</w:t>
            </w:r>
            <w:r>
              <w:t>he Australian Digital Health Agency will not be directly involved with the analysis and will not have access to the data.</w:t>
            </w:r>
          </w:p>
          <w:p w14:paraId="7701D467" w14:textId="77777777" w:rsidR="00F755C0" w:rsidRDefault="00F755C0" w:rsidP="000824EC">
            <w:pPr>
              <w:spacing w:line="240" w:lineRule="auto"/>
            </w:pPr>
          </w:p>
          <w:p w14:paraId="02246B35" w14:textId="1AC72BD8" w:rsidR="00F755C0" w:rsidRPr="000006CE" w:rsidRDefault="00F755C0" w:rsidP="000824EC">
            <w:pPr>
              <w:spacing w:line="240" w:lineRule="auto"/>
            </w:pPr>
            <w:r>
              <w:t xml:space="preserve">Outcomes are number </w:t>
            </w:r>
            <w:r w:rsidR="0055162B">
              <w:t xml:space="preserve">and type (i.e. diagnosis, cause of death) </w:t>
            </w:r>
            <w:r>
              <w:t xml:space="preserve">of related </w:t>
            </w:r>
            <w:r w:rsidR="008F22E8">
              <w:t xml:space="preserve">emergency department presentations, </w:t>
            </w:r>
            <w:r>
              <w:t>hospitalisations and deaths related to heat exposure; number of hospitalisations and deaths in a year related to liveability</w:t>
            </w:r>
          </w:p>
        </w:tc>
      </w:tr>
      <w:tr w:rsidR="004F3F90" w:rsidRPr="000006CE" w14:paraId="5EF1070D" w14:textId="77777777" w:rsidTr="004F3F90">
        <w:trPr>
          <w:trHeight w:val="486"/>
        </w:trPr>
        <w:tc>
          <w:tcPr>
            <w:tcW w:w="9468" w:type="dxa"/>
            <w:shd w:val="pct20" w:color="auto" w:fill="auto"/>
            <w:vAlign w:val="center"/>
          </w:tcPr>
          <w:p w14:paraId="6AD09500" w14:textId="77777777" w:rsidR="004F3F90" w:rsidRPr="000006CE" w:rsidRDefault="004F3F90" w:rsidP="004F3F90">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caps/>
                <w:spacing w:val="15"/>
                <w:lang w:val="en-US"/>
              </w:rPr>
            </w:pPr>
            <w:r w:rsidRPr="000006CE">
              <w:rPr>
                <w:caps/>
                <w:spacing w:val="15"/>
                <w:lang w:val="en-US"/>
              </w:rPr>
              <w:t>statistical analysis</w:t>
            </w:r>
          </w:p>
        </w:tc>
      </w:tr>
      <w:tr w:rsidR="004F3F90" w:rsidRPr="000006CE" w14:paraId="5A7E669A" w14:textId="77777777" w:rsidTr="0057206E">
        <w:trPr>
          <w:cnfStyle w:val="000000100000" w:firstRow="0" w:lastRow="0" w:firstColumn="0" w:lastColumn="0" w:oddVBand="0" w:evenVBand="0" w:oddHBand="1" w:evenHBand="0" w:firstRowFirstColumn="0" w:firstRowLastColumn="0" w:lastRowFirstColumn="0" w:lastRowLastColumn="0"/>
          <w:trHeight w:val="639"/>
        </w:trPr>
        <w:tc>
          <w:tcPr>
            <w:tcW w:w="9468" w:type="dxa"/>
            <w:shd w:val="clear" w:color="auto" w:fill="auto"/>
            <w:vAlign w:val="center"/>
          </w:tcPr>
          <w:p w14:paraId="5FA866D8" w14:textId="362C47F9" w:rsidR="004F3F90" w:rsidRPr="000006CE" w:rsidRDefault="004F3F90" w:rsidP="004F3F90">
            <w:pPr>
              <w:rPr>
                <w:i/>
                <w:sz w:val="16"/>
                <w:szCs w:val="16"/>
              </w:rPr>
            </w:pPr>
            <w:r w:rsidRPr="000006CE">
              <w:rPr>
                <w:i/>
                <w:lang w:val="en-US"/>
              </w:rPr>
              <w:t xml:space="preserve">Provide a statistical analysis plan outlining how the aims/objectives will be met, the statistical methods to be used, and who will be carrying out the analysis. </w:t>
            </w:r>
            <w:r w:rsidR="005273AB">
              <w:rPr>
                <w:i/>
                <w:lang w:val="en-US"/>
              </w:rPr>
              <w:t>P</w:t>
            </w:r>
            <w:r w:rsidRPr="000006CE">
              <w:rPr>
                <w:i/>
                <w:lang w:val="en-US"/>
              </w:rPr>
              <w:t>rovide sufficient detail (200 word minimum).</w:t>
            </w:r>
          </w:p>
        </w:tc>
      </w:tr>
      <w:tr w:rsidR="004F3F90" w:rsidRPr="000006CE" w14:paraId="307DBA5A" w14:textId="77777777" w:rsidTr="0038166F">
        <w:trPr>
          <w:trHeight w:val="5527"/>
        </w:trPr>
        <w:tc>
          <w:tcPr>
            <w:tcW w:w="9468" w:type="dxa"/>
          </w:tcPr>
          <w:p w14:paraId="4FDD1538" w14:textId="2CFEFAC8" w:rsidR="00BD2144" w:rsidRDefault="00522FBF" w:rsidP="005273AB">
            <w:r w:rsidRPr="00522FBF">
              <w:lastRenderedPageBreak/>
              <w:t xml:space="preserve">The heat health vulnerability (HVI) and liveability </w:t>
            </w:r>
            <w:r w:rsidR="00BD2144">
              <w:t xml:space="preserve">indicators will integrate health outcomes data with individual datasets from environment, climate, built environment, underlying health conditions, as well as socioeconomic and demographic parameters from 2011, 2016 and 2021 ABS Census. Both indicators follow a framework approach based on weighted exposure, vulnerability, and adaptive capacity </w:t>
            </w:r>
            <w:r w:rsidR="00D2733C">
              <w:t xml:space="preserve">spatial </w:t>
            </w:r>
            <w:r w:rsidR="00BD2144">
              <w:t>layers.</w:t>
            </w:r>
            <w:r w:rsidR="00555525">
              <w:t xml:space="preserve"> The figure below shows the four main steps of data processing and data analysis approaches</w:t>
            </w:r>
            <w:r w:rsidR="00A912C8">
              <w:t>, and each of the steps will be explained in detail afterwards</w:t>
            </w:r>
            <w:r w:rsidR="00555525">
              <w:t>.</w:t>
            </w:r>
          </w:p>
          <w:p w14:paraId="63F4B9B4" w14:textId="219FC0E3" w:rsidR="003C6A92" w:rsidRDefault="003C6A92" w:rsidP="009B384E"/>
          <w:p w14:paraId="11152B8C" w14:textId="3FB5E47C" w:rsidR="003C6A92" w:rsidRDefault="00C726F4" w:rsidP="009B384E">
            <w:r>
              <w:rPr>
                <w:noProof/>
              </w:rPr>
              <w:drawing>
                <wp:inline distT="0" distB="0" distL="0" distR="0" wp14:anchorId="38B8DBFD" wp14:editId="081BC673">
                  <wp:extent cx="611505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4019550"/>
                          </a:xfrm>
                          <a:prstGeom prst="rect">
                            <a:avLst/>
                          </a:prstGeom>
                          <a:noFill/>
                          <a:ln>
                            <a:noFill/>
                          </a:ln>
                        </pic:spPr>
                      </pic:pic>
                    </a:graphicData>
                  </a:graphic>
                </wp:inline>
              </w:drawing>
            </w:r>
          </w:p>
          <w:p w14:paraId="4D7B56BC" w14:textId="77777777" w:rsidR="00522FBF" w:rsidRDefault="00522FBF" w:rsidP="00522FBF"/>
          <w:p w14:paraId="59689F01" w14:textId="3E4BCFCD" w:rsidR="00522FBF" w:rsidRDefault="00555525" w:rsidP="00522FBF">
            <w:r>
              <w:t>In the first step, the collected raw data</w:t>
            </w:r>
            <w:r w:rsidR="003C5FE7">
              <w:t>sets</w:t>
            </w:r>
            <w:r>
              <w:t xml:space="preserve"> from AURIN and CHeReL will be </w:t>
            </w:r>
            <w:r w:rsidR="00A912C8">
              <w:t>pre-process</w:t>
            </w:r>
            <w:r w:rsidR="009C7B08">
              <w:t>ed</w:t>
            </w:r>
            <w:r w:rsidR="003432D2">
              <w:t>. A</w:t>
            </w:r>
            <w:r w:rsidR="0050796F">
              <w:t xml:space="preserve">gain, any processing involving the </w:t>
            </w:r>
            <w:r w:rsidR="003432D2">
              <w:t xml:space="preserve">linked </w:t>
            </w:r>
            <w:r w:rsidR="0050796F">
              <w:t>health datasets will be conduc</w:t>
            </w:r>
            <w:r w:rsidR="00080D9A">
              <w:t>ted</w:t>
            </w:r>
            <w:r w:rsidR="0050796F">
              <w:t xml:space="preserve"> </w:t>
            </w:r>
            <w:r w:rsidR="009C7B08">
              <w:t>in the SURE environment</w:t>
            </w:r>
            <w:r w:rsidR="00A912C8">
              <w:t xml:space="preserve">. Data cleansing will be done to identify and resolve </w:t>
            </w:r>
            <w:r w:rsidR="00A60CD1">
              <w:t xml:space="preserve">any </w:t>
            </w:r>
            <w:r w:rsidR="00A912C8">
              <w:t>potential data gap</w:t>
            </w:r>
            <w:r w:rsidR="00A60CD1">
              <w:t>, duplication,</w:t>
            </w:r>
            <w:r w:rsidR="00A912C8">
              <w:t xml:space="preserve"> or inconsistency</w:t>
            </w:r>
            <w:r w:rsidR="00B94B14">
              <w:t>.</w:t>
            </w:r>
            <w:r w:rsidR="00A912C8">
              <w:t xml:space="preserve"> </w:t>
            </w:r>
            <w:r w:rsidR="00B94B14">
              <w:t xml:space="preserve">Each of </w:t>
            </w:r>
            <w:r w:rsidR="00A912C8">
              <w:t>the data</w:t>
            </w:r>
            <w:r w:rsidR="00B94B14">
              <w:t>set</w:t>
            </w:r>
            <w:r w:rsidR="009D6E10">
              <w:t xml:space="preserve"> (</w:t>
            </w:r>
            <w:r w:rsidR="00CE0EF7">
              <w:t xml:space="preserve">which will be </w:t>
            </w:r>
            <w:r w:rsidR="009D6E10">
              <w:t xml:space="preserve">called </w:t>
            </w:r>
            <w:r w:rsidR="00EA084B">
              <w:t>component below</w:t>
            </w:r>
            <w:r w:rsidR="009D6E10">
              <w:t>)</w:t>
            </w:r>
            <w:r w:rsidR="00B94B14">
              <w:t xml:space="preserve"> will be refined</w:t>
            </w:r>
            <w:r w:rsidR="00A912C8">
              <w:t xml:space="preserve"> to match the study </w:t>
            </w:r>
            <w:r w:rsidR="001A1C3B">
              <w:t>area</w:t>
            </w:r>
            <w:r w:rsidR="00107AEC">
              <w:t xml:space="preserve">, </w:t>
            </w:r>
            <w:r w:rsidR="00FA0454">
              <w:t>changed to grid-based format</w:t>
            </w:r>
            <w:r w:rsidR="00107AEC">
              <w:t>,</w:t>
            </w:r>
            <w:r w:rsidR="00884B68">
              <w:t xml:space="preserve"> </w:t>
            </w:r>
            <w:r w:rsidR="00DE59EA">
              <w:t>and</w:t>
            </w:r>
            <w:r w:rsidR="00A912C8">
              <w:t xml:space="preserve"> normalized </w:t>
            </w:r>
            <w:r w:rsidR="00DE59EA">
              <w:t>by</w:t>
            </w:r>
            <w:r w:rsidR="00A912C8">
              <w:t xml:space="preserve"> a numeric</w:t>
            </w:r>
            <w:r w:rsidR="00E063FC">
              <w:t>-based representation with</w:t>
            </w:r>
            <w:r w:rsidR="00A912C8">
              <w:t xml:space="preserve"> value between 0 and 1</w:t>
            </w:r>
            <w:r w:rsidR="00AA78E8">
              <w:t xml:space="preserve"> for each grid cell</w:t>
            </w:r>
            <w:r w:rsidR="00A912C8">
              <w:t xml:space="preserve">. For instance, a normalized income indicator value will be calculated based on the </w:t>
            </w:r>
            <w:r w:rsidR="00B204E1">
              <w:t xml:space="preserve">maximum income of the study area </w:t>
            </w:r>
            <w:r w:rsidR="00AA78E8">
              <w:t xml:space="preserve">cells </w:t>
            </w:r>
            <w:r w:rsidR="00B204E1">
              <w:t>(as 1) as well as the lowest value (as 0)</w:t>
            </w:r>
            <w:r w:rsidR="00A912C8">
              <w:t xml:space="preserve">. </w:t>
            </w:r>
            <w:r w:rsidR="00805944">
              <w:t xml:space="preserve">The </w:t>
            </w:r>
            <w:r w:rsidR="00B204E1">
              <w:t xml:space="preserve">derived numeric values will be used in the next step for </w:t>
            </w:r>
            <w:r w:rsidR="0001536B">
              <w:t>generating sub</w:t>
            </w:r>
            <w:r w:rsidR="001E33E2">
              <w:t>-</w:t>
            </w:r>
            <w:r w:rsidR="0001536B">
              <w:t>indicators</w:t>
            </w:r>
            <w:r w:rsidR="003C5FE7">
              <w:t xml:space="preserve"> (</w:t>
            </w:r>
            <w:r w:rsidR="0021457C">
              <w:t xml:space="preserve">for </w:t>
            </w:r>
            <w:r w:rsidR="00E916B6">
              <w:t>S</w:t>
            </w:r>
            <w:r w:rsidR="003C5FE7">
              <w:t xml:space="preserve">ensitivity, </w:t>
            </w:r>
            <w:r w:rsidR="00E916B6">
              <w:t>A</w:t>
            </w:r>
            <w:r w:rsidR="003C5FE7">
              <w:t xml:space="preserve">daptive capacity, and </w:t>
            </w:r>
            <w:r w:rsidR="00E916B6">
              <w:t>E</w:t>
            </w:r>
            <w:r w:rsidR="003C5FE7">
              <w:t>xposure)</w:t>
            </w:r>
            <w:r w:rsidR="00B204E1">
              <w:t xml:space="preserve">. </w:t>
            </w:r>
            <w:r w:rsidR="00425A19">
              <w:t xml:space="preserve">Certain </w:t>
            </w:r>
            <w:r w:rsidR="00976146">
              <w:t xml:space="preserve">components </w:t>
            </w:r>
            <w:r w:rsidR="00425A19">
              <w:t xml:space="preserve">may </w:t>
            </w:r>
            <w:r w:rsidR="00B204E1">
              <w:t xml:space="preserve">require more complex </w:t>
            </w:r>
            <w:r w:rsidR="00425A19">
              <w:t xml:space="preserve">and/or potentially non-linear </w:t>
            </w:r>
            <w:r w:rsidR="00B204E1">
              <w:t xml:space="preserve">approaches to </w:t>
            </w:r>
            <w:r w:rsidR="001E33E2">
              <w:t>be normalized</w:t>
            </w:r>
            <w:r w:rsidR="00B204E1">
              <w:t>. For example, t</w:t>
            </w:r>
            <w:r w:rsidR="00522FBF">
              <w:t>he relationship between daily health outcomes data provided by CHeReL will be examined in relation to extreme heat events during summer months, observing an increase in ED presentations, hospitalisations, and deaths during heatwaves days (+3 days post-heatwave) compared to non-heatwave days during the spring-summer period (September-March).</w:t>
            </w:r>
          </w:p>
          <w:p w14:paraId="32F8FAC1" w14:textId="77777777" w:rsidR="00463E6D" w:rsidRDefault="00463E6D" w:rsidP="00522FBF"/>
          <w:p w14:paraId="0A8A0B26" w14:textId="67E94BB9" w:rsidR="00617472" w:rsidRDefault="001F6CAF" w:rsidP="009B384E">
            <w:r>
              <w:t xml:space="preserve">In the second </w:t>
            </w:r>
            <w:r w:rsidR="00E916B6">
              <w:t xml:space="preserve">and third </w:t>
            </w:r>
            <w:r>
              <w:t xml:space="preserve">step, the pre-processed datasets </w:t>
            </w:r>
            <w:r w:rsidR="00976146">
              <w:t xml:space="preserve">as components </w:t>
            </w:r>
            <w:r>
              <w:t>will be used to derive thematic layers</w:t>
            </w:r>
            <w:r w:rsidR="00567320">
              <w:t xml:space="preserve"> called sub-indicators</w:t>
            </w:r>
            <w:r>
              <w:t xml:space="preserve">, which will </w:t>
            </w:r>
            <w:r w:rsidR="004C4008">
              <w:t xml:space="preserve">then </w:t>
            </w:r>
            <w:r>
              <w:t xml:space="preserve">be used to derive health indicators in the next step. </w:t>
            </w:r>
            <w:r w:rsidR="00617472">
              <w:t xml:space="preserve">After the </w:t>
            </w:r>
            <w:r w:rsidR="00CA54A9">
              <w:t>first</w:t>
            </w:r>
            <w:r w:rsidR="00763A0E">
              <w:t xml:space="preserve"> </w:t>
            </w:r>
            <w:r w:rsidR="00617472">
              <w:t xml:space="preserve">step, </w:t>
            </w:r>
            <w:r w:rsidR="00206C53">
              <w:t>t</w:t>
            </w:r>
            <w:r w:rsidR="00617472">
              <w:t>he n</w:t>
            </w:r>
            <w:r>
              <w:t>ormalized</w:t>
            </w:r>
            <w:r w:rsidR="00206C53">
              <w:t xml:space="preserve"> grid-based</w:t>
            </w:r>
            <w:r>
              <w:t xml:space="preserve"> values as</w:t>
            </w:r>
            <w:r w:rsidR="00617472">
              <w:t xml:space="preserve"> input</w:t>
            </w:r>
            <w:r>
              <w:t xml:space="preserve"> </w:t>
            </w:r>
            <w:r w:rsidR="009B384E">
              <w:t xml:space="preserve">will </w:t>
            </w:r>
            <w:r w:rsidR="005A0214">
              <w:t xml:space="preserve">now </w:t>
            </w:r>
            <w:r w:rsidR="009B384E">
              <w:t xml:space="preserve">be tested for normality and </w:t>
            </w:r>
            <w:r w:rsidR="0008257E">
              <w:t>dimension</w:t>
            </w:r>
            <w:r w:rsidR="00C059F8">
              <w:t>ality</w:t>
            </w:r>
            <w:r w:rsidR="0008257E">
              <w:t xml:space="preserve"> </w:t>
            </w:r>
            <w:r w:rsidR="0008257E">
              <w:lastRenderedPageBreak/>
              <w:t>reduction</w:t>
            </w:r>
            <w:r w:rsidR="009B384E">
              <w:t xml:space="preserve"> approach</w:t>
            </w:r>
            <w:r w:rsidR="007D5B7E">
              <w:t>,</w:t>
            </w:r>
            <w:r w:rsidR="009B384E">
              <w:t xml:space="preserve"> </w:t>
            </w:r>
            <w:r w:rsidR="007D5B7E">
              <w:t>in order</w:t>
            </w:r>
            <w:r w:rsidR="009B384E">
              <w:t xml:space="preserve"> </w:t>
            </w:r>
            <w:r w:rsidR="00C059F8">
              <w:t xml:space="preserve">to identify </w:t>
            </w:r>
            <w:r w:rsidR="009B384E">
              <w:t xml:space="preserve">how determinants correlate to each other and </w:t>
            </w:r>
            <w:r w:rsidR="001E29F9">
              <w:t xml:space="preserve">understand </w:t>
            </w:r>
            <w:r w:rsidR="009B384E">
              <w:t>the amount of collinearity</w:t>
            </w:r>
            <w:r w:rsidR="00FD3F42">
              <w:t xml:space="preserve"> (25)</w:t>
            </w:r>
            <w:r w:rsidR="009B384E">
              <w:t xml:space="preserve">. The strongest </w:t>
            </w:r>
            <w:r>
              <w:t xml:space="preserve">features </w:t>
            </w:r>
            <w:r w:rsidR="009B384E">
              <w:t>will be selected and combined into weighted spatial layers of Sensitivity, Adaptive Capacity</w:t>
            </w:r>
            <w:r w:rsidR="005A0214">
              <w:t>,</w:t>
            </w:r>
            <w:r w:rsidR="009B384E">
              <w:t xml:space="preserve"> and Exposure. A </w:t>
            </w:r>
            <w:r w:rsidR="00D50632">
              <w:t>Poisson regression</w:t>
            </w:r>
            <w:r w:rsidR="009B384E">
              <w:t xml:space="preserve"> approach will </w:t>
            </w:r>
            <w:r w:rsidR="001E29F9">
              <w:t xml:space="preserve">be employed with determinant </w:t>
            </w:r>
            <w:r w:rsidR="009B384E">
              <w:t xml:space="preserve">weights </w:t>
            </w:r>
            <w:r w:rsidR="001E29F9">
              <w:t xml:space="preserve">derived using a </w:t>
            </w:r>
            <w:r w:rsidR="009B384E">
              <w:t>pairwise comparison matrix</w:t>
            </w:r>
            <w:r w:rsidR="0039470E">
              <w:t xml:space="preserve"> (</w:t>
            </w:r>
            <w:r w:rsidR="008C5E98">
              <w:t>26</w:t>
            </w:r>
            <w:r w:rsidR="0039470E">
              <w:t>)</w:t>
            </w:r>
            <w:r w:rsidR="009B384E">
              <w:t>.</w:t>
            </w:r>
            <w:r w:rsidR="00D50632">
              <w:t xml:space="preserve"> </w:t>
            </w:r>
            <w:r w:rsidR="00617472">
              <w:t xml:space="preserve">Finally, map algebra will be used to integrate the selected, weighted </w:t>
            </w:r>
            <w:r w:rsidR="00976146">
              <w:t xml:space="preserve">components </w:t>
            </w:r>
            <w:r w:rsidR="00617472">
              <w:t xml:space="preserve">to derive the </w:t>
            </w:r>
            <w:r w:rsidR="00976146">
              <w:t xml:space="preserve">sub-indicators </w:t>
            </w:r>
            <w:r w:rsidR="0083583A">
              <w:t xml:space="preserve">using the formula </w:t>
            </w:r>
            <m:oMath>
              <m:r>
                <w:rPr>
                  <w:rFonts w:ascii="Cambria Math" w:hAnsi="Cambria Math"/>
                </w:rPr>
                <m:t>y</m:t>
              </m:r>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3</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oMath>
            <w:r w:rsidR="00617472">
              <w:t>.</w:t>
            </w:r>
            <w:r w:rsidR="0068557B">
              <w:t xml:space="preserve"> The result will be normalized to be between 0 and 1 </w:t>
            </w:r>
            <w:r w:rsidR="00976146">
              <w:t>again</w:t>
            </w:r>
            <w:r w:rsidR="0068557B">
              <w:t>.</w:t>
            </w:r>
          </w:p>
          <w:p w14:paraId="120F9241" w14:textId="77777777" w:rsidR="00B12243" w:rsidRDefault="00B12243" w:rsidP="009B384E"/>
          <w:p w14:paraId="189EC676" w14:textId="60B7D3A8" w:rsidR="009B384E" w:rsidRDefault="00617472" w:rsidP="009B384E">
            <w:r>
              <w:t xml:space="preserve">In the </w:t>
            </w:r>
            <w:r w:rsidR="004E2179">
              <w:t>following</w:t>
            </w:r>
            <w:r w:rsidR="007D7DEA">
              <w:t xml:space="preserve"> </w:t>
            </w:r>
            <w:r>
              <w:t>step</w:t>
            </w:r>
            <w:r w:rsidR="007D7DEA">
              <w:t>s</w:t>
            </w:r>
            <w:r>
              <w:t>, t</w:t>
            </w:r>
            <w:r w:rsidR="009B384E">
              <w:t xml:space="preserve">he resulting </w:t>
            </w:r>
            <w:r w:rsidR="007D7DEA">
              <w:t>sub-indicators</w:t>
            </w:r>
            <w:r w:rsidR="009B384E">
              <w:t xml:space="preserve"> will be integrated</w:t>
            </w:r>
            <w:r>
              <w:t xml:space="preserve"> </w:t>
            </w:r>
            <w:r w:rsidR="0068557B">
              <w:t xml:space="preserve">once </w:t>
            </w:r>
            <w:r>
              <w:t>again, but this time</w:t>
            </w:r>
            <w:r w:rsidR="004A632B">
              <w:t xml:space="preserve"> </w:t>
            </w:r>
            <w:r w:rsidR="009B384E">
              <w:t xml:space="preserve">to derive </w:t>
            </w:r>
            <w:r w:rsidR="004E2179">
              <w:t xml:space="preserve">the output </w:t>
            </w:r>
            <w:r w:rsidR="004A4057">
              <w:t xml:space="preserve">health </w:t>
            </w:r>
            <w:r w:rsidR="004E2179">
              <w:t>indicator</w:t>
            </w:r>
            <w:r w:rsidR="00F82C26">
              <w:t xml:space="preserve">s </w:t>
            </w:r>
            <w:r w:rsidR="004E2179">
              <w:t xml:space="preserve">in the form of </w:t>
            </w:r>
            <w:r w:rsidR="009B384E">
              <w:t xml:space="preserve">normalized </w:t>
            </w:r>
            <w:r w:rsidR="004A4057">
              <w:t xml:space="preserve">heat vulnerability and liveability </w:t>
            </w:r>
            <w:r w:rsidR="009B384E">
              <w:t>layer</w:t>
            </w:r>
            <w:r>
              <w:t>s</w:t>
            </w:r>
            <w:r w:rsidR="009B384E">
              <w:t xml:space="preserve"> to express the “relative” vulnerability of locations across the chosen study areas</w:t>
            </w:r>
            <w:r>
              <w:t xml:space="preserve"> as</w:t>
            </w:r>
            <w:r w:rsidR="002C24C3">
              <w:t xml:space="preserve"> health</w:t>
            </w:r>
            <w:r>
              <w:t xml:space="preserve"> indicators</w:t>
            </w:r>
            <w:r w:rsidR="009B384E">
              <w:t>.</w:t>
            </w:r>
            <w:r w:rsidR="002C24C3">
              <w:t xml:space="preserve"> </w:t>
            </w:r>
            <w:r w:rsidR="009B384E">
              <w:t>Hotspot analysis will be used to investigate statistically significant locations of heat health vulnerability</w:t>
            </w:r>
            <w:r w:rsidR="004A4057">
              <w:t xml:space="preserve"> and liveability</w:t>
            </w:r>
            <w:r w:rsidR="009B384E">
              <w:t>. A Z-score and corresponding P-value spatial fields will be generated, to which significance testing will be applied</w:t>
            </w:r>
            <w:r w:rsidR="0029621D">
              <w:t xml:space="preserve"> (</w:t>
            </w:r>
            <w:r w:rsidR="008C5E98">
              <w:t>27</w:t>
            </w:r>
            <w:r w:rsidR="0029621D">
              <w:t>)</w:t>
            </w:r>
            <w:r w:rsidR="009B384E">
              <w:t xml:space="preserve">. </w:t>
            </w:r>
          </w:p>
          <w:p w14:paraId="21DD52CB" w14:textId="42BDED1E" w:rsidR="002C24C3" w:rsidRDefault="002C24C3" w:rsidP="009B384E"/>
          <w:p w14:paraId="0B3E7AA8" w14:textId="76A158D5" w:rsidR="002C24C3" w:rsidRDefault="002C24C3" w:rsidP="009B384E">
            <w:r>
              <w:t>Finally, the result will be presented and communicated in various ways</w:t>
            </w:r>
            <w:r w:rsidR="004C4008">
              <w:t xml:space="preserve">. Other than the traditional way of publishing research papers, </w:t>
            </w:r>
            <w:r>
              <w:t xml:space="preserve">a web application where users can adjust </w:t>
            </w:r>
            <w:r w:rsidR="004A019D">
              <w:t xml:space="preserve">parameters such as </w:t>
            </w:r>
            <w:r>
              <w:t>weights</w:t>
            </w:r>
            <w:r w:rsidR="00B016C0">
              <w:t xml:space="preserve"> and </w:t>
            </w:r>
            <w:r w:rsidR="00534943">
              <w:t>age groups,</w:t>
            </w:r>
            <w:r>
              <w:t xml:space="preserve"> and view maps visualizing the output </w:t>
            </w:r>
            <w:r w:rsidR="004C4008">
              <w:t>indicators</w:t>
            </w:r>
            <w:r w:rsidR="003B3E8D">
              <w:t xml:space="preserve"> (</w:t>
            </w:r>
            <w:r w:rsidR="00F82C26">
              <w:t>including health indicators and all sub-indicators</w:t>
            </w:r>
            <w:r w:rsidR="003B3E8D">
              <w:t>)</w:t>
            </w:r>
            <w:r w:rsidR="004C4008">
              <w:t xml:space="preserve"> will additionally be developed</w:t>
            </w:r>
            <w:r>
              <w:t>. Since only aggregated data is used, the risk of re-identification is minimized.</w:t>
            </w:r>
            <w:r w:rsidR="00F076C7">
              <w:t xml:space="preserve"> We keep in mind the key issues of </w:t>
            </w:r>
            <w:r w:rsidR="007A5A01">
              <w:t xml:space="preserve">maintaining </w:t>
            </w:r>
            <w:r w:rsidR="00F076C7">
              <w:t>data privacy and statistical stability</w:t>
            </w:r>
            <w:r w:rsidR="007A5A01">
              <w:t>, and</w:t>
            </w:r>
            <w:r w:rsidR="005321E2">
              <w:t xml:space="preserve"> therefore </w:t>
            </w:r>
            <w:r w:rsidR="007A5A01">
              <w:t>s</w:t>
            </w:r>
            <w:r w:rsidR="009341FB">
              <w:t>patial smoothing method</w:t>
            </w:r>
            <w:r w:rsidR="007A5A01">
              <w:t xml:space="preserve"> is leveraged </w:t>
            </w:r>
            <w:r w:rsidR="009341FB">
              <w:t xml:space="preserve">to </w:t>
            </w:r>
            <w:r w:rsidR="000A3081">
              <w:t xml:space="preserve">further reduce any risk of identifiability for specific individuals or </w:t>
            </w:r>
            <w:r w:rsidR="007A5A01">
              <w:t>communities.</w:t>
            </w:r>
          </w:p>
          <w:p w14:paraId="7738CC64" w14:textId="77777777" w:rsidR="002C24C3" w:rsidRDefault="002C24C3" w:rsidP="009B384E"/>
          <w:p w14:paraId="1C0D45F1" w14:textId="073FCD7E" w:rsidR="00627CF5" w:rsidRDefault="002C24C3" w:rsidP="005273AB">
            <w:r>
              <w:t>The</w:t>
            </w:r>
            <w:r w:rsidR="004C4008">
              <w:t xml:space="preserve"> above</w:t>
            </w:r>
            <w:r>
              <w:t xml:space="preserve"> </w:t>
            </w:r>
            <w:r w:rsidR="004C4008">
              <w:t xml:space="preserve">introduced </w:t>
            </w:r>
            <w:r>
              <w:t>steps will be done</w:t>
            </w:r>
            <w:r w:rsidR="009B384E">
              <w:t xml:space="preserve"> </w:t>
            </w:r>
            <w:r w:rsidR="00627CF5">
              <w:t>by the</w:t>
            </w:r>
            <w:r w:rsidR="00820379">
              <w:t xml:space="preserve"> AURIN and RMIT</w:t>
            </w:r>
            <w:r w:rsidR="00627CF5">
              <w:t xml:space="preserve"> investigators/researchers listed above </w:t>
            </w:r>
            <w:r w:rsidR="009B384E">
              <w:t>using QGIS, Python, R</w:t>
            </w:r>
            <w:r w:rsidR="001F0351">
              <w:t>.</w:t>
            </w:r>
            <w:r w:rsidR="009B384E">
              <w:t xml:space="preserve"> </w:t>
            </w:r>
            <w:r w:rsidR="00627CF5">
              <w:t xml:space="preserve">Split analysis tasks will be carried out within and outside of SURE facility - </w:t>
            </w:r>
            <w:r w:rsidR="009E6F15">
              <w:t>e.g.,</w:t>
            </w:r>
            <w:r w:rsidR="00627CF5">
              <w:t xml:space="preserve"> processing of AURIN, environmental, climate data before loading into SURE facility where it will be analysed together with sensitive health data, which will only be used in SURE. Sensitive data is aggregated so that there are no individual health records identifiable by researchers. </w:t>
            </w:r>
          </w:p>
          <w:p w14:paraId="0A8F4EA8" w14:textId="36C92CEB" w:rsidR="004A632B" w:rsidRDefault="004A632B" w:rsidP="005273AB"/>
          <w:p w14:paraId="40BCCE7C" w14:textId="12AACA34" w:rsidR="00E56397" w:rsidRDefault="000C7125" w:rsidP="005273AB">
            <w:r>
              <w:t>A d</w:t>
            </w:r>
            <w:r w:rsidR="004A632B">
              <w:t>ata verification</w:t>
            </w:r>
            <w:r>
              <w:t xml:space="preserve"> and </w:t>
            </w:r>
            <w:r w:rsidR="004A632B">
              <w:t>validation process will be conducted as part of QA/QC to ensure</w:t>
            </w:r>
            <w:r>
              <w:t xml:space="preserve"> the</w:t>
            </w:r>
            <w:r w:rsidR="004A632B">
              <w:t xml:space="preserve"> </w:t>
            </w:r>
            <w:r>
              <w:t>accuracy and quality of the data</w:t>
            </w:r>
            <w:r w:rsidR="004A632B">
              <w:t>,</w:t>
            </w:r>
            <w:r>
              <w:t xml:space="preserve"> </w:t>
            </w:r>
            <w:r w:rsidR="00E56397">
              <w:t xml:space="preserve">appropriate </w:t>
            </w:r>
            <w:r>
              <w:t xml:space="preserve">analysis </w:t>
            </w:r>
            <w:r w:rsidR="00E56397">
              <w:t xml:space="preserve">techniques </w:t>
            </w:r>
            <w:r>
              <w:t xml:space="preserve">and </w:t>
            </w:r>
            <w:r w:rsidR="00E56397">
              <w:t xml:space="preserve">adequate data management. </w:t>
            </w:r>
            <w:r w:rsidR="004A388C">
              <w:t>An expert panel on the</w:t>
            </w:r>
            <w:r w:rsidR="00192D83">
              <w:t xml:space="preserve"> AusUrb-HI</w:t>
            </w:r>
            <w:r w:rsidR="004A388C">
              <w:t xml:space="preserve"> project advisory committee will supervise the process and establish a re-identification risk analysis procedure</w:t>
            </w:r>
            <w:r w:rsidR="001F4D6A">
              <w:t xml:space="preserve"> to ensure data privacy and security matters are addressed</w:t>
            </w:r>
            <w:r w:rsidR="004A388C">
              <w:t xml:space="preserve">. </w:t>
            </w:r>
            <w:r w:rsidR="00192D83">
              <w:t>The process also involves e</w:t>
            </w:r>
            <w:r w:rsidR="004A388C">
              <w:t xml:space="preserve">xtensive consultations with independent external researchers </w:t>
            </w:r>
            <w:r w:rsidR="00192D83">
              <w:t xml:space="preserve">and </w:t>
            </w:r>
            <w:r w:rsidR="001F4D6A">
              <w:t xml:space="preserve">health data professionals to </w:t>
            </w:r>
            <w:r w:rsidR="00E4636F">
              <w:t xml:space="preserve">review and </w:t>
            </w:r>
            <w:r w:rsidR="001F4D6A">
              <w:t>support the project</w:t>
            </w:r>
            <w:r w:rsidR="00E4636F">
              <w:t xml:space="preserve"> methods and</w:t>
            </w:r>
            <w:r w:rsidR="001F4D6A">
              <w:t xml:space="preserve"> outcomes. </w:t>
            </w:r>
          </w:p>
          <w:p w14:paraId="108DEBF8" w14:textId="77777777" w:rsidR="00330A72" w:rsidRDefault="00330A72" w:rsidP="005273AB"/>
          <w:p w14:paraId="7699D2A4" w14:textId="3EED33A7" w:rsidR="00330A72" w:rsidRDefault="00330A72" w:rsidP="005273AB">
            <w:r>
              <w:t xml:space="preserve">Note 1: </w:t>
            </w:r>
            <w:r w:rsidRPr="00330A72">
              <w:t xml:space="preserve">the </w:t>
            </w:r>
            <w:r>
              <w:t xml:space="preserve">detailed </w:t>
            </w:r>
            <w:r w:rsidRPr="00330A72">
              <w:t xml:space="preserve">analysis </w:t>
            </w:r>
            <w:r>
              <w:t xml:space="preserve">methodology </w:t>
            </w:r>
            <w:r w:rsidR="00EB2D5A">
              <w:t xml:space="preserve">plan </w:t>
            </w:r>
            <w:r w:rsidRPr="00330A72">
              <w:t xml:space="preserve">of </w:t>
            </w:r>
            <w:r w:rsidR="00EB2D5A">
              <w:t>all the datasets</w:t>
            </w:r>
            <w:r w:rsidRPr="00330A72">
              <w:t xml:space="preserve"> and </w:t>
            </w:r>
            <w:r w:rsidR="00EB2D5A">
              <w:t>their</w:t>
            </w:r>
            <w:r w:rsidRPr="00330A72">
              <w:t xml:space="preserve"> integration into the overall </w:t>
            </w:r>
            <w:r>
              <w:t>health</w:t>
            </w:r>
            <w:r w:rsidRPr="00330A72">
              <w:t xml:space="preserve"> indicator is described in detail in the </w:t>
            </w:r>
            <w:r w:rsidR="00EB2D5A">
              <w:t xml:space="preserve">separately </w:t>
            </w:r>
            <w:r w:rsidRPr="00330A72">
              <w:t xml:space="preserve">attached </w:t>
            </w:r>
            <w:r w:rsidR="00EB2D5A">
              <w:t>A</w:t>
            </w:r>
            <w:r w:rsidRPr="00330A72">
              <w:t xml:space="preserve">nalysis </w:t>
            </w:r>
            <w:r w:rsidR="00EB2D5A">
              <w:t>P</w:t>
            </w:r>
            <w:r w:rsidRPr="00330A72">
              <w:t>lan</w:t>
            </w:r>
            <w:r w:rsidR="00ED731F">
              <w:t xml:space="preserve"> document.</w:t>
            </w:r>
          </w:p>
          <w:p w14:paraId="2DEA5B43" w14:textId="264F2DA8" w:rsidR="00627CF5" w:rsidRDefault="00627CF5" w:rsidP="005273AB"/>
          <w:p w14:paraId="21896F40" w14:textId="02A9BE52" w:rsidR="001F0351" w:rsidRPr="000824EC" w:rsidRDefault="001F0351" w:rsidP="005273AB">
            <w:r>
              <w:t>Note</w:t>
            </w:r>
            <w:r w:rsidR="00ED731F">
              <w:t xml:space="preserve"> 2</w:t>
            </w:r>
            <w:r>
              <w:t>: 2021 Census data will be integrated in the study once it is made available by the Australian Bureau of Statistics. The expected publication date is August 2022, based on previous releases.</w:t>
            </w:r>
          </w:p>
        </w:tc>
      </w:tr>
    </w:tbl>
    <w:p w14:paraId="6262C8D7" w14:textId="77777777" w:rsidR="00D35B66" w:rsidRDefault="00D35B66">
      <w:pPr>
        <w:spacing w:line="240" w:lineRule="auto"/>
      </w:pPr>
    </w:p>
    <w:p w14:paraId="270E41C9" w14:textId="77777777" w:rsidR="007A76C6" w:rsidRDefault="007A76C6">
      <w:pPr>
        <w:spacing w:line="240" w:lineRule="auto"/>
      </w:pPr>
    </w:p>
    <w:p w14:paraId="750CEE69" w14:textId="77777777" w:rsidR="007A76C6" w:rsidRPr="000006CE" w:rsidRDefault="007A76C6">
      <w:pPr>
        <w:spacing w:line="240" w:lineRule="auto"/>
      </w:pPr>
    </w:p>
    <w:p w14:paraId="02BFB826" w14:textId="77777777" w:rsidR="004F3F90" w:rsidRPr="000006CE" w:rsidRDefault="004F3F90">
      <w:pPr>
        <w:spacing w:line="240" w:lineRule="auto"/>
      </w:pPr>
    </w:p>
    <w:p w14:paraId="10084DB1" w14:textId="77777777" w:rsidR="00E01A72" w:rsidRPr="0038166F" w:rsidRDefault="004F3F90" w:rsidP="004F3F90">
      <w:pPr>
        <w:pStyle w:val="Heading1"/>
        <w:spacing w:after="120"/>
        <w:rPr>
          <w:color w:val="auto"/>
        </w:rPr>
      </w:pPr>
      <w:r w:rsidRPr="0038166F">
        <w:rPr>
          <w:caps w:val="0"/>
          <w:color w:val="auto"/>
        </w:rPr>
        <w:t xml:space="preserve"> </w:t>
      </w:r>
      <w:bookmarkStart w:id="134" w:name="_Toc89186197"/>
      <w:r w:rsidRPr="0038166F">
        <w:rPr>
          <w:caps w:val="0"/>
          <w:color w:val="auto"/>
        </w:rPr>
        <w:t>PROJECT FUNDING / SUPPORT</w:t>
      </w:r>
      <w:bookmarkEnd w:id="134"/>
    </w:p>
    <w:p w14:paraId="4E49C2B5" w14:textId="77777777" w:rsidR="00E01A72" w:rsidRPr="00B324E2" w:rsidRDefault="00E01A72" w:rsidP="00EC0DDD">
      <w:pPr>
        <w:tabs>
          <w:tab w:val="left" w:pos="0"/>
        </w:tabs>
        <w:rPr>
          <w:sz w:val="12"/>
          <w:szCs w:val="12"/>
        </w:rPr>
      </w:pPr>
    </w:p>
    <w:tbl>
      <w:tblPr>
        <w:tblStyle w:val="TableGrid2"/>
        <w:tblW w:w="9385" w:type="dxa"/>
        <w:tblInd w:w="108" w:type="dxa"/>
        <w:tblLayout w:type="fixed"/>
        <w:tblLook w:val="04A0" w:firstRow="1" w:lastRow="0" w:firstColumn="1" w:lastColumn="0" w:noHBand="0" w:noVBand="1"/>
      </w:tblPr>
      <w:tblGrid>
        <w:gridCol w:w="3289"/>
        <w:gridCol w:w="1565"/>
        <w:gridCol w:w="1275"/>
        <w:gridCol w:w="1701"/>
        <w:gridCol w:w="1555"/>
      </w:tblGrid>
      <w:tr w:rsidR="00E01A72" w:rsidRPr="000006CE" w14:paraId="712FF6E5" w14:textId="77777777" w:rsidTr="0038166F">
        <w:tc>
          <w:tcPr>
            <w:tcW w:w="3289" w:type="dxa"/>
            <w:shd w:val="clear" w:color="auto" w:fill="D9D9D9" w:themeFill="background1" w:themeFillShade="D9"/>
          </w:tcPr>
          <w:p w14:paraId="7EBF88DE" w14:textId="77777777" w:rsidR="00E01A72" w:rsidRPr="00922B03" w:rsidRDefault="00E01A72" w:rsidP="00EC0DDD">
            <w:pPr>
              <w:tabs>
                <w:tab w:val="left" w:pos="0"/>
              </w:tabs>
              <w:rPr>
                <w:b/>
                <w:lang w:val="en-US"/>
              </w:rPr>
            </w:pPr>
            <w:r w:rsidRPr="00922B03">
              <w:rPr>
                <w:b/>
                <w:lang w:val="en-US"/>
              </w:rPr>
              <w:lastRenderedPageBreak/>
              <w:t>Funding</w:t>
            </w:r>
          </w:p>
        </w:tc>
        <w:tc>
          <w:tcPr>
            <w:tcW w:w="4541" w:type="dxa"/>
            <w:gridSpan w:val="3"/>
            <w:shd w:val="clear" w:color="auto" w:fill="D9D9D9" w:themeFill="background1" w:themeFillShade="D9"/>
          </w:tcPr>
          <w:p w14:paraId="14F2BB2A" w14:textId="77777777" w:rsidR="00E01A72" w:rsidRPr="00922B03" w:rsidRDefault="00E01A72" w:rsidP="00EC0DDD">
            <w:pPr>
              <w:tabs>
                <w:tab w:val="left" w:pos="0"/>
              </w:tabs>
              <w:rPr>
                <w:b/>
                <w:lang w:val="en-US"/>
              </w:rPr>
            </w:pPr>
            <w:r w:rsidRPr="00922B03">
              <w:rPr>
                <w:b/>
                <w:lang w:val="en-US"/>
              </w:rPr>
              <w:t>Confirmed or Sought?</w:t>
            </w:r>
          </w:p>
        </w:tc>
        <w:tc>
          <w:tcPr>
            <w:tcW w:w="1555" w:type="dxa"/>
            <w:shd w:val="clear" w:color="auto" w:fill="D9D9D9" w:themeFill="background1" w:themeFillShade="D9"/>
          </w:tcPr>
          <w:p w14:paraId="3F030051" w14:textId="77777777" w:rsidR="00E01A72" w:rsidRPr="00922B03" w:rsidRDefault="00E01A72" w:rsidP="00EC0DDD">
            <w:pPr>
              <w:tabs>
                <w:tab w:val="left" w:pos="0"/>
              </w:tabs>
              <w:rPr>
                <w:b/>
                <w:lang w:val="en-US"/>
              </w:rPr>
            </w:pPr>
            <w:r w:rsidRPr="00922B03">
              <w:rPr>
                <w:b/>
                <w:lang w:val="en-US"/>
              </w:rPr>
              <w:t>Amount of funding</w:t>
            </w:r>
            <w:r w:rsidR="00ED6503" w:rsidRPr="00922B03">
              <w:rPr>
                <w:b/>
                <w:lang w:val="en-US"/>
              </w:rPr>
              <w:t xml:space="preserve"> $</w:t>
            </w:r>
            <w:r w:rsidRPr="00922B03">
              <w:rPr>
                <w:b/>
                <w:lang w:val="en-US"/>
              </w:rPr>
              <w:t xml:space="preserve"> </w:t>
            </w:r>
          </w:p>
        </w:tc>
      </w:tr>
      <w:tr w:rsidR="00E01A72" w:rsidRPr="000006CE" w14:paraId="245B0E21" w14:textId="77777777" w:rsidTr="00EC0DDD">
        <w:tc>
          <w:tcPr>
            <w:tcW w:w="3289" w:type="dxa"/>
          </w:tcPr>
          <w:p w14:paraId="581F965E" w14:textId="77777777" w:rsidR="00E01A72" w:rsidRPr="000006CE" w:rsidRDefault="00E01A72" w:rsidP="00EC0DDD">
            <w:pPr>
              <w:tabs>
                <w:tab w:val="left" w:pos="0"/>
              </w:tabs>
              <w:rPr>
                <w:rFonts w:asciiTheme="minorHAnsi" w:hAnsiTheme="minorHAnsi" w:cstheme="minorHAnsi"/>
                <w:b/>
                <w:lang w:val="en-US"/>
              </w:rPr>
            </w:pPr>
            <w:r w:rsidRPr="000006CE">
              <w:rPr>
                <w:rFonts w:asciiTheme="minorHAnsi" w:hAnsiTheme="minorHAnsi" w:cstheme="minorHAnsi"/>
                <w:b/>
                <w:lang w:val="en-US"/>
              </w:rPr>
              <w:t>External Competitive Grant</w:t>
            </w:r>
          </w:p>
        </w:tc>
        <w:tc>
          <w:tcPr>
            <w:tcW w:w="1565" w:type="dxa"/>
          </w:tcPr>
          <w:p w14:paraId="4ED872A2" w14:textId="59EDE6F1" w:rsidR="00E01A72" w:rsidRPr="00922B03" w:rsidRDefault="00E01A72" w:rsidP="00EC0DDD">
            <w:pPr>
              <w:tabs>
                <w:tab w:val="left" w:pos="0"/>
              </w:tabs>
              <w:rPr>
                <w:rFonts w:asciiTheme="minorHAnsi" w:hAnsiTheme="minorHAnsi" w:cstheme="minorHAnsi"/>
                <w:lang w:val="en-US"/>
              </w:rPr>
            </w:pPr>
            <w:r w:rsidRPr="000006CE">
              <w:rPr>
                <w:rFonts w:asciiTheme="minorHAnsi" w:hAnsiTheme="minorHAnsi" w:cstheme="minorHAnsi"/>
                <w:lang w:val="en-US"/>
              </w:rPr>
              <w:t xml:space="preserve">Confirmed </w:t>
            </w:r>
            <w:sdt>
              <w:sdtPr>
                <w:rPr>
                  <w:rFonts w:asciiTheme="minorHAnsi" w:eastAsia="MS Gothic" w:hAnsiTheme="minorHAnsi" w:cstheme="minorHAnsi"/>
                  <w:lang w:val="en-US"/>
                </w:rPr>
                <w:id w:val="728577409"/>
                <w14:checkbox>
                  <w14:checked w14:val="1"/>
                  <w14:checkedState w14:val="2612" w14:font="MS Gothic"/>
                  <w14:uncheckedState w14:val="2610" w14:font="MS Gothic"/>
                </w14:checkbox>
              </w:sdtPr>
              <w:sdtContent>
                <w:r w:rsidR="00D4283B">
                  <w:rPr>
                    <w:rFonts w:ascii="MS Gothic" w:eastAsia="MS Gothic" w:hAnsi="MS Gothic" w:cstheme="minorHAnsi" w:hint="eastAsia"/>
                    <w:lang w:val="en-US"/>
                  </w:rPr>
                  <w:t>☒</w:t>
                </w:r>
              </w:sdtContent>
            </w:sdt>
          </w:p>
        </w:tc>
        <w:tc>
          <w:tcPr>
            <w:tcW w:w="1275" w:type="dxa"/>
          </w:tcPr>
          <w:p w14:paraId="60B28C90"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Sought </w:t>
            </w:r>
            <w:sdt>
              <w:sdtPr>
                <w:rPr>
                  <w:rFonts w:asciiTheme="minorHAnsi" w:eastAsia="MS Gothic" w:hAnsiTheme="minorHAnsi" w:cstheme="minorHAnsi"/>
                  <w:lang w:val="en-US"/>
                </w:rPr>
                <w:id w:val="1009028331"/>
                <w14:checkbox>
                  <w14:checked w14:val="0"/>
                  <w14:checkedState w14:val="2612" w14:font="MS Gothic"/>
                  <w14:uncheckedState w14:val="2610" w14:font="MS Gothic"/>
                </w14:checkbox>
              </w:sdtPr>
              <w:sdtContent>
                <w:r w:rsidRPr="00922B03">
                  <w:rPr>
                    <w:rFonts w:ascii="MS Gothic" w:eastAsia="MS Gothic" w:hAnsi="MS Gothic" w:cs="MS Gothic" w:hint="eastAsia"/>
                    <w:lang w:val="en-US"/>
                  </w:rPr>
                  <w:t>☐</w:t>
                </w:r>
              </w:sdtContent>
            </w:sdt>
          </w:p>
        </w:tc>
        <w:tc>
          <w:tcPr>
            <w:tcW w:w="1701" w:type="dxa"/>
          </w:tcPr>
          <w:p w14:paraId="3CC756BD"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Not Sought </w:t>
            </w:r>
            <w:sdt>
              <w:sdtPr>
                <w:rPr>
                  <w:rFonts w:asciiTheme="minorHAnsi" w:eastAsia="MS Gothic" w:hAnsiTheme="minorHAnsi" w:cstheme="minorHAnsi"/>
                  <w:lang w:val="en-US"/>
                </w:rPr>
                <w:id w:val="934099361"/>
                <w14:checkbox>
                  <w14:checked w14:val="0"/>
                  <w14:checkedState w14:val="2612" w14:font="MS Gothic"/>
                  <w14:uncheckedState w14:val="2610" w14:font="MS Gothic"/>
                </w14:checkbox>
              </w:sdtPr>
              <w:sdtContent>
                <w:r w:rsidRPr="00922B03">
                  <w:rPr>
                    <w:rFonts w:ascii="MS Gothic" w:eastAsia="MS Gothic" w:hAnsi="MS Gothic" w:cs="MS Gothic" w:hint="eastAsia"/>
                    <w:lang w:val="en-US"/>
                  </w:rPr>
                  <w:t>☐</w:t>
                </w:r>
              </w:sdtContent>
            </w:sdt>
            <w:r w:rsidRPr="00922B03">
              <w:rPr>
                <w:rFonts w:asciiTheme="minorHAnsi" w:hAnsiTheme="minorHAnsi" w:cstheme="minorHAnsi"/>
                <w:lang w:val="en-US"/>
              </w:rPr>
              <w:t xml:space="preserve"> </w:t>
            </w:r>
          </w:p>
        </w:tc>
        <w:tc>
          <w:tcPr>
            <w:tcW w:w="1555" w:type="dxa"/>
          </w:tcPr>
          <w:p w14:paraId="4657761D" w14:textId="30E0CFC7" w:rsidR="00E01A72" w:rsidRPr="00D4283B" w:rsidRDefault="00D82F06" w:rsidP="00EC0DDD">
            <w:pPr>
              <w:tabs>
                <w:tab w:val="left" w:pos="0"/>
              </w:tabs>
              <w:rPr>
                <w:sz w:val="20"/>
                <w:szCs w:val="20"/>
                <w:highlight w:val="yellow"/>
                <w:lang w:val="en-US"/>
              </w:rPr>
            </w:pPr>
            <w:r w:rsidRPr="00636938">
              <w:rPr>
                <w:sz w:val="20"/>
                <w:szCs w:val="20"/>
                <w:lang w:val="en-US"/>
              </w:rPr>
              <w:t>$400,000-</w:t>
            </w:r>
          </w:p>
        </w:tc>
      </w:tr>
      <w:tr w:rsidR="00E01A72" w:rsidRPr="000006CE" w14:paraId="4B771CFD" w14:textId="77777777" w:rsidTr="00EC0DDD">
        <w:tc>
          <w:tcPr>
            <w:tcW w:w="3289" w:type="dxa"/>
          </w:tcPr>
          <w:p w14:paraId="5439C86D" w14:textId="77777777" w:rsidR="00E01A72" w:rsidRPr="000006CE" w:rsidRDefault="00E01A72" w:rsidP="00EC0DDD">
            <w:pPr>
              <w:tabs>
                <w:tab w:val="left" w:pos="0"/>
              </w:tabs>
              <w:rPr>
                <w:rFonts w:asciiTheme="minorHAnsi" w:hAnsiTheme="minorHAnsi" w:cstheme="minorHAnsi"/>
                <w:b/>
                <w:lang w:val="en-US"/>
              </w:rPr>
            </w:pPr>
            <w:r w:rsidRPr="000006CE">
              <w:rPr>
                <w:rFonts w:asciiTheme="minorHAnsi" w:hAnsiTheme="minorHAnsi" w:cstheme="minorHAnsi"/>
                <w:b/>
                <w:lang w:val="en-US"/>
              </w:rPr>
              <w:t>Internal competitive grant</w:t>
            </w:r>
          </w:p>
        </w:tc>
        <w:tc>
          <w:tcPr>
            <w:tcW w:w="1565" w:type="dxa"/>
          </w:tcPr>
          <w:p w14:paraId="47CADF87" w14:textId="3386BA98" w:rsidR="00E01A72" w:rsidRPr="00922B03" w:rsidRDefault="00E01A72" w:rsidP="00EC0DDD">
            <w:pPr>
              <w:tabs>
                <w:tab w:val="left" w:pos="0"/>
              </w:tabs>
              <w:rPr>
                <w:rFonts w:asciiTheme="minorHAnsi" w:hAnsiTheme="minorHAnsi" w:cstheme="minorHAnsi"/>
                <w:lang w:val="en-US"/>
              </w:rPr>
            </w:pPr>
            <w:r w:rsidRPr="000006CE">
              <w:rPr>
                <w:rFonts w:asciiTheme="minorHAnsi" w:hAnsiTheme="minorHAnsi" w:cstheme="minorHAnsi"/>
                <w:lang w:val="en-US"/>
              </w:rPr>
              <w:t xml:space="preserve">Confirmed </w:t>
            </w:r>
            <w:sdt>
              <w:sdtPr>
                <w:rPr>
                  <w:rFonts w:asciiTheme="minorHAnsi" w:eastAsia="MS Gothic" w:hAnsiTheme="minorHAnsi" w:cstheme="minorHAnsi"/>
                  <w:lang w:val="en-US"/>
                </w:rPr>
                <w:id w:val="1254711552"/>
                <w14:checkbox>
                  <w14:checked w14:val="0"/>
                  <w14:checkedState w14:val="2612" w14:font="MS Gothic"/>
                  <w14:uncheckedState w14:val="2610" w14:font="MS Gothic"/>
                </w14:checkbox>
              </w:sdtPr>
              <w:sdtContent>
                <w:r w:rsidR="00386808">
                  <w:rPr>
                    <w:rFonts w:ascii="MS Gothic" w:eastAsia="MS Gothic" w:hAnsi="MS Gothic" w:cstheme="minorHAnsi" w:hint="eastAsia"/>
                    <w:lang w:val="en-US"/>
                  </w:rPr>
                  <w:t>☐</w:t>
                </w:r>
              </w:sdtContent>
            </w:sdt>
          </w:p>
        </w:tc>
        <w:tc>
          <w:tcPr>
            <w:tcW w:w="1275" w:type="dxa"/>
          </w:tcPr>
          <w:p w14:paraId="4CEE2764"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Sought </w:t>
            </w:r>
            <w:sdt>
              <w:sdtPr>
                <w:rPr>
                  <w:rFonts w:asciiTheme="minorHAnsi" w:eastAsia="MS Gothic" w:hAnsiTheme="minorHAnsi" w:cstheme="minorHAnsi"/>
                  <w:lang w:val="en-US"/>
                </w:rPr>
                <w:id w:val="1470324697"/>
                <w14:checkbox>
                  <w14:checked w14:val="0"/>
                  <w14:checkedState w14:val="2612" w14:font="MS Gothic"/>
                  <w14:uncheckedState w14:val="2610" w14:font="MS Gothic"/>
                </w14:checkbox>
              </w:sdtPr>
              <w:sdtContent>
                <w:r w:rsidRPr="00922B03">
                  <w:rPr>
                    <w:rFonts w:ascii="MS Gothic" w:eastAsia="MS Gothic" w:hAnsi="MS Gothic" w:cs="MS Gothic" w:hint="eastAsia"/>
                    <w:lang w:val="en-US"/>
                  </w:rPr>
                  <w:t>☐</w:t>
                </w:r>
              </w:sdtContent>
            </w:sdt>
          </w:p>
        </w:tc>
        <w:tc>
          <w:tcPr>
            <w:tcW w:w="1701" w:type="dxa"/>
          </w:tcPr>
          <w:p w14:paraId="676A1000"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Not Sought </w:t>
            </w:r>
            <w:sdt>
              <w:sdtPr>
                <w:rPr>
                  <w:rFonts w:asciiTheme="minorHAnsi" w:eastAsia="MS Gothic" w:hAnsiTheme="minorHAnsi" w:cstheme="minorHAnsi"/>
                  <w:lang w:val="en-US"/>
                </w:rPr>
                <w:id w:val="-1848014015"/>
                <w14:checkbox>
                  <w14:checked w14:val="0"/>
                  <w14:checkedState w14:val="2612" w14:font="MS Gothic"/>
                  <w14:uncheckedState w14:val="2610" w14:font="MS Gothic"/>
                </w14:checkbox>
              </w:sdtPr>
              <w:sdtContent>
                <w:r w:rsidRPr="00922B03">
                  <w:rPr>
                    <w:rFonts w:ascii="MS Gothic" w:eastAsia="MS Gothic" w:hAnsi="MS Gothic" w:cs="MS Gothic" w:hint="eastAsia"/>
                    <w:lang w:val="en-US"/>
                  </w:rPr>
                  <w:t>☐</w:t>
                </w:r>
              </w:sdtContent>
            </w:sdt>
          </w:p>
        </w:tc>
        <w:tc>
          <w:tcPr>
            <w:tcW w:w="1555" w:type="dxa"/>
          </w:tcPr>
          <w:p w14:paraId="6AF4C6AF" w14:textId="77777777" w:rsidR="00E01A72" w:rsidRPr="0038166F" w:rsidRDefault="00E01A72" w:rsidP="00EC0DDD">
            <w:pPr>
              <w:tabs>
                <w:tab w:val="left" w:pos="0"/>
              </w:tabs>
              <w:rPr>
                <w:sz w:val="20"/>
                <w:szCs w:val="20"/>
                <w:lang w:val="en-US"/>
              </w:rPr>
            </w:pPr>
          </w:p>
        </w:tc>
      </w:tr>
      <w:tr w:rsidR="00E01A72" w:rsidRPr="000006CE" w14:paraId="25E4C76C" w14:textId="77777777" w:rsidTr="00EC0DDD">
        <w:tc>
          <w:tcPr>
            <w:tcW w:w="3289" w:type="dxa"/>
          </w:tcPr>
          <w:p w14:paraId="339FE1AA" w14:textId="77777777" w:rsidR="00E01A72" w:rsidRPr="000006CE" w:rsidRDefault="00E01A72" w:rsidP="00EC0DDD">
            <w:pPr>
              <w:tabs>
                <w:tab w:val="left" w:pos="0"/>
              </w:tabs>
              <w:rPr>
                <w:rFonts w:asciiTheme="minorHAnsi" w:hAnsiTheme="minorHAnsi" w:cstheme="minorHAnsi"/>
                <w:b/>
                <w:lang w:val="en-US"/>
              </w:rPr>
            </w:pPr>
            <w:r w:rsidRPr="000006CE">
              <w:rPr>
                <w:rFonts w:asciiTheme="minorHAnsi" w:hAnsiTheme="minorHAnsi" w:cstheme="minorHAnsi"/>
                <w:b/>
                <w:lang w:val="en-US"/>
              </w:rPr>
              <w:t>Sponsor</w:t>
            </w:r>
          </w:p>
        </w:tc>
        <w:tc>
          <w:tcPr>
            <w:tcW w:w="1565" w:type="dxa"/>
          </w:tcPr>
          <w:p w14:paraId="17A102BD" w14:textId="77777777" w:rsidR="00E01A72" w:rsidRPr="00922B03" w:rsidRDefault="00E01A72" w:rsidP="00EC0DDD">
            <w:pPr>
              <w:tabs>
                <w:tab w:val="left" w:pos="0"/>
              </w:tabs>
              <w:rPr>
                <w:rFonts w:asciiTheme="minorHAnsi" w:hAnsiTheme="minorHAnsi" w:cstheme="minorHAnsi"/>
                <w:lang w:val="en-US"/>
              </w:rPr>
            </w:pPr>
            <w:r w:rsidRPr="000006CE">
              <w:rPr>
                <w:rFonts w:asciiTheme="minorHAnsi" w:hAnsiTheme="minorHAnsi" w:cstheme="minorHAnsi"/>
                <w:lang w:val="en-US"/>
              </w:rPr>
              <w:t xml:space="preserve">Confirmed </w:t>
            </w:r>
            <w:sdt>
              <w:sdtPr>
                <w:rPr>
                  <w:rFonts w:asciiTheme="minorHAnsi" w:eastAsia="MS Gothic" w:hAnsiTheme="minorHAnsi" w:cstheme="minorHAnsi"/>
                  <w:lang w:val="en-US"/>
                </w:rPr>
                <w:id w:val="-1804611725"/>
                <w14:checkbox>
                  <w14:checked w14:val="0"/>
                  <w14:checkedState w14:val="2612" w14:font="MS Gothic"/>
                  <w14:uncheckedState w14:val="2610" w14:font="MS Gothic"/>
                </w14:checkbox>
              </w:sdtPr>
              <w:sdtContent>
                <w:r w:rsidRPr="00922B03">
                  <w:rPr>
                    <w:rFonts w:ascii="MS Gothic" w:eastAsia="MS Gothic" w:hAnsi="MS Gothic" w:cs="MS Gothic" w:hint="eastAsia"/>
                    <w:lang w:val="en-US"/>
                  </w:rPr>
                  <w:t>☐</w:t>
                </w:r>
              </w:sdtContent>
            </w:sdt>
          </w:p>
        </w:tc>
        <w:tc>
          <w:tcPr>
            <w:tcW w:w="1275" w:type="dxa"/>
          </w:tcPr>
          <w:p w14:paraId="16F2C72F"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Sought </w:t>
            </w:r>
            <w:sdt>
              <w:sdtPr>
                <w:rPr>
                  <w:rFonts w:asciiTheme="minorHAnsi" w:eastAsia="MS Gothic" w:hAnsiTheme="minorHAnsi" w:cstheme="minorHAnsi"/>
                  <w:lang w:val="en-US"/>
                </w:rPr>
                <w:id w:val="1379212367"/>
                <w14:checkbox>
                  <w14:checked w14:val="0"/>
                  <w14:checkedState w14:val="2612" w14:font="MS Gothic"/>
                  <w14:uncheckedState w14:val="2610" w14:font="MS Gothic"/>
                </w14:checkbox>
              </w:sdtPr>
              <w:sdtContent>
                <w:r w:rsidRPr="00922B03">
                  <w:rPr>
                    <w:rFonts w:ascii="MS Gothic" w:eastAsia="MS Gothic" w:hAnsi="MS Gothic" w:cs="MS Gothic" w:hint="eastAsia"/>
                    <w:lang w:val="en-US"/>
                  </w:rPr>
                  <w:t>☐</w:t>
                </w:r>
              </w:sdtContent>
            </w:sdt>
          </w:p>
        </w:tc>
        <w:tc>
          <w:tcPr>
            <w:tcW w:w="1701" w:type="dxa"/>
          </w:tcPr>
          <w:p w14:paraId="7AD0043A"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Not Sought </w:t>
            </w:r>
            <w:sdt>
              <w:sdtPr>
                <w:rPr>
                  <w:rFonts w:asciiTheme="minorHAnsi" w:eastAsia="MS Gothic" w:hAnsiTheme="minorHAnsi" w:cstheme="minorHAnsi"/>
                  <w:lang w:val="en-US"/>
                </w:rPr>
                <w:id w:val="-1741399759"/>
                <w14:checkbox>
                  <w14:checked w14:val="0"/>
                  <w14:checkedState w14:val="2612" w14:font="MS Gothic"/>
                  <w14:uncheckedState w14:val="2610" w14:font="MS Gothic"/>
                </w14:checkbox>
              </w:sdtPr>
              <w:sdtContent>
                <w:r w:rsidRPr="00922B03">
                  <w:rPr>
                    <w:rFonts w:ascii="MS Gothic" w:eastAsia="MS Gothic" w:hAnsi="MS Gothic" w:cs="MS Gothic" w:hint="eastAsia"/>
                    <w:lang w:val="en-US"/>
                  </w:rPr>
                  <w:t>☐</w:t>
                </w:r>
              </w:sdtContent>
            </w:sdt>
          </w:p>
        </w:tc>
        <w:tc>
          <w:tcPr>
            <w:tcW w:w="1555" w:type="dxa"/>
          </w:tcPr>
          <w:p w14:paraId="193F2114" w14:textId="77777777" w:rsidR="00E01A72" w:rsidRPr="0038166F" w:rsidRDefault="00E01A72" w:rsidP="00EC0DDD">
            <w:pPr>
              <w:tabs>
                <w:tab w:val="left" w:pos="0"/>
              </w:tabs>
              <w:rPr>
                <w:sz w:val="20"/>
                <w:szCs w:val="20"/>
                <w:lang w:val="en-US"/>
              </w:rPr>
            </w:pPr>
          </w:p>
        </w:tc>
      </w:tr>
      <w:tr w:rsidR="00E01A72" w:rsidRPr="000006CE" w14:paraId="5145C29C" w14:textId="77777777" w:rsidTr="00EC0DDD">
        <w:tc>
          <w:tcPr>
            <w:tcW w:w="3289" w:type="dxa"/>
          </w:tcPr>
          <w:p w14:paraId="54C334D4" w14:textId="2781267F" w:rsidR="00E01A72" w:rsidRPr="000006CE" w:rsidRDefault="00ED6503" w:rsidP="00EC0DDD">
            <w:pPr>
              <w:tabs>
                <w:tab w:val="left" w:pos="0"/>
              </w:tabs>
              <w:rPr>
                <w:rFonts w:asciiTheme="minorHAnsi" w:hAnsiTheme="minorHAnsi" w:cstheme="minorHAnsi"/>
                <w:b/>
                <w:lang w:val="en-US"/>
              </w:rPr>
            </w:pPr>
            <w:r w:rsidRPr="000006CE">
              <w:rPr>
                <w:rFonts w:asciiTheme="minorHAnsi" w:hAnsiTheme="minorHAnsi" w:cstheme="minorHAnsi"/>
                <w:b/>
                <w:lang w:val="en-US"/>
              </w:rPr>
              <w:t>R</w:t>
            </w:r>
            <w:r w:rsidR="00E01A72" w:rsidRPr="000006CE">
              <w:rPr>
                <w:rFonts w:asciiTheme="minorHAnsi" w:hAnsiTheme="minorHAnsi" w:cstheme="minorHAnsi"/>
                <w:b/>
                <w:lang w:val="en-US"/>
              </w:rPr>
              <w:t>esearchers</w:t>
            </w:r>
            <w:r w:rsidR="004D3ACE" w:rsidRPr="000006CE">
              <w:rPr>
                <w:rFonts w:asciiTheme="minorHAnsi" w:hAnsiTheme="minorHAnsi" w:cstheme="minorHAnsi"/>
                <w:b/>
                <w:lang w:val="en-US"/>
              </w:rPr>
              <w:t>’</w:t>
            </w:r>
            <w:r w:rsidR="00E01A72" w:rsidRPr="000006CE">
              <w:rPr>
                <w:rFonts w:asciiTheme="minorHAnsi" w:hAnsiTheme="minorHAnsi" w:cstheme="minorHAnsi"/>
                <w:b/>
                <w:lang w:val="en-US"/>
              </w:rPr>
              <w:t xml:space="preserve"> department or organisation</w:t>
            </w:r>
          </w:p>
        </w:tc>
        <w:tc>
          <w:tcPr>
            <w:tcW w:w="1565" w:type="dxa"/>
          </w:tcPr>
          <w:p w14:paraId="5FCE8480" w14:textId="1A82D9F1" w:rsidR="00E01A72" w:rsidRPr="00922B03" w:rsidRDefault="00E01A72" w:rsidP="00EC0DDD">
            <w:pPr>
              <w:tabs>
                <w:tab w:val="left" w:pos="0"/>
              </w:tabs>
              <w:rPr>
                <w:rFonts w:asciiTheme="minorHAnsi" w:hAnsiTheme="minorHAnsi" w:cstheme="minorHAnsi"/>
                <w:lang w:val="en-US"/>
              </w:rPr>
            </w:pPr>
            <w:r w:rsidRPr="000006CE">
              <w:rPr>
                <w:rFonts w:asciiTheme="minorHAnsi" w:hAnsiTheme="minorHAnsi" w:cstheme="minorHAnsi"/>
                <w:lang w:val="en-US"/>
              </w:rPr>
              <w:t xml:space="preserve">Confirmed </w:t>
            </w:r>
            <w:sdt>
              <w:sdtPr>
                <w:rPr>
                  <w:rFonts w:asciiTheme="minorHAnsi" w:eastAsia="MS Gothic" w:hAnsiTheme="minorHAnsi" w:cstheme="minorHAnsi"/>
                  <w:lang w:val="en-US"/>
                </w:rPr>
                <w:id w:val="-716585760"/>
                <w14:checkbox>
                  <w14:checked w14:val="1"/>
                  <w14:checkedState w14:val="2612" w14:font="MS Gothic"/>
                  <w14:uncheckedState w14:val="2610" w14:font="MS Gothic"/>
                </w14:checkbox>
              </w:sdtPr>
              <w:sdtContent>
                <w:r w:rsidR="00D82F06">
                  <w:rPr>
                    <w:rFonts w:ascii="MS Gothic" w:eastAsia="MS Gothic" w:hAnsi="MS Gothic" w:cstheme="minorHAnsi" w:hint="eastAsia"/>
                    <w:lang w:val="en-US"/>
                  </w:rPr>
                  <w:t>☒</w:t>
                </w:r>
              </w:sdtContent>
            </w:sdt>
          </w:p>
        </w:tc>
        <w:tc>
          <w:tcPr>
            <w:tcW w:w="1275" w:type="dxa"/>
          </w:tcPr>
          <w:p w14:paraId="10BE1A63"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Sought </w:t>
            </w:r>
            <w:sdt>
              <w:sdtPr>
                <w:rPr>
                  <w:rFonts w:asciiTheme="minorHAnsi" w:eastAsia="MS Gothic" w:hAnsiTheme="minorHAnsi" w:cstheme="minorHAnsi"/>
                  <w:lang w:val="en-US"/>
                </w:rPr>
                <w:id w:val="1195960618"/>
                <w14:checkbox>
                  <w14:checked w14:val="0"/>
                  <w14:checkedState w14:val="2612" w14:font="MS Gothic"/>
                  <w14:uncheckedState w14:val="2610" w14:font="MS Gothic"/>
                </w14:checkbox>
              </w:sdtPr>
              <w:sdtContent>
                <w:r w:rsidRPr="00922B03">
                  <w:rPr>
                    <w:rFonts w:ascii="MS Gothic" w:eastAsia="MS Gothic" w:hAnsi="MS Gothic" w:cs="MS Gothic" w:hint="eastAsia"/>
                    <w:lang w:val="en-US"/>
                  </w:rPr>
                  <w:t>☐</w:t>
                </w:r>
              </w:sdtContent>
            </w:sdt>
          </w:p>
        </w:tc>
        <w:tc>
          <w:tcPr>
            <w:tcW w:w="1701" w:type="dxa"/>
          </w:tcPr>
          <w:p w14:paraId="6807136A"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Not Sought </w:t>
            </w:r>
            <w:sdt>
              <w:sdtPr>
                <w:rPr>
                  <w:rFonts w:asciiTheme="minorHAnsi" w:eastAsia="MS Gothic" w:hAnsiTheme="minorHAnsi" w:cstheme="minorHAnsi"/>
                  <w:lang w:val="en-US"/>
                </w:rPr>
                <w:id w:val="-230776689"/>
                <w14:checkbox>
                  <w14:checked w14:val="0"/>
                  <w14:checkedState w14:val="2612" w14:font="MS Gothic"/>
                  <w14:uncheckedState w14:val="2610" w14:font="MS Gothic"/>
                </w14:checkbox>
              </w:sdtPr>
              <w:sdtContent>
                <w:r w:rsidRPr="00922B03">
                  <w:rPr>
                    <w:rFonts w:ascii="MS Gothic" w:eastAsia="MS Gothic" w:hAnsi="MS Gothic" w:cs="MS Gothic" w:hint="eastAsia"/>
                    <w:lang w:val="en-US"/>
                  </w:rPr>
                  <w:t>☐</w:t>
                </w:r>
              </w:sdtContent>
            </w:sdt>
          </w:p>
        </w:tc>
        <w:tc>
          <w:tcPr>
            <w:tcW w:w="1555" w:type="dxa"/>
          </w:tcPr>
          <w:p w14:paraId="7280C656" w14:textId="71B47F9C" w:rsidR="00E01A72" w:rsidRPr="0038166F" w:rsidRDefault="00D82F06" w:rsidP="00EC0DDD">
            <w:pPr>
              <w:tabs>
                <w:tab w:val="left" w:pos="0"/>
              </w:tabs>
              <w:rPr>
                <w:sz w:val="20"/>
                <w:szCs w:val="20"/>
                <w:lang w:val="en-US"/>
              </w:rPr>
            </w:pPr>
            <w:r>
              <w:rPr>
                <w:sz w:val="20"/>
                <w:szCs w:val="20"/>
                <w:lang w:val="en-US"/>
              </w:rPr>
              <w:t>$757,000-</w:t>
            </w:r>
          </w:p>
        </w:tc>
      </w:tr>
    </w:tbl>
    <w:p w14:paraId="7C47ADC4" w14:textId="77777777" w:rsidR="00E01A72" w:rsidRPr="000006CE" w:rsidRDefault="00E01A72" w:rsidP="00EC0DDD">
      <w:pPr>
        <w:tabs>
          <w:tab w:val="left" w:pos="0"/>
        </w:tabs>
        <w:ind w:left="360" w:hanging="360"/>
      </w:pPr>
    </w:p>
    <w:tbl>
      <w:tblPr>
        <w:tblW w:w="9400" w:type="dxa"/>
        <w:tblInd w:w="93" w:type="dxa"/>
        <w:tblLook w:val="04A0" w:firstRow="1" w:lastRow="0" w:firstColumn="1" w:lastColumn="0" w:noHBand="0" w:noVBand="1"/>
      </w:tblPr>
      <w:tblGrid>
        <w:gridCol w:w="3400"/>
        <w:gridCol w:w="6000"/>
      </w:tblGrid>
      <w:tr w:rsidR="00BB6ECC" w:rsidRPr="000006CE" w14:paraId="0BBEE7EA" w14:textId="77777777" w:rsidTr="00EC0DDD">
        <w:trPr>
          <w:trHeight w:val="300"/>
        </w:trPr>
        <w:tc>
          <w:tcPr>
            <w:tcW w:w="3400" w:type="dxa"/>
            <w:tcBorders>
              <w:top w:val="single" w:sz="4" w:space="0" w:color="auto"/>
              <w:left w:val="single" w:sz="4" w:space="0" w:color="auto"/>
              <w:bottom w:val="single" w:sz="4" w:space="0" w:color="auto"/>
            </w:tcBorders>
            <w:shd w:val="pct5" w:color="auto" w:fill="auto"/>
            <w:noWrap/>
            <w:vAlign w:val="center"/>
            <w:hideMark/>
          </w:tcPr>
          <w:p w14:paraId="64E222E6" w14:textId="77777777" w:rsidR="00BB6ECC" w:rsidRPr="000006CE" w:rsidRDefault="00BB6ECC" w:rsidP="00EC0DDD">
            <w:pPr>
              <w:tabs>
                <w:tab w:val="left" w:pos="0"/>
              </w:tabs>
              <w:rPr>
                <w:b/>
                <w:lang w:eastAsia="en-AU"/>
              </w:rPr>
            </w:pPr>
            <w:r w:rsidRPr="000006CE">
              <w:rPr>
                <w:b/>
                <w:lang w:eastAsia="en-AU"/>
              </w:rPr>
              <w:t>External Competitive</w:t>
            </w:r>
          </w:p>
        </w:tc>
        <w:tc>
          <w:tcPr>
            <w:tcW w:w="6000" w:type="dxa"/>
            <w:tcBorders>
              <w:top w:val="single" w:sz="4" w:space="0" w:color="auto"/>
              <w:bottom w:val="single" w:sz="4" w:space="0" w:color="auto"/>
              <w:right w:val="single" w:sz="4" w:space="0" w:color="auto"/>
            </w:tcBorders>
            <w:shd w:val="pct5" w:color="auto" w:fill="auto"/>
            <w:vAlign w:val="bottom"/>
            <w:hideMark/>
          </w:tcPr>
          <w:p w14:paraId="5261C492" w14:textId="77777777" w:rsidR="00BB6ECC" w:rsidRPr="000006CE" w:rsidRDefault="00BB6ECC" w:rsidP="00EC0DDD">
            <w:pPr>
              <w:tabs>
                <w:tab w:val="left" w:pos="0"/>
              </w:tabs>
              <w:rPr>
                <w:lang w:eastAsia="en-AU"/>
              </w:rPr>
            </w:pPr>
            <w:r w:rsidRPr="000006CE">
              <w:rPr>
                <w:lang w:eastAsia="en-AU"/>
              </w:rPr>
              <w:t> </w:t>
            </w:r>
          </w:p>
        </w:tc>
      </w:tr>
      <w:tr w:rsidR="00BB6ECC" w:rsidRPr="000006CE" w14:paraId="05839E14" w14:textId="77777777" w:rsidTr="00EC0DDD">
        <w:trPr>
          <w:trHeight w:val="300"/>
        </w:trPr>
        <w:tc>
          <w:tcPr>
            <w:tcW w:w="340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35D3AB70" w14:textId="77777777" w:rsidR="00BB6ECC" w:rsidRPr="000006CE" w:rsidRDefault="00BB6ECC" w:rsidP="00EC0DDD">
            <w:pPr>
              <w:tabs>
                <w:tab w:val="left" w:pos="0"/>
              </w:tabs>
              <w:rPr>
                <w:lang w:val="en-US" w:eastAsia="en-AU"/>
              </w:rPr>
            </w:pPr>
            <w:r w:rsidRPr="000006CE">
              <w:rPr>
                <w:lang w:val="en-US" w:eastAsia="en-AU"/>
              </w:rPr>
              <w:t>Name of Grant/Sponsor</w:t>
            </w:r>
          </w:p>
          <w:p w14:paraId="1464C0B5" w14:textId="77777777" w:rsidR="004D3ACE" w:rsidRPr="000006CE" w:rsidRDefault="004D3ACE" w:rsidP="00EC0DDD">
            <w:pPr>
              <w:tabs>
                <w:tab w:val="left" w:pos="0"/>
              </w:tabs>
              <w:rPr>
                <w:lang w:eastAsia="en-AU"/>
              </w:rPr>
            </w:pPr>
          </w:p>
        </w:tc>
        <w:tc>
          <w:tcPr>
            <w:tcW w:w="6000"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78418B22" w14:textId="187E77E4" w:rsidR="00BB6ECC" w:rsidRPr="000006CE" w:rsidRDefault="00D82F06" w:rsidP="00EC0DDD">
            <w:pPr>
              <w:tabs>
                <w:tab w:val="left" w:pos="0"/>
              </w:tabs>
              <w:rPr>
                <w:lang w:eastAsia="en-AU"/>
              </w:rPr>
            </w:pPr>
            <w:r>
              <w:rPr>
                <w:lang w:val="en-US" w:eastAsia="en-AU"/>
              </w:rPr>
              <w:t>Australian Research Data Commons</w:t>
            </w:r>
          </w:p>
        </w:tc>
      </w:tr>
      <w:tr w:rsidR="00BB6ECC" w:rsidRPr="000006CE" w14:paraId="4DAC36CC" w14:textId="77777777" w:rsidTr="00EC0DDD">
        <w:trPr>
          <w:trHeight w:val="391"/>
        </w:trPr>
        <w:tc>
          <w:tcPr>
            <w:tcW w:w="3400" w:type="dxa"/>
            <w:tcBorders>
              <w:top w:val="single" w:sz="4" w:space="0" w:color="auto"/>
              <w:left w:val="single" w:sz="4" w:space="0" w:color="auto"/>
              <w:bottom w:val="single" w:sz="4" w:space="0" w:color="auto"/>
              <w:right w:val="single" w:sz="4" w:space="0" w:color="auto"/>
            </w:tcBorders>
            <w:shd w:val="pct5" w:color="auto" w:fill="auto"/>
            <w:vAlign w:val="center"/>
            <w:hideMark/>
          </w:tcPr>
          <w:p w14:paraId="25540929" w14:textId="77777777" w:rsidR="00BB6ECC" w:rsidRPr="000006CE" w:rsidRDefault="00BB6ECC" w:rsidP="00EC0DDD">
            <w:pPr>
              <w:tabs>
                <w:tab w:val="left" w:pos="0"/>
              </w:tabs>
              <w:rPr>
                <w:b/>
                <w:lang w:eastAsia="en-AU"/>
              </w:rPr>
            </w:pPr>
            <w:r w:rsidRPr="000006CE">
              <w:rPr>
                <w:b/>
                <w:lang w:eastAsia="en-AU"/>
              </w:rPr>
              <w:t>Internal Competitive</w:t>
            </w:r>
          </w:p>
        </w:tc>
        <w:tc>
          <w:tcPr>
            <w:tcW w:w="6000" w:type="dxa"/>
            <w:tcBorders>
              <w:top w:val="single" w:sz="4" w:space="0" w:color="auto"/>
              <w:left w:val="single" w:sz="4" w:space="0" w:color="auto"/>
              <w:bottom w:val="single" w:sz="4" w:space="0" w:color="auto"/>
              <w:right w:val="single" w:sz="4" w:space="0" w:color="auto"/>
            </w:tcBorders>
            <w:shd w:val="pct5" w:color="auto" w:fill="auto"/>
            <w:vAlign w:val="center"/>
            <w:hideMark/>
          </w:tcPr>
          <w:p w14:paraId="23F01D99" w14:textId="77777777" w:rsidR="00BB6ECC" w:rsidRPr="000006CE" w:rsidRDefault="00BB6ECC" w:rsidP="00EC0DDD">
            <w:pPr>
              <w:tabs>
                <w:tab w:val="left" w:pos="0"/>
              </w:tabs>
              <w:rPr>
                <w:lang w:eastAsia="en-AU"/>
              </w:rPr>
            </w:pPr>
            <w:r w:rsidRPr="000006CE">
              <w:rPr>
                <w:lang w:eastAsia="en-AU"/>
              </w:rPr>
              <w:t> </w:t>
            </w:r>
          </w:p>
        </w:tc>
      </w:tr>
      <w:tr w:rsidR="00BB6ECC" w:rsidRPr="000006CE" w14:paraId="66FDB2AC" w14:textId="77777777" w:rsidTr="00EC0DDD">
        <w:trPr>
          <w:trHeight w:val="300"/>
        </w:trPr>
        <w:tc>
          <w:tcPr>
            <w:tcW w:w="340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2BEFD22" w14:textId="77777777" w:rsidR="00BB6ECC" w:rsidRPr="000006CE" w:rsidRDefault="00BB6ECC" w:rsidP="00EC0DDD">
            <w:pPr>
              <w:tabs>
                <w:tab w:val="left" w:pos="0"/>
              </w:tabs>
              <w:rPr>
                <w:lang w:eastAsia="en-AU"/>
              </w:rPr>
            </w:pPr>
            <w:r w:rsidRPr="000006CE">
              <w:rPr>
                <w:lang w:eastAsia="en-AU"/>
              </w:rPr>
              <w:t>Name of Grant/Sponsor</w:t>
            </w:r>
          </w:p>
          <w:p w14:paraId="5401F710" w14:textId="77777777" w:rsidR="004D3ACE" w:rsidRPr="000006CE" w:rsidRDefault="004D3ACE" w:rsidP="00EC0DDD">
            <w:pPr>
              <w:tabs>
                <w:tab w:val="left" w:pos="0"/>
              </w:tabs>
              <w:rPr>
                <w:lang w:eastAsia="en-AU"/>
              </w:rPr>
            </w:pPr>
          </w:p>
        </w:tc>
        <w:tc>
          <w:tcPr>
            <w:tcW w:w="6000"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6A70085C" w14:textId="77777777" w:rsidR="00BB6ECC" w:rsidRPr="000006CE" w:rsidRDefault="00BB6ECC" w:rsidP="00EC0DDD">
            <w:pPr>
              <w:tabs>
                <w:tab w:val="left" w:pos="0"/>
              </w:tabs>
              <w:rPr>
                <w:lang w:eastAsia="en-AU"/>
              </w:rPr>
            </w:pPr>
            <w:r w:rsidRPr="000006CE">
              <w:rPr>
                <w:lang w:eastAsia="en-AU"/>
              </w:rPr>
              <w:t> </w:t>
            </w:r>
          </w:p>
        </w:tc>
      </w:tr>
      <w:tr w:rsidR="00BB6ECC" w:rsidRPr="000006CE" w14:paraId="20F31691" w14:textId="77777777" w:rsidTr="00EC0DDD">
        <w:trPr>
          <w:trHeight w:val="300"/>
        </w:trPr>
        <w:tc>
          <w:tcPr>
            <w:tcW w:w="3400" w:type="dxa"/>
            <w:tcBorders>
              <w:top w:val="single" w:sz="4" w:space="0" w:color="auto"/>
              <w:left w:val="single" w:sz="8" w:space="0" w:color="auto"/>
              <w:bottom w:val="single" w:sz="4" w:space="0" w:color="auto"/>
              <w:right w:val="single" w:sz="4" w:space="0" w:color="auto"/>
            </w:tcBorders>
            <w:shd w:val="pct5" w:color="auto" w:fill="auto"/>
            <w:vAlign w:val="center"/>
            <w:hideMark/>
          </w:tcPr>
          <w:p w14:paraId="2DBC56FD" w14:textId="77777777" w:rsidR="00BB6ECC" w:rsidRPr="000006CE" w:rsidRDefault="00BB6ECC" w:rsidP="00EC0DDD">
            <w:pPr>
              <w:tabs>
                <w:tab w:val="left" w:pos="0"/>
              </w:tabs>
              <w:rPr>
                <w:b/>
                <w:lang w:eastAsia="en-AU"/>
              </w:rPr>
            </w:pPr>
            <w:r w:rsidRPr="000006CE">
              <w:rPr>
                <w:b/>
                <w:lang w:eastAsia="en-AU"/>
              </w:rPr>
              <w:t>Sponsor</w:t>
            </w:r>
          </w:p>
        </w:tc>
        <w:tc>
          <w:tcPr>
            <w:tcW w:w="6000" w:type="dxa"/>
            <w:tcBorders>
              <w:top w:val="single" w:sz="4" w:space="0" w:color="auto"/>
              <w:left w:val="single" w:sz="4" w:space="0" w:color="auto"/>
              <w:bottom w:val="single" w:sz="4" w:space="0" w:color="auto"/>
              <w:right w:val="single" w:sz="8" w:space="0" w:color="auto"/>
            </w:tcBorders>
            <w:shd w:val="pct5" w:color="auto" w:fill="auto"/>
            <w:vAlign w:val="center"/>
            <w:hideMark/>
          </w:tcPr>
          <w:p w14:paraId="2D61EDF8" w14:textId="77777777" w:rsidR="00BB6ECC" w:rsidRPr="000006CE" w:rsidRDefault="00BB6ECC" w:rsidP="00EC0DDD">
            <w:pPr>
              <w:tabs>
                <w:tab w:val="left" w:pos="0"/>
              </w:tabs>
              <w:rPr>
                <w:lang w:eastAsia="en-AU"/>
              </w:rPr>
            </w:pPr>
            <w:r w:rsidRPr="000006CE">
              <w:rPr>
                <w:lang w:eastAsia="en-AU"/>
              </w:rPr>
              <w:t> </w:t>
            </w:r>
          </w:p>
        </w:tc>
      </w:tr>
      <w:tr w:rsidR="00BB6ECC" w:rsidRPr="000006CE" w14:paraId="216B9475" w14:textId="77777777" w:rsidTr="00EC0DDD">
        <w:trPr>
          <w:trHeight w:val="300"/>
        </w:trPr>
        <w:tc>
          <w:tcPr>
            <w:tcW w:w="340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28B5797E" w14:textId="77777777" w:rsidR="00BB6ECC" w:rsidRPr="000006CE" w:rsidRDefault="00BB6ECC" w:rsidP="00EC0DDD">
            <w:pPr>
              <w:tabs>
                <w:tab w:val="left" w:pos="0"/>
              </w:tabs>
              <w:rPr>
                <w:lang w:eastAsia="en-AU"/>
              </w:rPr>
            </w:pPr>
            <w:r w:rsidRPr="000006CE">
              <w:rPr>
                <w:lang w:eastAsia="en-AU"/>
              </w:rPr>
              <w:t>Name of Grant/Sponsor</w:t>
            </w:r>
          </w:p>
          <w:p w14:paraId="55028ED2" w14:textId="77777777" w:rsidR="004D3ACE" w:rsidRPr="000006CE" w:rsidRDefault="004D3ACE" w:rsidP="00EC0DDD">
            <w:pPr>
              <w:tabs>
                <w:tab w:val="left" w:pos="0"/>
              </w:tabs>
              <w:rPr>
                <w:lang w:eastAsia="en-AU"/>
              </w:rPr>
            </w:pPr>
          </w:p>
        </w:tc>
        <w:tc>
          <w:tcPr>
            <w:tcW w:w="6000"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5E2DE308" w14:textId="77777777" w:rsidR="00BB6ECC" w:rsidRPr="000006CE" w:rsidRDefault="00BB6ECC" w:rsidP="00EC0DDD">
            <w:pPr>
              <w:tabs>
                <w:tab w:val="left" w:pos="0"/>
              </w:tabs>
              <w:rPr>
                <w:lang w:eastAsia="en-AU"/>
              </w:rPr>
            </w:pPr>
            <w:r w:rsidRPr="000006CE">
              <w:rPr>
                <w:lang w:eastAsia="en-AU"/>
              </w:rPr>
              <w:t> </w:t>
            </w:r>
          </w:p>
        </w:tc>
      </w:tr>
      <w:tr w:rsidR="00BB6ECC" w:rsidRPr="000006CE" w14:paraId="661AE38C" w14:textId="77777777" w:rsidTr="00EC0DDD">
        <w:trPr>
          <w:trHeight w:val="622"/>
        </w:trPr>
        <w:tc>
          <w:tcPr>
            <w:tcW w:w="3400" w:type="dxa"/>
            <w:tcBorders>
              <w:top w:val="single" w:sz="4" w:space="0" w:color="auto"/>
              <w:left w:val="single" w:sz="8" w:space="0" w:color="auto"/>
              <w:bottom w:val="single" w:sz="4" w:space="0" w:color="auto"/>
              <w:right w:val="single" w:sz="4" w:space="0" w:color="auto"/>
            </w:tcBorders>
            <w:shd w:val="pct5" w:color="auto" w:fill="auto"/>
            <w:vAlign w:val="center"/>
            <w:hideMark/>
          </w:tcPr>
          <w:p w14:paraId="372B0B38" w14:textId="32F2CFF5" w:rsidR="00BB6ECC" w:rsidRPr="000006CE" w:rsidRDefault="00BB6ECC" w:rsidP="00EC0DDD">
            <w:pPr>
              <w:tabs>
                <w:tab w:val="left" w:pos="0"/>
              </w:tabs>
              <w:rPr>
                <w:b/>
                <w:lang w:eastAsia="en-AU"/>
              </w:rPr>
            </w:pPr>
            <w:r w:rsidRPr="000006CE">
              <w:rPr>
                <w:b/>
                <w:lang w:eastAsia="en-AU"/>
              </w:rPr>
              <w:t>Researchers Department or Organisation</w:t>
            </w:r>
          </w:p>
        </w:tc>
        <w:tc>
          <w:tcPr>
            <w:tcW w:w="6000" w:type="dxa"/>
            <w:tcBorders>
              <w:top w:val="single" w:sz="4" w:space="0" w:color="auto"/>
              <w:left w:val="single" w:sz="4" w:space="0" w:color="auto"/>
              <w:bottom w:val="single" w:sz="4" w:space="0" w:color="auto"/>
              <w:right w:val="single" w:sz="8" w:space="0" w:color="auto"/>
            </w:tcBorders>
            <w:shd w:val="pct5" w:color="auto" w:fill="auto"/>
            <w:vAlign w:val="center"/>
            <w:hideMark/>
          </w:tcPr>
          <w:p w14:paraId="095A3E76" w14:textId="77777777" w:rsidR="00BB6ECC" w:rsidRPr="000006CE" w:rsidRDefault="00BB6ECC" w:rsidP="00EC0DDD">
            <w:pPr>
              <w:tabs>
                <w:tab w:val="left" w:pos="0"/>
              </w:tabs>
              <w:rPr>
                <w:lang w:eastAsia="en-AU"/>
              </w:rPr>
            </w:pPr>
            <w:r w:rsidRPr="000006CE">
              <w:rPr>
                <w:lang w:eastAsia="en-AU"/>
              </w:rPr>
              <w:t> </w:t>
            </w:r>
          </w:p>
        </w:tc>
      </w:tr>
      <w:tr w:rsidR="00BB6ECC" w:rsidRPr="000006CE" w14:paraId="1E918EEE" w14:textId="77777777" w:rsidTr="00627CF5">
        <w:trPr>
          <w:trHeight w:val="315"/>
        </w:trPr>
        <w:tc>
          <w:tcPr>
            <w:tcW w:w="340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309851EB" w14:textId="77777777" w:rsidR="00BB6ECC" w:rsidRPr="000006CE" w:rsidRDefault="00BB6ECC" w:rsidP="00EC0DDD">
            <w:pPr>
              <w:tabs>
                <w:tab w:val="left" w:pos="0"/>
              </w:tabs>
              <w:rPr>
                <w:lang w:eastAsia="en-AU"/>
              </w:rPr>
            </w:pPr>
            <w:r w:rsidRPr="000006CE">
              <w:rPr>
                <w:lang w:eastAsia="en-AU"/>
              </w:rPr>
              <w:t>Name of Grant/Sponsor</w:t>
            </w:r>
          </w:p>
          <w:p w14:paraId="5E8B78F7" w14:textId="77777777" w:rsidR="004D3ACE" w:rsidRPr="000006CE" w:rsidRDefault="004D3ACE" w:rsidP="00EC0DDD">
            <w:pPr>
              <w:tabs>
                <w:tab w:val="left" w:pos="0"/>
              </w:tabs>
              <w:rPr>
                <w:lang w:eastAsia="en-AU"/>
              </w:rPr>
            </w:pPr>
          </w:p>
        </w:tc>
        <w:tc>
          <w:tcPr>
            <w:tcW w:w="6000"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27AC7858" w14:textId="170BDB65" w:rsidR="00BB6ECC" w:rsidRPr="000006CE" w:rsidRDefault="00BB6ECC" w:rsidP="00EC0DDD">
            <w:pPr>
              <w:tabs>
                <w:tab w:val="left" w:pos="0"/>
              </w:tabs>
              <w:rPr>
                <w:lang w:eastAsia="en-AU"/>
              </w:rPr>
            </w:pPr>
            <w:r w:rsidRPr="000006CE">
              <w:rPr>
                <w:lang w:eastAsia="en-AU"/>
              </w:rPr>
              <w:t> </w:t>
            </w:r>
            <w:r w:rsidR="00D82F06">
              <w:rPr>
                <w:lang w:eastAsia="en-AU"/>
              </w:rPr>
              <w:t>Australian Urban Research Infrastructure Network</w:t>
            </w:r>
          </w:p>
        </w:tc>
      </w:tr>
      <w:tr w:rsidR="00D82F06" w:rsidRPr="000006CE" w14:paraId="0BE6F1C7" w14:textId="77777777" w:rsidTr="00EC0DDD">
        <w:trPr>
          <w:trHeight w:val="315"/>
        </w:trPr>
        <w:tc>
          <w:tcPr>
            <w:tcW w:w="3400" w:type="dxa"/>
            <w:tcBorders>
              <w:top w:val="single" w:sz="4" w:space="0" w:color="auto"/>
              <w:left w:val="single" w:sz="8" w:space="0" w:color="auto"/>
              <w:bottom w:val="single" w:sz="8" w:space="0" w:color="auto"/>
              <w:right w:val="single" w:sz="4" w:space="0" w:color="auto"/>
            </w:tcBorders>
            <w:shd w:val="clear" w:color="auto" w:fill="auto"/>
            <w:vAlign w:val="center"/>
          </w:tcPr>
          <w:p w14:paraId="2B2E4D77" w14:textId="45A14BD4" w:rsidR="00D82F06" w:rsidRPr="000006CE" w:rsidRDefault="00D82F06" w:rsidP="00D82F06">
            <w:pPr>
              <w:tabs>
                <w:tab w:val="left" w:pos="0"/>
              </w:tabs>
              <w:rPr>
                <w:lang w:eastAsia="en-AU"/>
              </w:rPr>
            </w:pPr>
            <w:r w:rsidRPr="000006CE">
              <w:rPr>
                <w:lang w:eastAsia="en-AU"/>
              </w:rPr>
              <w:t>Name of Grant/Sponsor</w:t>
            </w:r>
          </w:p>
        </w:tc>
        <w:tc>
          <w:tcPr>
            <w:tcW w:w="6000" w:type="dxa"/>
            <w:tcBorders>
              <w:top w:val="single" w:sz="4" w:space="0" w:color="auto"/>
              <w:left w:val="single" w:sz="4" w:space="0" w:color="auto"/>
              <w:bottom w:val="single" w:sz="8" w:space="0" w:color="auto"/>
              <w:right w:val="single" w:sz="8" w:space="0" w:color="auto"/>
            </w:tcBorders>
            <w:shd w:val="clear" w:color="auto" w:fill="auto"/>
            <w:vAlign w:val="center"/>
          </w:tcPr>
          <w:p w14:paraId="2A5EA4D9" w14:textId="71BF8B8C" w:rsidR="00D82F06" w:rsidRPr="000006CE" w:rsidRDefault="00D82F06" w:rsidP="00D82F06">
            <w:pPr>
              <w:tabs>
                <w:tab w:val="left" w:pos="0"/>
              </w:tabs>
              <w:rPr>
                <w:lang w:eastAsia="en-AU"/>
              </w:rPr>
            </w:pPr>
            <w:r>
              <w:rPr>
                <w:lang w:eastAsia="en-AU"/>
              </w:rPr>
              <w:t>Population Health Research Network</w:t>
            </w:r>
          </w:p>
        </w:tc>
      </w:tr>
    </w:tbl>
    <w:p w14:paraId="5124F476" w14:textId="538BAE0A" w:rsidR="00172DEB" w:rsidRDefault="00172DEB">
      <w:pPr>
        <w:spacing w:line="240" w:lineRule="auto"/>
      </w:pPr>
    </w:p>
    <w:p w14:paraId="30A0A042" w14:textId="77777777" w:rsidR="00172DEB" w:rsidRDefault="00172DEB">
      <w:pPr>
        <w:spacing w:line="240" w:lineRule="auto"/>
      </w:pPr>
      <w:r>
        <w:br w:type="page"/>
      </w:r>
    </w:p>
    <w:p w14:paraId="11C32EF5" w14:textId="77777777" w:rsidR="008B6551" w:rsidRPr="0038166F" w:rsidRDefault="00EC0DDD" w:rsidP="00EC0DDD">
      <w:pPr>
        <w:pStyle w:val="Heading1"/>
        <w:rPr>
          <w:color w:val="auto"/>
        </w:rPr>
      </w:pPr>
      <w:bookmarkStart w:id="135" w:name="_Toc79656371"/>
      <w:bookmarkStart w:id="136" w:name="_Toc89186198"/>
      <w:bookmarkEnd w:id="135"/>
      <w:r w:rsidRPr="0038166F">
        <w:rPr>
          <w:color w:val="auto"/>
        </w:rPr>
        <w:lastRenderedPageBreak/>
        <w:t>REFERENCES</w:t>
      </w:r>
      <w:bookmarkEnd w:id="136"/>
    </w:p>
    <w:p w14:paraId="07ED298D" w14:textId="77777777" w:rsidR="00836112" w:rsidRPr="00922B03" w:rsidDel="007C5CAF" w:rsidRDefault="00836112" w:rsidP="00674564"/>
    <w:p w14:paraId="1D0AEEEF" w14:textId="77777777" w:rsidR="00045948" w:rsidRDefault="00045948" w:rsidP="00045948">
      <w:r>
        <w:t>1</w:t>
      </w:r>
      <w:r>
        <w:tab/>
        <w:t>Barnett, G, Beaty, RM, Chen, D, McFallan, S, Meyers, J, Nguyen, M, Ren, Z, Spinks, A &amp; Wang, X 2013, Pathways to climate adapted and healthy low income housing, National Climate Adaptation Research Facility, Gold Coast, 95 pp.</w:t>
      </w:r>
    </w:p>
    <w:p w14:paraId="477D1174" w14:textId="77777777" w:rsidR="00045948" w:rsidRDefault="00045948" w:rsidP="00045948">
      <w:r>
        <w:t>2</w:t>
      </w:r>
      <w:r>
        <w:tab/>
        <w:t>Bodilis, C., Yenneti, K., Hawken, S. (2018): Heat Vulnerability Index for Sydney. Faculty of Built Environment, UNSW Sydney.</w:t>
      </w:r>
    </w:p>
    <w:p w14:paraId="241365AF" w14:textId="77777777" w:rsidR="00045948" w:rsidRDefault="00045948" w:rsidP="00045948">
      <w:r>
        <w:t>3</w:t>
      </w:r>
      <w:r>
        <w:tab/>
        <w:t>Centers for Disease Control and Prevention. (2020). National Environmental Public Health Tracking Network. CDC’s National Environmental Public Health Tracking Program. https://ephtracking.cdc.gov/</w:t>
      </w:r>
    </w:p>
    <w:p w14:paraId="1730BC8C" w14:textId="77777777" w:rsidR="00045948" w:rsidRDefault="00045948" w:rsidP="00045948">
      <w:r>
        <w:t>4</w:t>
      </w:r>
      <w:r>
        <w:tab/>
        <w:t>Climate Council. (2016). The silent killer: Climate change and the health impacts of extreme heat. Retrieved from https://www.climatecouncil.org.au/uploads/b6cd8665c633434e8d02910eee3ca87c.pdf</w:t>
      </w:r>
    </w:p>
    <w:p w14:paraId="43BE15C2" w14:textId="77777777" w:rsidR="00045948" w:rsidRDefault="00045948" w:rsidP="00045948">
      <w:r>
        <w:t>5</w:t>
      </w:r>
      <w:r>
        <w:tab/>
        <w:t>Coates, L., Haynes, K., O’Brien, J., McAneney, J., &amp; De Oliveira, F.D. (2014). Exploring 167 years of vulnerability: An examination of extreme heat events in Australia 1844–2010. ScienceDirect.com | Science, health and medical journals, full text articles and books. https://www.sciencedirect.com/science/article/pii/S1462901114000999</w:t>
      </w:r>
    </w:p>
    <w:p w14:paraId="6E559794" w14:textId="77777777" w:rsidR="00045948" w:rsidRDefault="00045948" w:rsidP="00045948">
      <w:r>
        <w:t>6</w:t>
      </w:r>
      <w:r>
        <w:tab/>
        <w:t>CRC for Water Sensitive Cities. (2016). Urban Heat, Heat Reduction and Public Health. Retrieved from https://watersensitivecities.org.au/wp-content/uploads/2016/08/Urban-Heat-Briefing_Final.pdf</w:t>
      </w:r>
    </w:p>
    <w:p w14:paraId="64A4FC61" w14:textId="7F35ABBD" w:rsidR="00045948" w:rsidRDefault="00045948" w:rsidP="00045948">
      <w:r>
        <w:t>7</w:t>
      </w:r>
      <w:r>
        <w:tab/>
        <w:t>Department of Health and Human Services. (2021). Heat health plan for Victoria. Retrieved from https://www.health.vic.gov.au/publications/heat-health-plan-for-victoria</w:t>
      </w:r>
    </w:p>
    <w:p w14:paraId="2872F992" w14:textId="77777777" w:rsidR="00045948" w:rsidRDefault="00045948" w:rsidP="00045948">
      <w:r>
        <w:t>8</w:t>
      </w:r>
      <w:r>
        <w:tab/>
        <w:t>Department of Planning, Industry and Environment. (2019). NSW heat vulnerability index to ABS statistical area level 1 2016 - NSW planning Portal. Retrieved from: https://www.planningportal.nsw.gov.au/opendata/dataset/nsw-heat-vulnerability-index-to-abs-statistical-area-level-1-2016</w:t>
      </w:r>
    </w:p>
    <w:p w14:paraId="5DDD11D5" w14:textId="77777777" w:rsidR="00045948" w:rsidRDefault="00045948" w:rsidP="00045948">
      <w:r>
        <w:t>9</w:t>
      </w:r>
      <w:r>
        <w:tab/>
        <w:t>Haines, A., &amp; Ebi, K. (2019). The Imperative for Climate Action to Protect Health. New England Journal of Medicine, 380(3), 263–273</w:t>
      </w:r>
    </w:p>
    <w:p w14:paraId="0501F046" w14:textId="77777777" w:rsidR="00045948" w:rsidRDefault="00045948" w:rsidP="00045948">
      <w:r>
        <w:t>10</w:t>
      </w:r>
      <w:r>
        <w:tab/>
        <w:t>L. Jian, PhD, B. Scalley, MPH, A. Xiao, PhD, J. Nairn, MS, T. Spicer, BS, P. Somerford, MPH, B. Ostendorf, T. Weeramanthri, MD, Is Excess Heat Factor a Good Indicator for Assessing Heatwave Related Health Outcomes in Western Australia?., International Journal of Epidemiology, Volume 44, Issue suppl_1, October 2015, Page i65, https://doi.org/10.1093/ije/dyv097.241</w:t>
      </w:r>
    </w:p>
    <w:p w14:paraId="366B6361" w14:textId="77777777" w:rsidR="00045948" w:rsidRDefault="00045948" w:rsidP="00045948">
      <w:r>
        <w:t>11</w:t>
      </w:r>
      <w:r>
        <w:tab/>
        <w:t xml:space="preserve">Loughnan M., Tapper N., Phan T., Lynch K., Mcinnes J. (2013). A spatial vulnerability analysis of urban populations during extreme heat events in Australian capital cities Final Report. </w:t>
      </w:r>
    </w:p>
    <w:p w14:paraId="50D051AF" w14:textId="77777777" w:rsidR="00045948" w:rsidRDefault="00045948" w:rsidP="00045948">
      <w:r>
        <w:t>12</w:t>
      </w:r>
      <w:r>
        <w:tab/>
        <w:t>Loughnan, M., J. Tapper, N., Phan, T., McInnes, J. (2014). Can a spatial index of heat-related vulnerability predict emergency service demand in Australian capital cities? International Journal of Emergency Services, 3(1), 6–33. https://doi.org/10.1108/ijes-10-2012-0044</w:t>
      </w:r>
    </w:p>
    <w:p w14:paraId="62DA916C" w14:textId="77777777" w:rsidR="00045948" w:rsidRDefault="00045948" w:rsidP="00045948">
      <w:r>
        <w:t>13</w:t>
      </w:r>
      <w:r>
        <w:tab/>
        <w:t>Nairn, J., Beaty, M., &amp; Varghese, B. M. (2021). Australia’s Black Summer heatwave impacts. Australian Journal of Emergency Management, 36(1), 17–20.</w:t>
      </w:r>
    </w:p>
    <w:p w14:paraId="7609B6D2" w14:textId="77777777" w:rsidR="00045948" w:rsidRDefault="00045948" w:rsidP="00045948">
      <w:r>
        <w:t>14</w:t>
      </w:r>
      <w:r>
        <w:tab/>
        <w:t xml:space="preserve">Nairn, John &amp; Fawcett, Robert. (2014). The Excess Heat Factor: A Metric for Heatwave Intensity and Its Use in Classifying Heatwave Severity. International journal of environmental research and public health. 12. 227-53. 10.3390/ijerph120100227. </w:t>
      </w:r>
    </w:p>
    <w:p w14:paraId="6DB78747" w14:textId="77777777" w:rsidR="00045948" w:rsidRDefault="00045948" w:rsidP="00045948">
      <w:r>
        <w:t>15</w:t>
      </w:r>
      <w:r>
        <w:tab/>
        <w:t>NCEconomics. (2018). Heatwaves in Victoria: A Vulnerability Assessment. Department of Environment, Land, Water and Planning</w:t>
      </w:r>
    </w:p>
    <w:p w14:paraId="34CDABB3" w14:textId="77777777" w:rsidR="00045948" w:rsidRDefault="00045948" w:rsidP="00045948">
      <w:r>
        <w:t>16</w:t>
      </w:r>
      <w:r>
        <w:tab/>
        <w:t>Nicholls L., McCann H., Strengers Y. &amp; Bosomworth K. (2017). Heatwaves, Homes &amp; Health: Why household vulnerability to extreme heat is an electricity policy issue. Centre for Urban Research. RMIT University, Melbourne.</w:t>
      </w:r>
    </w:p>
    <w:p w14:paraId="5140C413" w14:textId="77777777" w:rsidR="00045948" w:rsidRDefault="00045948" w:rsidP="00045948">
      <w:r>
        <w:lastRenderedPageBreak/>
        <w:t>17</w:t>
      </w:r>
      <w:r>
        <w:tab/>
        <w:t>NSW Health. (2020, December). Heat is a health risk - beat the heat. https://www.health.nsw.gov.au/environment/beattheheat/Pages/default.aspx</w:t>
      </w:r>
    </w:p>
    <w:p w14:paraId="3CAEE2C5" w14:textId="77777777" w:rsidR="00045948" w:rsidRDefault="00045948" w:rsidP="00045948">
      <w:r>
        <w:t>18</w:t>
      </w:r>
      <w:r>
        <w:tab/>
        <w:t>Ogie, R., &amp; Pradhan, B. (2020). Social vulnerability to natural hazards in Wollongong: comparing strength-based and traditional methods. Australian Journal of Emergency Management, 60–68.</w:t>
      </w:r>
    </w:p>
    <w:p w14:paraId="1C3E7F8D" w14:textId="77777777" w:rsidR="00045948" w:rsidRDefault="00045948" w:rsidP="00045948">
      <w:r w:rsidRPr="008C5E98">
        <w:rPr>
          <w:lang w:val="en-US"/>
        </w:rPr>
        <w:t>19</w:t>
      </w:r>
      <w:r w:rsidRPr="008C5E98">
        <w:rPr>
          <w:lang w:val="en-US"/>
        </w:rPr>
        <w:tab/>
        <w:t xml:space="preserve">Park, C., Ha, J., &amp; Lee, S. (2017). </w:t>
      </w:r>
      <w:r>
        <w:t>Association between Three-Dimensional Built Environment and Urban Air Temperature: Seasonal and Temporal Differences. Sustainability, 9(8), 1338. https://doi.org/10.3390/su9081338</w:t>
      </w:r>
    </w:p>
    <w:p w14:paraId="24B011DA" w14:textId="77777777" w:rsidR="00045948" w:rsidRDefault="00045948" w:rsidP="00045948">
      <w:r>
        <w:t>20</w:t>
      </w:r>
      <w:r>
        <w:tab/>
        <w:t>Pfautsch, S., Rouillard, S. (2019) Benchmarking heat in Parramatta, Sydney's Central River City. Western Sydney University, 56 p.</w:t>
      </w:r>
    </w:p>
    <w:p w14:paraId="11A99291" w14:textId="77777777" w:rsidR="00045948" w:rsidRDefault="00045948" w:rsidP="00045948">
      <w:r>
        <w:t>21</w:t>
      </w:r>
      <w:r>
        <w:tab/>
        <w:t>Physical Environment Research Network. (2021). Reducing Illness and Lives Lost from Heatwaves: Project Report. Canberra, Australia: Australian Government Data Integration Partnership for Australia. Retrieved from: https://www.pean.gov.au/sites/default/files/2021-07/BOM%20%282021%29%20Heatwaves%20report.pdf</w:t>
      </w:r>
    </w:p>
    <w:p w14:paraId="31688B42" w14:textId="77777777" w:rsidR="00045948" w:rsidRDefault="00045948" w:rsidP="00045948">
      <w:r>
        <w:t>22</w:t>
      </w:r>
      <w:r>
        <w:tab/>
        <w:t>Sun C, Hurley J, Amati M, Arundel J, Saunders A, Boruff B, Caccetta P (2019) Urban Vegetation, Urban Heat Islands and Heat Vulnerability Assessment in Melbourne, 2018. Clean Air and Urban Landscapes Hub, Melbourne, Australia</w:t>
      </w:r>
    </w:p>
    <w:p w14:paraId="12B340DD" w14:textId="77777777" w:rsidR="00045948" w:rsidRDefault="00045948" w:rsidP="00045948">
      <w:r>
        <w:t>23</w:t>
      </w:r>
      <w:r>
        <w:tab/>
        <w:t>Toloo, G., Yu, W., Aitken, P., FitzGerald, G., &amp; Tong, S. (2014). The impact of heatwaves on emergency department visits in Brisbane, Australia: a time series study. Critical Care, 18(2), R69. https://doi.org/10.1186/cc13826</w:t>
      </w:r>
    </w:p>
    <w:p w14:paraId="01CC289E" w14:textId="05EBB522" w:rsidR="00045948" w:rsidRDefault="00045948" w:rsidP="00045948">
      <w:r>
        <w:t>24</w:t>
      </w:r>
      <w:r>
        <w:tab/>
        <w:t xml:space="preserve">Wondmagegn, B. Y., Xiang, J., Dear, K., Williams, S., Hansen, A., Pisaniello, D., Nitschke, M., Nairn, J., Scalley, B., Varghese, B. M., Xiao, A., Jian, L., Tong, M., Bambrick, H., Karnon, J., &amp; Bi, P. (2021). Impact of heatwave intensity using excess heat factor on emergency department presentations and related healthcare costs in Adelaide, South Australia. Science of The Total Environment, 781, 146815. </w:t>
      </w:r>
      <w:r w:rsidR="008C5E98" w:rsidRPr="008C5E98">
        <w:t>https://doi.org/10.1016/j.scitotenv.2021.146815</w:t>
      </w:r>
    </w:p>
    <w:p w14:paraId="24878A4A" w14:textId="313707C6" w:rsidR="00CB5E7C" w:rsidRDefault="00CB5E7C" w:rsidP="00CB5E7C">
      <w:r>
        <w:t>25</w:t>
      </w:r>
      <w:r>
        <w:tab/>
        <w:t xml:space="preserve">Conlon, K. C., Mallen, E., Gronlund, C. J., Berrocal, V. J., Larsen, L., &amp; O’Neill, M. S. (2020). Mapping Human Vulnerability to Extreme Heat: A Critical Assessment of Heat Vulnerability Indices Created Using Principal Components Analysis. Environmental Health Perspectives, 128(9). </w:t>
      </w:r>
      <w:r w:rsidR="008C5E98" w:rsidRPr="008C5E98">
        <w:t>https://doi.org/10.1289/ehp4030</w:t>
      </w:r>
    </w:p>
    <w:p w14:paraId="41A5B193" w14:textId="5BF23D83" w:rsidR="008C5E98" w:rsidRPr="003740FC" w:rsidRDefault="008C5E98" w:rsidP="00CB5E7C">
      <w:r>
        <w:t>26</w:t>
      </w:r>
      <w:r>
        <w:tab/>
      </w:r>
      <w:r w:rsidRPr="008C5E98">
        <w:t>Guerreiro, S.B., Dawson, R.J., Kilsby, C., Lewis, E., and Ford, A. (2018). Future heat-waves, droughts and floods in 571 European cities. Environmental Research Letters, 13 (3), 034009.</w:t>
      </w:r>
    </w:p>
    <w:p w14:paraId="620AE937" w14:textId="753E3C7E" w:rsidR="007925BC" w:rsidRDefault="008C5E98" w:rsidP="00674564">
      <w:r>
        <w:t>27</w:t>
      </w:r>
      <w:r>
        <w:tab/>
      </w:r>
      <w:r w:rsidRPr="008C5E98">
        <w:t>Thacker, S., Barr, S., Pant, R., Hall, J.W., and Alderson, D. (2017) Geographic Hotspots of Critical National Infrastructure. Risk Analysis, 37(12), 2490-2505.</w:t>
      </w:r>
    </w:p>
    <w:p w14:paraId="6FA3AE0C" w14:textId="3E12D85E" w:rsidR="00E4636F" w:rsidRPr="00922B03" w:rsidRDefault="00E4636F" w:rsidP="00674564">
      <w:r w:rsidRPr="0048031C">
        <w:t>28</w:t>
      </w:r>
      <w:r w:rsidRPr="0048031C">
        <w:tab/>
        <w:t xml:space="preserve">Estoque, R. C., Ooba, M., Seposo, X. T., Togawa, T., Hijioka, Y., Takahashi, K., &amp;amp; Nakamura, S. (2020). </w:t>
      </w:r>
      <w:r w:rsidRPr="00E4636F">
        <w:t>Heat health risk assessment in Philippine cities using remotely sensed data&amp;nbsp;and social-ecological indicators. Nature Communications, 11(1). https://doi.org/10.1038/s41467-020-15218-8</w:t>
      </w:r>
    </w:p>
    <w:p w14:paraId="57A1DE89" w14:textId="77777777" w:rsidR="00650EDC" w:rsidRPr="00922B03" w:rsidRDefault="00650EDC" w:rsidP="00674564"/>
    <w:p w14:paraId="121E6A24" w14:textId="29117038" w:rsidR="00A71100" w:rsidRDefault="00A71100" w:rsidP="00045948"/>
    <w:p w14:paraId="12287839" w14:textId="77777777" w:rsidR="00BC7756" w:rsidRDefault="00BC7756" w:rsidP="00045948"/>
    <w:p w14:paraId="1284DA2B" w14:textId="77777777" w:rsidR="00BC7756" w:rsidRDefault="00BC7756" w:rsidP="00045948"/>
    <w:p w14:paraId="0C1EF126" w14:textId="77777777" w:rsidR="00BC7756" w:rsidRDefault="00BC7756" w:rsidP="00045948"/>
    <w:p w14:paraId="2E80B5EE" w14:textId="77777777" w:rsidR="00BC7756" w:rsidRDefault="00BC7756" w:rsidP="00045948"/>
    <w:p w14:paraId="67116A4C" w14:textId="77777777" w:rsidR="00BC7756" w:rsidRDefault="00BC7756" w:rsidP="00045948"/>
    <w:p w14:paraId="57505E44" w14:textId="77777777" w:rsidR="00BC7756" w:rsidRDefault="00BC7756" w:rsidP="00045948"/>
    <w:p w14:paraId="748E742B" w14:textId="77777777" w:rsidR="00BC7756" w:rsidRDefault="00BC7756" w:rsidP="00045948"/>
    <w:p w14:paraId="6F0AD6CF" w14:textId="77777777" w:rsidR="00BC7756" w:rsidRDefault="00BC7756" w:rsidP="00045948"/>
    <w:tbl>
      <w:tblPr>
        <w:tblStyle w:val="TableGrid"/>
        <w:tblW w:w="0" w:type="auto"/>
        <w:tblLook w:val="04A0" w:firstRow="1" w:lastRow="0" w:firstColumn="1" w:lastColumn="0" w:noHBand="0" w:noVBand="1"/>
      </w:tblPr>
      <w:tblGrid>
        <w:gridCol w:w="9628"/>
      </w:tblGrid>
      <w:tr w:rsidR="006904E8" w:rsidRPr="000006CE" w14:paraId="1F860136" w14:textId="77777777" w:rsidTr="00EC0DDD">
        <w:trPr>
          <w:cnfStyle w:val="000000100000" w:firstRow="0" w:lastRow="0" w:firstColumn="0" w:lastColumn="0" w:oddVBand="0" w:evenVBand="0" w:oddHBand="1" w:evenHBand="0" w:firstRowFirstColumn="0" w:firstRowLastColumn="0" w:lastRowFirstColumn="0" w:lastRowLastColumn="0"/>
          <w:trHeight w:val="454"/>
        </w:trPr>
        <w:tc>
          <w:tcPr>
            <w:tcW w:w="9628" w:type="dxa"/>
            <w:shd w:val="clear" w:color="auto" w:fill="808080" w:themeFill="background1" w:themeFillShade="80"/>
            <w:vAlign w:val="center"/>
          </w:tcPr>
          <w:p w14:paraId="18556811" w14:textId="77777777" w:rsidR="006904E8" w:rsidRPr="0038166F" w:rsidRDefault="004F3F90" w:rsidP="004F3F90">
            <w:pPr>
              <w:jc w:val="center"/>
              <w:rPr>
                <w:b/>
                <w:color w:val="FFFFFF" w:themeColor="background1"/>
              </w:rPr>
            </w:pPr>
            <w:bookmarkStart w:id="137" w:name="_Toc405452620"/>
            <w:bookmarkStart w:id="138" w:name="_Toc405457032"/>
            <w:r w:rsidRPr="00A30C68">
              <w:rPr>
                <w:b/>
                <w:color w:val="FFFFFF" w:themeColor="background1"/>
                <w:sz w:val="32"/>
              </w:rPr>
              <w:lastRenderedPageBreak/>
              <w:t>DATA REQUEST SECTION</w:t>
            </w:r>
          </w:p>
        </w:tc>
      </w:tr>
    </w:tbl>
    <w:p w14:paraId="72E92E76" w14:textId="77777777" w:rsidR="004F3F90" w:rsidRPr="00BF6FB0" w:rsidRDefault="004F3F90">
      <w:pPr>
        <w:rPr>
          <w:sz w:val="14"/>
          <w:szCs w:val="14"/>
        </w:rPr>
      </w:pPr>
    </w:p>
    <w:p w14:paraId="696D9DDA" w14:textId="77777777" w:rsidR="00D65FB7" w:rsidRPr="0038166F" w:rsidRDefault="004F3F90" w:rsidP="004F3F90">
      <w:pPr>
        <w:pStyle w:val="Heading1"/>
        <w:spacing w:after="120"/>
        <w:rPr>
          <w:color w:val="auto"/>
        </w:rPr>
      </w:pPr>
      <w:bookmarkStart w:id="139" w:name="_Toc79656373"/>
      <w:bookmarkStart w:id="140" w:name="_Toc79656444"/>
      <w:bookmarkStart w:id="141" w:name="_Toc79656445"/>
      <w:bookmarkEnd w:id="139"/>
      <w:bookmarkEnd w:id="140"/>
      <w:bookmarkEnd w:id="141"/>
      <w:r w:rsidRPr="0038166F">
        <w:rPr>
          <w:caps w:val="0"/>
          <w:color w:val="auto"/>
        </w:rPr>
        <w:t xml:space="preserve"> </w:t>
      </w:r>
      <w:bookmarkStart w:id="142" w:name="_Toc89186199"/>
      <w:r w:rsidRPr="0038166F">
        <w:rPr>
          <w:caps w:val="0"/>
          <w:color w:val="auto"/>
        </w:rPr>
        <w:t>DATA LINKAGE</w:t>
      </w:r>
      <w:bookmarkEnd w:id="142"/>
    </w:p>
    <w:bookmarkEnd w:id="137"/>
    <w:bookmarkEnd w:id="138"/>
    <w:p w14:paraId="1AEE4998" w14:textId="6BBA8E8A" w:rsidR="00501AC0" w:rsidRPr="00CA06BF" w:rsidRDefault="00501AC0" w:rsidP="00922B03">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spacing w:val="15"/>
          <w:sz w:val="24"/>
          <w:lang w:val="en-US"/>
        </w:rPr>
      </w:pPr>
      <w:r w:rsidRPr="00CA06BF">
        <w:rPr>
          <w:spacing w:val="15"/>
          <w:sz w:val="24"/>
          <w:lang w:val="en-US"/>
        </w:rPr>
        <w:t>TYPE OF PROJECT</w:t>
      </w:r>
    </w:p>
    <w:p w14:paraId="671C20E6" w14:textId="2D447324" w:rsidR="00501AC0" w:rsidRPr="0038166F" w:rsidRDefault="00501AC0" w:rsidP="00501AC0">
      <w:pPr>
        <w:rPr>
          <w:sz w:val="12"/>
          <w:szCs w:val="12"/>
        </w:rPr>
      </w:pPr>
    </w:p>
    <w:tbl>
      <w:tblPr>
        <w:tblStyle w:val="TableGrid"/>
        <w:tblW w:w="0" w:type="auto"/>
        <w:tblLook w:val="04A0" w:firstRow="1" w:lastRow="0" w:firstColumn="1" w:lastColumn="0" w:noHBand="0" w:noVBand="1"/>
      </w:tblPr>
      <w:tblGrid>
        <w:gridCol w:w="9628"/>
      </w:tblGrid>
      <w:tr w:rsidR="00A30C68" w14:paraId="05F8817E" w14:textId="77777777" w:rsidTr="00D10E8B">
        <w:trPr>
          <w:cnfStyle w:val="000000100000" w:firstRow="0" w:lastRow="0" w:firstColumn="0" w:lastColumn="0" w:oddVBand="0" w:evenVBand="0" w:oddHBand="1" w:evenHBand="0" w:firstRowFirstColumn="0" w:firstRowLastColumn="0" w:lastRowFirstColumn="0" w:lastRowLastColumn="0"/>
        </w:trPr>
        <w:tc>
          <w:tcPr>
            <w:tcW w:w="9628" w:type="dxa"/>
            <w:shd w:val="clear" w:color="auto" w:fill="D9D9D9" w:themeFill="background1" w:themeFillShade="D9"/>
          </w:tcPr>
          <w:p w14:paraId="41236578" w14:textId="53A1A475" w:rsidR="00A30C68" w:rsidRPr="00B4046A" w:rsidRDefault="00A30C68" w:rsidP="00D10E8B">
            <w:pPr>
              <w:rPr>
                <w:i/>
                <w:iCs/>
              </w:rPr>
            </w:pPr>
            <w:r w:rsidRPr="00B4046A">
              <w:rPr>
                <w:i/>
                <w:iCs/>
              </w:rPr>
              <w:t xml:space="preserve">Does this project involve </w:t>
            </w:r>
            <w:r w:rsidR="00D05A28">
              <w:rPr>
                <w:i/>
                <w:iCs/>
              </w:rPr>
              <w:t xml:space="preserve">datasets </w:t>
            </w:r>
            <w:r w:rsidRPr="00B4046A">
              <w:rPr>
                <w:i/>
                <w:iCs/>
              </w:rPr>
              <w:t>no</w:t>
            </w:r>
            <w:r w:rsidR="00BF211A">
              <w:rPr>
                <w:i/>
                <w:iCs/>
              </w:rPr>
              <w:t>t</w:t>
            </w:r>
            <w:r w:rsidR="00D05A28">
              <w:rPr>
                <w:i/>
                <w:iCs/>
              </w:rPr>
              <w:t xml:space="preserve"> within </w:t>
            </w:r>
            <w:hyperlink r:id="rId20" w:history="1">
              <w:r w:rsidR="00D05A28" w:rsidRPr="00D05A28">
                <w:rPr>
                  <w:rStyle w:val="Hyperlink"/>
                  <w:i/>
                  <w:iCs/>
                </w:rPr>
                <w:t>CHeReL’s Master Linkage Key (</w:t>
              </w:r>
              <w:r w:rsidR="00D05A28" w:rsidRPr="00451E15">
                <w:rPr>
                  <w:rStyle w:val="Hyperlink"/>
                  <w:i/>
                  <w:iCs/>
                </w:rPr>
                <w:t>MLK</w:t>
              </w:r>
              <w:r w:rsidR="00D05A28" w:rsidRPr="00D05A28">
                <w:rPr>
                  <w:rStyle w:val="Hyperlink"/>
                  <w:i/>
                  <w:iCs/>
                </w:rPr>
                <w:t>)</w:t>
              </w:r>
            </w:hyperlink>
            <w:r w:rsidRPr="00B4046A">
              <w:rPr>
                <w:i/>
                <w:iCs/>
              </w:rPr>
              <w:t>?</w:t>
            </w:r>
          </w:p>
        </w:tc>
      </w:tr>
      <w:tr w:rsidR="00A30C68" w14:paraId="44DEE663" w14:textId="77777777" w:rsidTr="00D10E8B">
        <w:tc>
          <w:tcPr>
            <w:tcW w:w="9628" w:type="dxa"/>
          </w:tcPr>
          <w:p w14:paraId="298C6A89" w14:textId="1A4B4B87" w:rsidR="00A30C68" w:rsidRDefault="00A30C68" w:rsidP="00D10E8B">
            <w:r>
              <w:rPr>
                <w:rFonts w:ascii="Segoe UI Symbol" w:hAnsi="Segoe UI Symbol" w:cs="Segoe UI Symbol"/>
              </w:rPr>
              <w:t>☐</w:t>
            </w:r>
            <w:r>
              <w:t xml:space="preserve"> No - Please complete Section A &amp; B.1</w:t>
            </w:r>
          </w:p>
          <w:p w14:paraId="0ADFC03F" w14:textId="7DE60782" w:rsidR="00A30C68" w:rsidRDefault="000824EC" w:rsidP="00D10E8B">
            <w:r w:rsidRPr="004C4FFC">
              <w:rPr>
                <w:rFonts w:ascii="Segoe UI Symbol" w:hAnsi="Segoe UI Symbol"/>
                <w:b/>
              </w:rPr>
              <w:t>🗸</w:t>
            </w:r>
            <w:r w:rsidR="00A30C68">
              <w:t xml:space="preserve"> Yes - Please complete Section A &amp; B.1 &amp; B.2</w:t>
            </w:r>
          </w:p>
        </w:tc>
      </w:tr>
    </w:tbl>
    <w:p w14:paraId="1B1FA71E" w14:textId="77777777" w:rsidR="00A30C68" w:rsidRPr="0038166F" w:rsidRDefault="00A30C68" w:rsidP="0038166F">
      <w:pPr>
        <w:rPr>
          <w:sz w:val="12"/>
          <w:szCs w:val="12"/>
        </w:rPr>
      </w:pPr>
    </w:p>
    <w:tbl>
      <w:tblPr>
        <w:tblStyle w:val="TableGrid"/>
        <w:tblW w:w="0" w:type="auto"/>
        <w:tblLook w:val="04A0" w:firstRow="1" w:lastRow="0" w:firstColumn="1" w:lastColumn="0" w:noHBand="0" w:noVBand="1"/>
      </w:tblPr>
      <w:tblGrid>
        <w:gridCol w:w="9628"/>
      </w:tblGrid>
      <w:tr w:rsidR="00501AC0" w14:paraId="7AD8F6A5" w14:textId="77777777" w:rsidTr="0038166F">
        <w:trPr>
          <w:cnfStyle w:val="000000100000" w:firstRow="0" w:lastRow="0" w:firstColumn="0" w:lastColumn="0" w:oddVBand="0" w:evenVBand="0" w:oddHBand="1" w:evenHBand="0" w:firstRowFirstColumn="0" w:firstRowLastColumn="0" w:lastRowFirstColumn="0" w:lastRowLastColumn="0"/>
        </w:trPr>
        <w:tc>
          <w:tcPr>
            <w:tcW w:w="9628" w:type="dxa"/>
            <w:shd w:val="clear" w:color="auto" w:fill="D9D9D9" w:themeFill="background1" w:themeFillShade="D9"/>
          </w:tcPr>
          <w:p w14:paraId="091B6406" w14:textId="68BBF294" w:rsidR="00501AC0" w:rsidRPr="0038166F" w:rsidRDefault="00501AC0" w:rsidP="00501AC0">
            <w:pPr>
              <w:rPr>
                <w:i/>
                <w:iCs/>
              </w:rPr>
            </w:pPr>
            <w:r w:rsidRPr="0038166F">
              <w:rPr>
                <w:i/>
                <w:iCs/>
              </w:rPr>
              <w:t>Does the project involve family linkage (</w:t>
            </w:r>
            <w:r w:rsidR="00492F4B" w:rsidRPr="0038166F">
              <w:rPr>
                <w:i/>
                <w:iCs/>
              </w:rPr>
              <w:t>e.g.,</w:t>
            </w:r>
            <w:r w:rsidRPr="0038166F">
              <w:rPr>
                <w:i/>
                <w:iCs/>
              </w:rPr>
              <w:t xml:space="preserve"> mother-baby</w:t>
            </w:r>
            <w:r>
              <w:rPr>
                <w:i/>
                <w:iCs/>
              </w:rPr>
              <w:t>,</w:t>
            </w:r>
            <w:r>
              <w:t xml:space="preserve"> </w:t>
            </w:r>
            <w:r w:rsidRPr="0038166F">
              <w:rPr>
                <w:i/>
                <w:iCs/>
              </w:rPr>
              <w:t xml:space="preserve">mother-baby-sibling)? </w:t>
            </w:r>
          </w:p>
        </w:tc>
      </w:tr>
      <w:tr w:rsidR="00501AC0" w14:paraId="3AF5D0CF" w14:textId="77777777" w:rsidTr="00501AC0">
        <w:tc>
          <w:tcPr>
            <w:tcW w:w="9628" w:type="dxa"/>
          </w:tcPr>
          <w:p w14:paraId="51593925" w14:textId="2367F853" w:rsidR="00501AC0" w:rsidRDefault="000824EC" w:rsidP="00501AC0">
            <w:r w:rsidRPr="004C4FFC">
              <w:rPr>
                <w:rFonts w:ascii="Segoe UI Symbol" w:hAnsi="Segoe UI Symbol"/>
                <w:b/>
              </w:rPr>
              <w:t>🗸</w:t>
            </w:r>
            <w:r w:rsidR="00A30C68">
              <w:t xml:space="preserve"> No</w:t>
            </w:r>
            <w:r w:rsidR="00501AC0">
              <w:t xml:space="preserve"> - Please complete Section A &amp; B</w:t>
            </w:r>
            <w:r w:rsidR="00BD64F2">
              <w:t xml:space="preserve"> (B.1 &amp; B.2 as required)</w:t>
            </w:r>
            <w:r w:rsidR="00501AC0">
              <w:t xml:space="preserve"> </w:t>
            </w:r>
          </w:p>
          <w:p w14:paraId="707B082E" w14:textId="4E77F05D" w:rsidR="00501AC0" w:rsidRDefault="00501AC0" w:rsidP="00501AC0">
            <w:r>
              <w:rPr>
                <w:rFonts w:ascii="Segoe UI Symbol" w:hAnsi="Segoe UI Symbol" w:cs="Segoe UI Symbol"/>
              </w:rPr>
              <w:t>☐</w:t>
            </w:r>
            <w:r>
              <w:t xml:space="preserve"> Yes - Please complete Section A</w:t>
            </w:r>
            <w:r w:rsidR="00866A3F">
              <w:t xml:space="preserve"> </w:t>
            </w:r>
            <w:r>
              <w:t xml:space="preserve">&amp; </w:t>
            </w:r>
            <w:r w:rsidR="00C24979">
              <w:t>C (</w:t>
            </w:r>
            <w:r>
              <w:t>C</w:t>
            </w:r>
            <w:r w:rsidR="00536447">
              <w:t>.1 &amp; C.2</w:t>
            </w:r>
            <w:r w:rsidR="00BD64F2">
              <w:t xml:space="preserve"> as </w:t>
            </w:r>
            <w:r w:rsidR="00B44168">
              <w:t>required</w:t>
            </w:r>
            <w:r w:rsidR="00C24979">
              <w:t>)</w:t>
            </w:r>
            <w:r w:rsidR="00972B52">
              <w:t xml:space="preserve"> </w:t>
            </w:r>
            <w:r>
              <w:t xml:space="preserve"> </w:t>
            </w:r>
          </w:p>
        </w:tc>
      </w:tr>
    </w:tbl>
    <w:p w14:paraId="0B60E45B" w14:textId="3D2BE128" w:rsidR="00501AC0" w:rsidRDefault="00501AC0" w:rsidP="00501AC0">
      <w:pPr>
        <w:rPr>
          <w:sz w:val="12"/>
          <w:szCs w:val="12"/>
        </w:rPr>
      </w:pPr>
    </w:p>
    <w:tbl>
      <w:tblPr>
        <w:tblStyle w:val="TableGrid"/>
        <w:tblW w:w="0" w:type="auto"/>
        <w:tblLook w:val="04A0" w:firstRow="1" w:lastRow="0" w:firstColumn="1" w:lastColumn="0" w:noHBand="0" w:noVBand="1"/>
      </w:tblPr>
      <w:tblGrid>
        <w:gridCol w:w="9628"/>
      </w:tblGrid>
      <w:tr w:rsidR="000648B1" w:rsidRPr="00172DEB" w14:paraId="600744F9" w14:textId="77777777" w:rsidTr="00904D24">
        <w:trPr>
          <w:cnfStyle w:val="000000100000" w:firstRow="0" w:lastRow="0" w:firstColumn="0" w:lastColumn="0" w:oddVBand="0" w:evenVBand="0" w:oddHBand="1" w:evenHBand="0" w:firstRowFirstColumn="0" w:firstRowLastColumn="0" w:lastRowFirstColumn="0" w:lastRowLastColumn="0"/>
          <w:trHeight w:val="329"/>
        </w:trPr>
        <w:tc>
          <w:tcPr>
            <w:tcW w:w="9628" w:type="dxa"/>
            <w:tcBorders>
              <w:left w:val="single" w:sz="4" w:space="0" w:color="auto"/>
              <w:right w:val="single" w:sz="4" w:space="0" w:color="auto"/>
            </w:tcBorders>
            <w:shd w:val="clear" w:color="auto" w:fill="D9D9D9" w:themeFill="background1" w:themeFillShade="D9"/>
          </w:tcPr>
          <w:p w14:paraId="02A71CC4" w14:textId="26323477" w:rsidR="00235D34" w:rsidRPr="00172DEB" w:rsidRDefault="00AE0C4E" w:rsidP="00904D24">
            <w:pPr>
              <w:rPr>
                <w:i/>
              </w:rPr>
            </w:pPr>
            <w:r>
              <w:rPr>
                <w:i/>
              </w:rPr>
              <w:t xml:space="preserve">During which </w:t>
            </w:r>
            <w:r w:rsidR="00EB2842">
              <w:rPr>
                <w:i/>
              </w:rPr>
              <w:t xml:space="preserve">calendar </w:t>
            </w:r>
            <w:r w:rsidR="00235D34">
              <w:rPr>
                <w:i/>
              </w:rPr>
              <w:t xml:space="preserve">year </w:t>
            </w:r>
            <w:r>
              <w:rPr>
                <w:i/>
              </w:rPr>
              <w:t>do you require your first data linkage?</w:t>
            </w:r>
          </w:p>
        </w:tc>
      </w:tr>
      <w:tr w:rsidR="000648B1" w:rsidRPr="00172DEB" w14:paraId="1471C65B" w14:textId="77777777" w:rsidTr="003E2875">
        <w:trPr>
          <w:trHeight w:val="404"/>
        </w:trPr>
        <w:tc>
          <w:tcPr>
            <w:tcW w:w="9628" w:type="dxa"/>
            <w:tcBorders>
              <w:left w:val="single" w:sz="4" w:space="0" w:color="auto"/>
              <w:bottom w:val="single" w:sz="4" w:space="0" w:color="000000"/>
              <w:right w:val="single" w:sz="4" w:space="0" w:color="auto"/>
            </w:tcBorders>
          </w:tcPr>
          <w:p w14:paraId="586E2441" w14:textId="52584FC3" w:rsidR="000648B1" w:rsidRPr="000824EC" w:rsidRDefault="000824EC" w:rsidP="00904D24">
            <w:r>
              <w:t>2022</w:t>
            </w:r>
          </w:p>
        </w:tc>
      </w:tr>
    </w:tbl>
    <w:p w14:paraId="06E15497" w14:textId="77777777" w:rsidR="000648B1" w:rsidRDefault="000648B1" w:rsidP="00501AC0">
      <w:pPr>
        <w:rPr>
          <w:sz w:val="12"/>
          <w:szCs w:val="12"/>
        </w:rPr>
      </w:pPr>
    </w:p>
    <w:tbl>
      <w:tblPr>
        <w:tblStyle w:val="TableGrid"/>
        <w:tblW w:w="0" w:type="auto"/>
        <w:tblLook w:val="04A0" w:firstRow="1" w:lastRow="0" w:firstColumn="1" w:lastColumn="0" w:noHBand="0" w:noVBand="1"/>
      </w:tblPr>
      <w:tblGrid>
        <w:gridCol w:w="9628"/>
      </w:tblGrid>
      <w:tr w:rsidR="00091830" w:rsidRPr="00172DEB" w14:paraId="0D49FD4C" w14:textId="77777777" w:rsidTr="00451E15">
        <w:trPr>
          <w:cnfStyle w:val="000000100000" w:firstRow="0" w:lastRow="0" w:firstColumn="0" w:lastColumn="0" w:oddVBand="0" w:evenVBand="0" w:oddHBand="1" w:evenHBand="0" w:firstRowFirstColumn="0" w:firstRowLastColumn="0" w:lastRowFirstColumn="0" w:lastRowLastColumn="0"/>
          <w:trHeight w:val="329"/>
        </w:trPr>
        <w:tc>
          <w:tcPr>
            <w:tcW w:w="9628" w:type="dxa"/>
            <w:tcBorders>
              <w:left w:val="single" w:sz="4" w:space="0" w:color="auto"/>
              <w:right w:val="single" w:sz="4" w:space="0" w:color="auto"/>
            </w:tcBorders>
            <w:shd w:val="clear" w:color="auto" w:fill="D9D9D9" w:themeFill="background1" w:themeFillShade="D9"/>
          </w:tcPr>
          <w:p w14:paraId="60B4A5D0" w14:textId="6694EDF8" w:rsidR="00091830" w:rsidRPr="00172DEB" w:rsidRDefault="00091830" w:rsidP="00CD451B">
            <w:pPr>
              <w:rPr>
                <w:i/>
              </w:rPr>
            </w:pPr>
            <w:r w:rsidRPr="000D5F89">
              <w:rPr>
                <w:i/>
                <w:iCs/>
              </w:rPr>
              <w:t xml:space="preserve">Will updates </w:t>
            </w:r>
            <w:r w:rsidR="00C57A2C" w:rsidRPr="000D5F89">
              <w:rPr>
                <w:i/>
                <w:iCs/>
              </w:rPr>
              <w:t xml:space="preserve">to your Linkage </w:t>
            </w:r>
            <w:r w:rsidRPr="000D5F89">
              <w:rPr>
                <w:i/>
                <w:iCs/>
              </w:rPr>
              <w:t>be required?</w:t>
            </w:r>
          </w:p>
        </w:tc>
      </w:tr>
      <w:tr w:rsidR="00091830" w:rsidRPr="00172DEB" w14:paraId="7B715643" w14:textId="77777777" w:rsidTr="00451E15">
        <w:trPr>
          <w:trHeight w:val="560"/>
        </w:trPr>
        <w:tc>
          <w:tcPr>
            <w:tcW w:w="9628" w:type="dxa"/>
            <w:tcBorders>
              <w:left w:val="single" w:sz="4" w:space="0" w:color="auto"/>
              <w:right w:val="single" w:sz="4" w:space="0" w:color="auto"/>
            </w:tcBorders>
          </w:tcPr>
          <w:p w14:paraId="6A871331" w14:textId="5966F200" w:rsidR="00091830" w:rsidRPr="00172DEB" w:rsidRDefault="00000000" w:rsidP="00CD451B">
            <w:sdt>
              <w:sdtPr>
                <w:id w:val="-893353781"/>
                <w14:checkbox>
                  <w14:checked w14:val="1"/>
                  <w14:checkedState w14:val="2612" w14:font="MS Gothic"/>
                  <w14:uncheckedState w14:val="2610" w14:font="MS Gothic"/>
                </w14:checkbox>
              </w:sdtPr>
              <w:sdtContent>
                <w:r w:rsidR="000824EC">
                  <w:rPr>
                    <w:rFonts w:ascii="MS Gothic" w:eastAsia="MS Gothic" w:hAnsi="MS Gothic" w:hint="eastAsia"/>
                  </w:rPr>
                  <w:t>☒</w:t>
                </w:r>
              </w:sdtContent>
            </w:sdt>
            <w:r w:rsidR="00091830" w:rsidRPr="00172DEB">
              <w:t xml:space="preserve">  </w:t>
            </w:r>
            <w:r w:rsidR="00091830" w:rsidRPr="00DE3BE1">
              <w:t>No</w:t>
            </w:r>
          </w:p>
          <w:p w14:paraId="5AF81CAF" w14:textId="4BE9C949" w:rsidR="00091830" w:rsidRPr="00172DEB" w:rsidRDefault="00000000" w:rsidP="00CD451B">
            <w:sdt>
              <w:sdtPr>
                <w:id w:val="997931992"/>
                <w14:checkbox>
                  <w14:checked w14:val="0"/>
                  <w14:checkedState w14:val="2612" w14:font="MS Gothic"/>
                  <w14:uncheckedState w14:val="2610" w14:font="MS Gothic"/>
                </w14:checkbox>
              </w:sdtPr>
              <w:sdtContent>
                <w:r w:rsidR="00091830" w:rsidRPr="00172DEB">
                  <w:rPr>
                    <w:rFonts w:eastAsia="MS Gothic" w:hint="eastAsia"/>
                  </w:rPr>
                  <w:t>☐</w:t>
                </w:r>
              </w:sdtContent>
            </w:sdt>
            <w:r w:rsidR="00091830" w:rsidRPr="00172DEB">
              <w:t xml:space="preserve">  Yes (please specify</w:t>
            </w:r>
            <w:r w:rsidR="0011106E">
              <w:t xml:space="preserve"> </w:t>
            </w:r>
            <w:r w:rsidR="007206F4">
              <w:t xml:space="preserve">how/when </w:t>
            </w:r>
            <w:r w:rsidR="00492F4B" w:rsidRPr="00172DEB">
              <w:rPr>
                <w:i/>
              </w:rPr>
              <w:t>e.g.,</w:t>
            </w:r>
            <w:r w:rsidR="00091830" w:rsidRPr="00172DEB">
              <w:rPr>
                <w:i/>
              </w:rPr>
              <w:t xml:space="preserve"> “</w:t>
            </w:r>
            <w:r w:rsidR="00A76B2B">
              <w:rPr>
                <w:i/>
              </w:rPr>
              <w:t>annual extracts until 20</w:t>
            </w:r>
            <w:r w:rsidR="00DE2675">
              <w:rPr>
                <w:i/>
              </w:rPr>
              <w:t xml:space="preserve">28, </w:t>
            </w:r>
            <w:r w:rsidR="00091830" w:rsidRPr="00172DEB">
              <w:rPr>
                <w:i/>
              </w:rPr>
              <w:t>one further extract in 2025”)</w:t>
            </w:r>
          </w:p>
        </w:tc>
      </w:tr>
      <w:tr w:rsidR="00091830" w:rsidRPr="00172DEB" w14:paraId="218AC1D4" w14:textId="77777777" w:rsidTr="0057206E">
        <w:trPr>
          <w:cnfStyle w:val="000000100000" w:firstRow="0" w:lastRow="0" w:firstColumn="0" w:lastColumn="0" w:oddVBand="0" w:evenVBand="0" w:oddHBand="1" w:evenHBand="0" w:firstRowFirstColumn="0" w:firstRowLastColumn="0" w:lastRowFirstColumn="0" w:lastRowLastColumn="0"/>
          <w:trHeight w:val="385"/>
        </w:trPr>
        <w:tc>
          <w:tcPr>
            <w:tcW w:w="9628" w:type="dxa"/>
            <w:tcBorders>
              <w:left w:val="single" w:sz="4" w:space="0" w:color="auto"/>
              <w:bottom w:val="single" w:sz="4" w:space="0" w:color="000000"/>
              <w:right w:val="single" w:sz="4" w:space="0" w:color="auto"/>
            </w:tcBorders>
            <w:shd w:val="clear" w:color="auto" w:fill="auto"/>
          </w:tcPr>
          <w:p w14:paraId="46074FBC" w14:textId="48CF1043" w:rsidR="00091830" w:rsidRPr="00172DEB" w:rsidRDefault="0011106E" w:rsidP="00CD451B">
            <w:pPr>
              <w:rPr>
                <w:i/>
              </w:rPr>
            </w:pPr>
            <w:r w:rsidRPr="0011106E">
              <w:rPr>
                <w:i/>
              </w:rPr>
              <w:fldChar w:fldCharType="begin">
                <w:ffData>
                  <w:name w:val="Text356"/>
                  <w:enabled/>
                  <w:calcOnExit w:val="0"/>
                  <w:textInput/>
                </w:ffData>
              </w:fldChar>
            </w:r>
            <w:r w:rsidRPr="0011106E">
              <w:rPr>
                <w:i/>
              </w:rPr>
              <w:instrText xml:space="preserve"> FORMTEXT </w:instrText>
            </w:r>
            <w:r w:rsidRPr="0011106E">
              <w:rPr>
                <w:i/>
              </w:rPr>
            </w:r>
            <w:r w:rsidRPr="0011106E">
              <w:rPr>
                <w:i/>
              </w:rPr>
              <w:fldChar w:fldCharType="separate"/>
            </w:r>
            <w:r w:rsidRPr="0011106E">
              <w:rPr>
                <w:i/>
              </w:rPr>
              <w:t> </w:t>
            </w:r>
            <w:r w:rsidRPr="0011106E">
              <w:rPr>
                <w:i/>
              </w:rPr>
              <w:t> </w:t>
            </w:r>
            <w:r w:rsidRPr="0011106E">
              <w:rPr>
                <w:i/>
              </w:rPr>
              <w:t> </w:t>
            </w:r>
            <w:r w:rsidRPr="0011106E">
              <w:rPr>
                <w:i/>
              </w:rPr>
              <w:t> </w:t>
            </w:r>
            <w:r w:rsidRPr="0011106E">
              <w:rPr>
                <w:i/>
              </w:rPr>
              <w:t> </w:t>
            </w:r>
            <w:r w:rsidRPr="0011106E">
              <w:rPr>
                <w:i/>
              </w:rPr>
              <w:fldChar w:fldCharType="end"/>
            </w:r>
          </w:p>
        </w:tc>
      </w:tr>
    </w:tbl>
    <w:p w14:paraId="09362110" w14:textId="77777777" w:rsidR="00091830" w:rsidRPr="0038166F" w:rsidRDefault="00091830" w:rsidP="00501AC0">
      <w:pPr>
        <w:rPr>
          <w:sz w:val="12"/>
          <w:szCs w:val="12"/>
        </w:rPr>
      </w:pPr>
    </w:p>
    <w:p w14:paraId="56DC3A96" w14:textId="2EEEE792" w:rsidR="00922B03" w:rsidRPr="00CA06BF" w:rsidRDefault="00172DEB" w:rsidP="00CA06BF">
      <w:pPr>
        <w:pStyle w:val="Heading4"/>
        <w:spacing w:after="120"/>
        <w:rPr>
          <w:caps w:val="0"/>
        </w:rPr>
      </w:pPr>
      <w:r w:rsidRPr="00CA06BF">
        <w:rPr>
          <w:caps w:val="0"/>
        </w:rPr>
        <w:t xml:space="preserve">(SECTION A) </w:t>
      </w:r>
      <w:bookmarkStart w:id="143" w:name="_Hlk77325661"/>
      <w:r w:rsidR="00C0732F" w:rsidRPr="00CA06BF">
        <w:rPr>
          <w:caps w:val="0"/>
        </w:rPr>
        <w:t>C</w:t>
      </w:r>
      <w:r w:rsidR="00922B03" w:rsidRPr="00CA06BF">
        <w:rPr>
          <w:caps w:val="0"/>
        </w:rPr>
        <w:t>OHORT AND RESTRICTIONS</w:t>
      </w:r>
      <w:r w:rsidR="00C0732F" w:rsidRPr="00CA06BF">
        <w:rPr>
          <w:caps w:val="0"/>
        </w:rPr>
        <w:t xml:space="preserve"> </w:t>
      </w:r>
      <w:r w:rsidR="00CA06BF">
        <w:rPr>
          <w:caps w:val="0"/>
        </w:rPr>
        <w:t>FOR</w:t>
      </w:r>
      <w:r w:rsidR="00C0732F" w:rsidRPr="00CA06BF">
        <w:rPr>
          <w:caps w:val="0"/>
        </w:rPr>
        <w:t xml:space="preserve"> LINKAGE</w:t>
      </w:r>
    </w:p>
    <w:tbl>
      <w:tblPr>
        <w:tblStyle w:val="TableGrid"/>
        <w:tblW w:w="9660" w:type="dxa"/>
        <w:tblLayout w:type="fixed"/>
        <w:tblLook w:val="04A0" w:firstRow="1" w:lastRow="0" w:firstColumn="1" w:lastColumn="0" w:noHBand="0" w:noVBand="1"/>
      </w:tblPr>
      <w:tblGrid>
        <w:gridCol w:w="1985"/>
        <w:gridCol w:w="1848"/>
        <w:gridCol w:w="1706"/>
        <w:gridCol w:w="4121"/>
      </w:tblGrid>
      <w:tr w:rsidR="00922B03" w:rsidRPr="00922B03" w14:paraId="327693FD" w14:textId="77777777" w:rsidTr="6014AD0E">
        <w:trPr>
          <w:cnfStyle w:val="000000100000" w:firstRow="0" w:lastRow="0" w:firstColumn="0" w:lastColumn="0" w:oddVBand="0" w:evenVBand="0" w:oddHBand="1" w:evenHBand="0" w:firstRowFirstColumn="0" w:firstRowLastColumn="0" w:lastRowFirstColumn="0" w:lastRowLastColumn="0"/>
          <w:trHeight w:val="454"/>
        </w:trPr>
        <w:tc>
          <w:tcPr>
            <w:tcW w:w="9660" w:type="dxa"/>
            <w:gridSpan w:val="4"/>
            <w:tcBorders>
              <w:bottom w:val="single" w:sz="4" w:space="0" w:color="auto"/>
            </w:tcBorders>
            <w:shd w:val="clear" w:color="auto" w:fill="D9D9D9" w:themeFill="background1" w:themeFillShade="D9"/>
            <w:vAlign w:val="center"/>
          </w:tcPr>
          <w:bookmarkEnd w:id="143"/>
          <w:p w14:paraId="45679972" w14:textId="37C72E24" w:rsidR="00922B03" w:rsidRPr="00922B03" w:rsidRDefault="00922B03" w:rsidP="00922B03">
            <w:pPr>
              <w:rPr>
                <w:i/>
              </w:rPr>
            </w:pPr>
            <w:r w:rsidRPr="00922B03">
              <w:rPr>
                <w:i/>
              </w:rPr>
              <w:t>Approximately how many individuals are in the cohort</w:t>
            </w:r>
            <w:r w:rsidR="00BC62AC">
              <w:rPr>
                <w:i/>
              </w:rPr>
              <w:t>(s)</w:t>
            </w:r>
            <w:r w:rsidRPr="00922B03">
              <w:rPr>
                <w:i/>
              </w:rPr>
              <w:t>?</w:t>
            </w:r>
          </w:p>
        </w:tc>
      </w:tr>
      <w:tr w:rsidR="00922B03" w:rsidRPr="00922B03" w14:paraId="5BC83DF2" w14:textId="77777777" w:rsidTr="6014AD0E">
        <w:trPr>
          <w:trHeight w:val="60"/>
        </w:trPr>
        <w:tc>
          <w:tcPr>
            <w:tcW w:w="9660" w:type="dxa"/>
            <w:gridSpan w:val="4"/>
            <w:tcBorders>
              <w:top w:val="single" w:sz="4" w:space="0" w:color="auto"/>
            </w:tcBorders>
            <w:vAlign w:val="center"/>
          </w:tcPr>
          <w:p w14:paraId="0A182821" w14:textId="6EF01FA2" w:rsidR="00922B03" w:rsidRPr="00922B03" w:rsidRDefault="00F755C0" w:rsidP="00922B03">
            <w:r>
              <w:t>Estimated 10,000+</w:t>
            </w:r>
          </w:p>
        </w:tc>
      </w:tr>
      <w:tr w:rsidR="00922B03" w:rsidRPr="00922B03" w14:paraId="32DD1A41" w14:textId="77777777" w:rsidTr="6014AD0E">
        <w:trPr>
          <w:cnfStyle w:val="000000100000" w:firstRow="0" w:lastRow="0" w:firstColumn="0" w:lastColumn="0" w:oddVBand="0" w:evenVBand="0" w:oddHBand="1" w:evenHBand="0" w:firstRowFirstColumn="0" w:firstRowLastColumn="0" w:lastRowFirstColumn="0" w:lastRowLastColumn="0"/>
          <w:trHeight w:val="624"/>
        </w:trPr>
        <w:tc>
          <w:tcPr>
            <w:tcW w:w="9660" w:type="dxa"/>
            <w:gridSpan w:val="4"/>
            <w:tcBorders>
              <w:bottom w:val="single" w:sz="4" w:space="0" w:color="auto"/>
            </w:tcBorders>
            <w:shd w:val="clear" w:color="auto" w:fill="D9D9D9" w:themeFill="background1" w:themeFillShade="D9"/>
            <w:vAlign w:val="center"/>
          </w:tcPr>
          <w:p w14:paraId="2BFD6374" w14:textId="19B933FA" w:rsidR="00922B03" w:rsidRPr="00922B03" w:rsidRDefault="00922B03" w:rsidP="00922B03">
            <w:pPr>
              <w:spacing w:line="240" w:lineRule="auto"/>
              <w:rPr>
                <w:i/>
              </w:rPr>
            </w:pPr>
            <w:r w:rsidRPr="00922B03">
              <w:rPr>
                <w:i/>
              </w:rPr>
              <w:t xml:space="preserve">List </w:t>
            </w:r>
            <w:r w:rsidR="00A30C68">
              <w:rPr>
                <w:i/>
              </w:rPr>
              <w:t>all</w:t>
            </w:r>
            <w:r w:rsidRPr="00922B03">
              <w:rPr>
                <w:i/>
              </w:rPr>
              <w:t xml:space="preserve"> datasets to be used to define your cohort</w:t>
            </w:r>
            <w:r w:rsidR="00442D3B">
              <w:rPr>
                <w:i/>
              </w:rPr>
              <w:t>(s)</w:t>
            </w:r>
            <w:r w:rsidR="008E4F70">
              <w:rPr>
                <w:i/>
              </w:rPr>
              <w:t xml:space="preserve"> for linkage</w:t>
            </w:r>
          </w:p>
        </w:tc>
      </w:tr>
      <w:tr w:rsidR="00DE2675" w:rsidRPr="00922B03" w14:paraId="7FF84AD8" w14:textId="2B671FA9" w:rsidTr="6014AD0E">
        <w:trPr>
          <w:trHeight w:val="443"/>
        </w:trPr>
        <w:tc>
          <w:tcPr>
            <w:tcW w:w="1985" w:type="dxa"/>
            <w:tcBorders>
              <w:top w:val="single" w:sz="4" w:space="0" w:color="auto"/>
            </w:tcBorders>
            <w:shd w:val="clear" w:color="auto" w:fill="F2F2F2" w:themeFill="background1" w:themeFillShade="F2"/>
            <w:vAlign w:val="center"/>
          </w:tcPr>
          <w:p w14:paraId="73308910" w14:textId="3F9C4D25" w:rsidR="005B406F" w:rsidRPr="001830A2" w:rsidRDefault="00377409" w:rsidP="00922B03">
            <w:pPr>
              <w:rPr>
                <w:b/>
                <w:bCs/>
                <w:i/>
              </w:rPr>
            </w:pPr>
            <w:r w:rsidRPr="001830A2">
              <w:rPr>
                <w:b/>
                <w:bCs/>
                <w:i/>
              </w:rPr>
              <w:t>Dataset</w:t>
            </w:r>
          </w:p>
        </w:tc>
        <w:tc>
          <w:tcPr>
            <w:tcW w:w="1848" w:type="dxa"/>
            <w:tcBorders>
              <w:top w:val="single" w:sz="4" w:space="0" w:color="auto"/>
            </w:tcBorders>
            <w:shd w:val="clear" w:color="auto" w:fill="F2F2F2" w:themeFill="background1" w:themeFillShade="F2"/>
            <w:vAlign w:val="center"/>
          </w:tcPr>
          <w:p w14:paraId="2E365017" w14:textId="565DD2CA" w:rsidR="005B406F" w:rsidRPr="001830A2" w:rsidRDefault="00377409" w:rsidP="00922B03">
            <w:pPr>
              <w:rPr>
                <w:b/>
                <w:bCs/>
                <w:i/>
              </w:rPr>
            </w:pPr>
            <w:r w:rsidRPr="001830A2">
              <w:rPr>
                <w:b/>
                <w:bCs/>
                <w:i/>
              </w:rPr>
              <w:t>Start Date</w:t>
            </w:r>
          </w:p>
        </w:tc>
        <w:tc>
          <w:tcPr>
            <w:tcW w:w="1706" w:type="dxa"/>
            <w:tcBorders>
              <w:top w:val="single" w:sz="4" w:space="0" w:color="auto"/>
            </w:tcBorders>
            <w:shd w:val="clear" w:color="auto" w:fill="F2F2F2" w:themeFill="background1" w:themeFillShade="F2"/>
            <w:vAlign w:val="center"/>
          </w:tcPr>
          <w:p w14:paraId="74AB56F2" w14:textId="5679D43C" w:rsidR="005B406F" w:rsidRPr="001830A2" w:rsidRDefault="00377409" w:rsidP="00922B03">
            <w:pPr>
              <w:rPr>
                <w:b/>
                <w:bCs/>
                <w:i/>
              </w:rPr>
            </w:pPr>
            <w:r w:rsidRPr="001830A2">
              <w:rPr>
                <w:b/>
                <w:bCs/>
                <w:i/>
              </w:rPr>
              <w:t>End Date</w:t>
            </w:r>
          </w:p>
        </w:tc>
        <w:tc>
          <w:tcPr>
            <w:tcW w:w="4121" w:type="dxa"/>
            <w:tcBorders>
              <w:top w:val="single" w:sz="4" w:space="0" w:color="auto"/>
            </w:tcBorders>
            <w:shd w:val="clear" w:color="auto" w:fill="F2F2F2" w:themeFill="background1" w:themeFillShade="F2"/>
            <w:vAlign w:val="center"/>
          </w:tcPr>
          <w:p w14:paraId="6C3384E3" w14:textId="21FB5F76" w:rsidR="005B406F" w:rsidRPr="001830A2" w:rsidRDefault="00F25E98" w:rsidP="00922B03">
            <w:pPr>
              <w:rPr>
                <w:b/>
                <w:bCs/>
                <w:i/>
              </w:rPr>
            </w:pPr>
            <w:r w:rsidRPr="001830A2">
              <w:rPr>
                <w:b/>
                <w:bCs/>
                <w:i/>
              </w:rPr>
              <w:t>Any additional information</w:t>
            </w:r>
          </w:p>
        </w:tc>
      </w:tr>
      <w:tr w:rsidR="009B40BB" w:rsidRPr="00922B03" w14:paraId="2D10EFD7" w14:textId="77777777" w:rsidTr="6014AD0E">
        <w:trPr>
          <w:cnfStyle w:val="000000100000" w:firstRow="0" w:lastRow="0" w:firstColumn="0" w:lastColumn="0" w:oddVBand="0" w:evenVBand="0" w:oddHBand="1" w:evenHBand="0" w:firstRowFirstColumn="0" w:firstRowLastColumn="0" w:lastRowFirstColumn="0" w:lastRowLastColumn="0"/>
          <w:trHeight w:val="64"/>
        </w:trPr>
        <w:tc>
          <w:tcPr>
            <w:tcW w:w="1985" w:type="dxa"/>
            <w:tcBorders>
              <w:top w:val="single" w:sz="4" w:space="0" w:color="auto"/>
            </w:tcBorders>
            <w:shd w:val="clear" w:color="auto" w:fill="auto"/>
            <w:vAlign w:val="center"/>
          </w:tcPr>
          <w:p w14:paraId="2D4BD26B" w14:textId="2444E6B2" w:rsidR="009B40BB" w:rsidRPr="001E1910" w:rsidDel="005B406F" w:rsidRDefault="009B40BB" w:rsidP="006168CE">
            <w:pPr>
              <w:pStyle w:val="NoSpacing"/>
              <w:rPr>
                <w:sz w:val="24"/>
                <w:szCs w:val="24"/>
                <w:lang w:eastAsia="en-AU"/>
              </w:rPr>
            </w:pPr>
            <w:r w:rsidRPr="001E1910">
              <w:rPr>
                <w:sz w:val="24"/>
                <w:szCs w:val="24"/>
              </w:rPr>
              <w:t>NSW Admitted Patient Data Collection</w:t>
            </w:r>
          </w:p>
        </w:tc>
        <w:tc>
          <w:tcPr>
            <w:tcW w:w="1848" w:type="dxa"/>
            <w:tcBorders>
              <w:top w:val="single" w:sz="4" w:space="0" w:color="auto"/>
            </w:tcBorders>
            <w:shd w:val="clear" w:color="auto" w:fill="auto"/>
            <w:vAlign w:val="center"/>
          </w:tcPr>
          <w:p w14:paraId="50D40C1E" w14:textId="5F644374" w:rsidR="009B40BB" w:rsidDel="005B406F" w:rsidRDefault="009B40BB" w:rsidP="006168CE">
            <w:pPr>
              <w:pStyle w:val="NoSpacing"/>
              <w:rPr>
                <w:lang w:eastAsia="en-AU"/>
              </w:rPr>
            </w:pPr>
            <w:r>
              <w:rPr>
                <w:lang w:eastAsia="en-AU"/>
              </w:rPr>
              <w:t>201</w:t>
            </w:r>
            <w:r w:rsidR="00BB2FD2">
              <w:rPr>
                <w:lang w:eastAsia="en-AU"/>
              </w:rPr>
              <w:t>6</w:t>
            </w:r>
          </w:p>
        </w:tc>
        <w:tc>
          <w:tcPr>
            <w:tcW w:w="1706" w:type="dxa"/>
            <w:tcBorders>
              <w:top w:val="single" w:sz="4" w:space="0" w:color="auto"/>
            </w:tcBorders>
            <w:shd w:val="clear" w:color="auto" w:fill="auto"/>
            <w:vAlign w:val="center"/>
          </w:tcPr>
          <w:p w14:paraId="71E1B78B" w14:textId="5B4364D2" w:rsidR="009B40BB" w:rsidDel="005B406F" w:rsidRDefault="009B40BB" w:rsidP="006168CE">
            <w:pPr>
              <w:pStyle w:val="NoSpacing"/>
              <w:rPr>
                <w:lang w:eastAsia="en-AU"/>
              </w:rPr>
            </w:pPr>
            <w:r>
              <w:rPr>
                <w:lang w:eastAsia="en-AU"/>
              </w:rPr>
              <w:t>2021</w:t>
            </w:r>
          </w:p>
        </w:tc>
        <w:tc>
          <w:tcPr>
            <w:tcW w:w="4121" w:type="dxa"/>
            <w:vMerge w:val="restart"/>
            <w:tcBorders>
              <w:top w:val="single" w:sz="4" w:space="0" w:color="auto"/>
            </w:tcBorders>
            <w:shd w:val="clear" w:color="auto" w:fill="auto"/>
            <w:vAlign w:val="center"/>
          </w:tcPr>
          <w:p w14:paraId="38126BB6" w14:textId="2C708319" w:rsidR="009B40BB" w:rsidRDefault="009B40BB" w:rsidP="001E1910">
            <w:pPr>
              <w:pStyle w:val="NoSpacing"/>
              <w:rPr>
                <w:lang w:eastAsia="en-AU"/>
              </w:rPr>
            </w:pPr>
          </w:p>
          <w:p w14:paraId="5EDF5042" w14:textId="77777777" w:rsidR="00015B2A" w:rsidRDefault="009B40BB" w:rsidP="00AD471E">
            <w:pPr>
              <w:pStyle w:val="Normal2"/>
              <w:spacing w:line="240" w:lineRule="auto"/>
              <w:rPr>
                <w:i w:val="0"/>
              </w:rPr>
            </w:pPr>
            <w:r w:rsidRPr="00B61CA5">
              <w:rPr>
                <w:i w:val="0"/>
                <w:iCs/>
                <w:color w:val="000000" w:themeColor="text1"/>
              </w:rPr>
              <w:t xml:space="preserve">The cohort is </w:t>
            </w:r>
            <w:r>
              <w:rPr>
                <w:i w:val="0"/>
                <w:iCs/>
                <w:color w:val="000000" w:themeColor="text1"/>
              </w:rPr>
              <w:t>population of all ages living (at the time of ANY presentation / admission / death) in major urban areas in NSW (please see attachment titled Health Liveability Study Areas with map and list of identified areas using SA1s</w:t>
            </w:r>
            <w:r w:rsidR="00015B2A">
              <w:rPr>
                <w:i w:val="0"/>
                <w:iCs/>
                <w:color w:val="000000" w:themeColor="text1"/>
              </w:rPr>
              <w:t>, see excel file “study area geocodes”</w:t>
            </w:r>
            <w:r>
              <w:rPr>
                <w:i w:val="0"/>
                <w:iCs/>
                <w:color w:val="000000" w:themeColor="text1"/>
              </w:rPr>
              <w:t>) who pre</w:t>
            </w:r>
            <w:r w:rsidRPr="00955FDC">
              <w:rPr>
                <w:i w:val="0"/>
                <w:iCs/>
                <w:color w:val="000000" w:themeColor="text1"/>
              </w:rPr>
              <w:t xml:space="preserve">sented to </w:t>
            </w:r>
            <w:r w:rsidRPr="00955FDC">
              <w:rPr>
                <w:i w:val="0"/>
              </w:rPr>
              <w:t xml:space="preserve">a NSW Emergency Department, admitted to hospital or died between </w:t>
            </w:r>
            <w:r w:rsidR="00982DA5">
              <w:rPr>
                <w:i w:val="0"/>
              </w:rPr>
              <w:t xml:space="preserve">1 Jan </w:t>
            </w:r>
            <w:r w:rsidRPr="00955FDC">
              <w:rPr>
                <w:i w:val="0"/>
              </w:rPr>
              <w:t xml:space="preserve">2016 and </w:t>
            </w:r>
            <w:r w:rsidR="00982DA5">
              <w:rPr>
                <w:i w:val="0"/>
              </w:rPr>
              <w:t xml:space="preserve">31 Dec </w:t>
            </w:r>
            <w:r w:rsidRPr="00955FDC">
              <w:rPr>
                <w:i w:val="0"/>
              </w:rPr>
              <w:t>2021.</w:t>
            </w:r>
            <w:r>
              <w:rPr>
                <w:i w:val="0"/>
              </w:rPr>
              <w:t xml:space="preserve">  </w:t>
            </w:r>
          </w:p>
          <w:p w14:paraId="5E1D89E8" w14:textId="77777777" w:rsidR="00015B2A" w:rsidRDefault="00015B2A" w:rsidP="00AD471E">
            <w:pPr>
              <w:pStyle w:val="Normal2"/>
              <w:spacing w:line="240" w:lineRule="auto"/>
              <w:rPr>
                <w:i w:val="0"/>
              </w:rPr>
            </w:pPr>
          </w:p>
          <w:p w14:paraId="0DF68B8E" w14:textId="35BB1F1C" w:rsidR="009B40BB" w:rsidRDefault="1C44BA7C" w:rsidP="6014AD0E">
            <w:pPr>
              <w:pStyle w:val="Normal2"/>
              <w:spacing w:line="240" w:lineRule="auto"/>
              <w:rPr>
                <w:i w:val="0"/>
                <w:color w:val="000000" w:themeColor="text1"/>
              </w:rPr>
            </w:pPr>
            <w:r w:rsidRPr="6014AD0E">
              <w:rPr>
                <w:i w:val="0"/>
              </w:rPr>
              <w:t xml:space="preserve">For each identified patient, we require all their Emergency Department and hospitalisation data dating back to </w:t>
            </w:r>
            <w:r w:rsidR="5E9116C5" w:rsidRPr="6014AD0E">
              <w:rPr>
                <w:i w:val="0"/>
              </w:rPr>
              <w:t xml:space="preserve">1 Jan </w:t>
            </w:r>
            <w:r w:rsidRPr="6014AD0E">
              <w:rPr>
                <w:i w:val="0"/>
              </w:rPr>
              <w:t xml:space="preserve">2011 in order for us to determine the medical history with a minimum of a </w:t>
            </w:r>
            <w:r w:rsidR="05C43F9A" w:rsidRPr="6014AD0E">
              <w:rPr>
                <w:i w:val="0"/>
              </w:rPr>
              <w:t>10</w:t>
            </w:r>
            <w:r w:rsidRPr="6014AD0E">
              <w:rPr>
                <w:i w:val="0"/>
              </w:rPr>
              <w:t>-year look-back.</w:t>
            </w:r>
          </w:p>
          <w:p w14:paraId="32DB95DC" w14:textId="38F8B3B1" w:rsidR="009B40BB" w:rsidDel="005B406F" w:rsidRDefault="009B40BB" w:rsidP="001E1910">
            <w:pPr>
              <w:pStyle w:val="NoSpacing"/>
              <w:rPr>
                <w:lang w:eastAsia="en-AU"/>
              </w:rPr>
            </w:pPr>
          </w:p>
        </w:tc>
      </w:tr>
      <w:tr w:rsidR="009B40BB" w:rsidRPr="00922B03" w14:paraId="24168598" w14:textId="77777777" w:rsidTr="6014AD0E">
        <w:trPr>
          <w:trHeight w:val="64"/>
        </w:trPr>
        <w:tc>
          <w:tcPr>
            <w:tcW w:w="1985" w:type="dxa"/>
            <w:tcBorders>
              <w:top w:val="single" w:sz="4" w:space="0" w:color="auto"/>
            </w:tcBorders>
            <w:shd w:val="clear" w:color="auto" w:fill="auto"/>
            <w:vAlign w:val="center"/>
          </w:tcPr>
          <w:p w14:paraId="4C5C43FE" w14:textId="247CAEEE" w:rsidR="009B40BB" w:rsidRPr="001E1910" w:rsidDel="005B406F" w:rsidRDefault="009B40BB" w:rsidP="006168CE">
            <w:pPr>
              <w:pStyle w:val="NoSpacing"/>
              <w:rPr>
                <w:sz w:val="24"/>
                <w:szCs w:val="24"/>
                <w:lang w:eastAsia="en-AU"/>
              </w:rPr>
            </w:pPr>
            <w:r w:rsidRPr="001E1910">
              <w:rPr>
                <w:sz w:val="24"/>
                <w:szCs w:val="24"/>
                <w:lang w:eastAsia="en-AU"/>
              </w:rPr>
              <w:t xml:space="preserve">NSW </w:t>
            </w:r>
            <w:r>
              <w:rPr>
                <w:sz w:val="24"/>
                <w:szCs w:val="24"/>
                <w:lang w:eastAsia="en-AU"/>
              </w:rPr>
              <w:t xml:space="preserve">Registry of Births, Deaths and Marriages </w:t>
            </w:r>
          </w:p>
        </w:tc>
        <w:tc>
          <w:tcPr>
            <w:tcW w:w="1848" w:type="dxa"/>
            <w:tcBorders>
              <w:top w:val="single" w:sz="4" w:space="0" w:color="auto"/>
            </w:tcBorders>
            <w:shd w:val="clear" w:color="auto" w:fill="auto"/>
            <w:vAlign w:val="center"/>
          </w:tcPr>
          <w:p w14:paraId="0AA95772" w14:textId="6F2F33B1" w:rsidR="009B40BB" w:rsidDel="005B406F" w:rsidRDefault="009B40BB" w:rsidP="006168CE">
            <w:pPr>
              <w:pStyle w:val="NoSpacing"/>
              <w:rPr>
                <w:lang w:eastAsia="en-AU"/>
              </w:rPr>
            </w:pPr>
            <w:r>
              <w:rPr>
                <w:lang w:eastAsia="en-AU"/>
              </w:rPr>
              <w:t>2016</w:t>
            </w:r>
          </w:p>
        </w:tc>
        <w:tc>
          <w:tcPr>
            <w:tcW w:w="1706" w:type="dxa"/>
            <w:tcBorders>
              <w:top w:val="single" w:sz="4" w:space="0" w:color="auto"/>
            </w:tcBorders>
            <w:shd w:val="clear" w:color="auto" w:fill="auto"/>
            <w:vAlign w:val="center"/>
          </w:tcPr>
          <w:p w14:paraId="1D8C60AC" w14:textId="2E431EBB" w:rsidR="009B40BB" w:rsidDel="005B406F" w:rsidRDefault="009B40BB" w:rsidP="006168CE">
            <w:pPr>
              <w:pStyle w:val="NoSpacing"/>
              <w:rPr>
                <w:lang w:eastAsia="en-AU"/>
              </w:rPr>
            </w:pPr>
            <w:r>
              <w:rPr>
                <w:lang w:eastAsia="en-AU"/>
              </w:rPr>
              <w:t>2021</w:t>
            </w:r>
          </w:p>
        </w:tc>
        <w:tc>
          <w:tcPr>
            <w:tcW w:w="4121" w:type="dxa"/>
            <w:vMerge/>
            <w:vAlign w:val="center"/>
          </w:tcPr>
          <w:p w14:paraId="2D655910" w14:textId="222643D2" w:rsidR="009B40BB" w:rsidDel="005B406F" w:rsidRDefault="009B40BB" w:rsidP="001E1910">
            <w:pPr>
              <w:pStyle w:val="NoSpacing"/>
              <w:rPr>
                <w:lang w:eastAsia="en-AU"/>
              </w:rPr>
            </w:pPr>
          </w:p>
        </w:tc>
      </w:tr>
      <w:tr w:rsidR="009B40BB" w:rsidRPr="00922B03" w14:paraId="78BBBA06" w14:textId="77777777" w:rsidTr="6014AD0E">
        <w:trPr>
          <w:cnfStyle w:val="000000100000" w:firstRow="0" w:lastRow="0" w:firstColumn="0" w:lastColumn="0" w:oddVBand="0" w:evenVBand="0" w:oddHBand="1" w:evenHBand="0" w:firstRowFirstColumn="0" w:firstRowLastColumn="0" w:lastRowFirstColumn="0" w:lastRowLastColumn="0"/>
          <w:trHeight w:val="64"/>
        </w:trPr>
        <w:tc>
          <w:tcPr>
            <w:tcW w:w="1985" w:type="dxa"/>
            <w:tcBorders>
              <w:top w:val="single" w:sz="4" w:space="0" w:color="auto"/>
            </w:tcBorders>
            <w:shd w:val="clear" w:color="auto" w:fill="auto"/>
            <w:vAlign w:val="center"/>
          </w:tcPr>
          <w:p w14:paraId="0A2574BF" w14:textId="4F7C6EE5" w:rsidR="009B40BB" w:rsidDel="005B406F" w:rsidRDefault="009B40BB" w:rsidP="006168CE">
            <w:pPr>
              <w:pStyle w:val="NoSpacing"/>
              <w:rPr>
                <w:lang w:eastAsia="en-AU"/>
              </w:rPr>
            </w:pPr>
            <w:r w:rsidRPr="7D0F550A">
              <w:rPr>
                <w:sz w:val="24"/>
                <w:szCs w:val="24"/>
              </w:rPr>
              <w:t>NSW Emergency Department Data Collection (from 2005)</w:t>
            </w:r>
          </w:p>
        </w:tc>
        <w:tc>
          <w:tcPr>
            <w:tcW w:w="1848" w:type="dxa"/>
            <w:tcBorders>
              <w:top w:val="single" w:sz="4" w:space="0" w:color="auto"/>
            </w:tcBorders>
            <w:shd w:val="clear" w:color="auto" w:fill="auto"/>
            <w:vAlign w:val="center"/>
          </w:tcPr>
          <w:p w14:paraId="59FC8A1E" w14:textId="5E4FA89E" w:rsidR="009B40BB" w:rsidDel="005B406F" w:rsidRDefault="009B40BB" w:rsidP="006168CE">
            <w:pPr>
              <w:pStyle w:val="NoSpacing"/>
              <w:rPr>
                <w:lang w:eastAsia="en-AU"/>
              </w:rPr>
            </w:pPr>
            <w:r>
              <w:rPr>
                <w:lang w:eastAsia="en-AU"/>
              </w:rPr>
              <w:t>201</w:t>
            </w:r>
            <w:r w:rsidR="00D137CD">
              <w:rPr>
                <w:lang w:eastAsia="en-AU"/>
              </w:rPr>
              <w:t>6</w:t>
            </w:r>
          </w:p>
        </w:tc>
        <w:tc>
          <w:tcPr>
            <w:tcW w:w="1706" w:type="dxa"/>
            <w:tcBorders>
              <w:top w:val="single" w:sz="4" w:space="0" w:color="auto"/>
            </w:tcBorders>
            <w:shd w:val="clear" w:color="auto" w:fill="auto"/>
            <w:vAlign w:val="center"/>
          </w:tcPr>
          <w:p w14:paraId="484B8CB8" w14:textId="629F4FE1" w:rsidR="009B40BB" w:rsidDel="005B406F" w:rsidRDefault="009B40BB" w:rsidP="006168CE">
            <w:pPr>
              <w:pStyle w:val="NoSpacing"/>
              <w:rPr>
                <w:lang w:eastAsia="en-AU"/>
              </w:rPr>
            </w:pPr>
            <w:r>
              <w:rPr>
                <w:lang w:eastAsia="en-AU"/>
              </w:rPr>
              <w:t>2021</w:t>
            </w:r>
          </w:p>
        </w:tc>
        <w:tc>
          <w:tcPr>
            <w:tcW w:w="4121" w:type="dxa"/>
            <w:vMerge/>
            <w:vAlign w:val="center"/>
          </w:tcPr>
          <w:p w14:paraId="1562574C" w14:textId="3113E2F4" w:rsidR="009B40BB" w:rsidDel="005B406F" w:rsidRDefault="009B40BB" w:rsidP="006168CE">
            <w:pPr>
              <w:pStyle w:val="NoSpacing"/>
              <w:rPr>
                <w:lang w:eastAsia="en-AU"/>
              </w:rPr>
            </w:pPr>
          </w:p>
        </w:tc>
      </w:tr>
      <w:tr w:rsidR="00922B03" w:rsidRPr="00922B03" w14:paraId="34803FCA" w14:textId="77777777" w:rsidTr="6014AD0E">
        <w:trPr>
          <w:trHeight w:val="454"/>
        </w:trPr>
        <w:tc>
          <w:tcPr>
            <w:tcW w:w="9660" w:type="dxa"/>
            <w:gridSpan w:val="4"/>
            <w:tcBorders>
              <w:bottom w:val="single" w:sz="4" w:space="0" w:color="auto"/>
            </w:tcBorders>
            <w:shd w:val="clear" w:color="auto" w:fill="D9D9D9" w:themeFill="background1" w:themeFillShade="D9"/>
            <w:vAlign w:val="center"/>
          </w:tcPr>
          <w:p w14:paraId="735C3C3F" w14:textId="0B282FF8" w:rsidR="00922B03" w:rsidRPr="00922B03" w:rsidRDefault="00922B03" w:rsidP="00922B03">
            <w:pPr>
              <w:rPr>
                <w:i/>
              </w:rPr>
            </w:pPr>
            <w:r w:rsidRPr="00922B03">
              <w:rPr>
                <w:i/>
              </w:rPr>
              <w:t xml:space="preserve">If your cohort is defined by </w:t>
            </w:r>
            <w:r w:rsidR="00516741">
              <w:rPr>
                <w:i/>
              </w:rPr>
              <w:t>diagnosis</w:t>
            </w:r>
            <w:r w:rsidR="00EF0C79">
              <w:rPr>
                <w:i/>
              </w:rPr>
              <w:t>/procedure</w:t>
            </w:r>
            <w:r w:rsidRPr="00922B03">
              <w:rPr>
                <w:i/>
              </w:rPr>
              <w:t xml:space="preserve"> codes </w:t>
            </w:r>
            <w:r w:rsidR="00EF0C79">
              <w:rPr>
                <w:i/>
              </w:rPr>
              <w:t>(</w:t>
            </w:r>
            <w:r w:rsidR="00004313">
              <w:rPr>
                <w:i/>
              </w:rPr>
              <w:t>e.g.,</w:t>
            </w:r>
            <w:r w:rsidR="00EF0C79">
              <w:rPr>
                <w:i/>
              </w:rPr>
              <w:t xml:space="preserve"> ICD, ACHI, SNOMED) </w:t>
            </w:r>
            <w:r w:rsidRPr="00922B03">
              <w:rPr>
                <w:i/>
              </w:rPr>
              <w:t>please select:</w:t>
            </w:r>
          </w:p>
        </w:tc>
      </w:tr>
      <w:tr w:rsidR="00922B03" w:rsidRPr="00922B03" w14:paraId="5F5F163D" w14:textId="77777777" w:rsidTr="6014AD0E">
        <w:trPr>
          <w:cnfStyle w:val="000000100000" w:firstRow="0" w:lastRow="0" w:firstColumn="0" w:lastColumn="0" w:oddVBand="0" w:evenVBand="0" w:oddHBand="1" w:evenHBand="0" w:firstRowFirstColumn="0" w:firstRowLastColumn="0" w:lastRowFirstColumn="0" w:lastRowLastColumn="0"/>
          <w:trHeight w:val="540"/>
        </w:trPr>
        <w:tc>
          <w:tcPr>
            <w:tcW w:w="9660" w:type="dxa"/>
            <w:gridSpan w:val="4"/>
            <w:tcBorders>
              <w:top w:val="single" w:sz="4" w:space="0" w:color="auto"/>
            </w:tcBorders>
            <w:shd w:val="clear" w:color="auto" w:fill="auto"/>
            <w:vAlign w:val="center"/>
          </w:tcPr>
          <w:p w14:paraId="371BE873" w14:textId="31048C2B" w:rsidR="00922B03" w:rsidRPr="00922B03" w:rsidRDefault="00000000" w:rsidP="00922B03">
            <w:sdt>
              <w:sdtPr>
                <w:id w:val="133923366"/>
                <w14:checkbox>
                  <w14:checked w14:val="0"/>
                  <w14:checkedState w14:val="2612" w14:font="MS Gothic"/>
                  <w14:uncheckedState w14:val="2610" w14:font="MS Gothic"/>
                </w14:checkbox>
              </w:sdtPr>
              <w:sdtContent>
                <w:r w:rsidR="009B2543">
                  <w:rPr>
                    <w:rFonts w:ascii="MS Gothic" w:eastAsia="MS Gothic" w:hAnsi="MS Gothic" w:hint="eastAsia"/>
                  </w:rPr>
                  <w:t>☐</w:t>
                </w:r>
              </w:sdtContent>
            </w:sdt>
            <w:r w:rsidR="00922B03" w:rsidRPr="00922B03">
              <w:t xml:space="preserve">  Principal diagnosis/procedure codes only OR  </w:t>
            </w:r>
          </w:p>
          <w:p w14:paraId="44B142DE" w14:textId="77777777" w:rsidR="00922B03" w:rsidRPr="00922B03" w:rsidRDefault="00000000" w:rsidP="00922B03">
            <w:sdt>
              <w:sdtPr>
                <w:id w:val="956449851"/>
                <w14:checkbox>
                  <w14:checked w14:val="0"/>
                  <w14:checkedState w14:val="2612" w14:font="MS Gothic"/>
                  <w14:uncheckedState w14:val="2610" w14:font="MS Gothic"/>
                </w14:checkbox>
              </w:sdtPr>
              <w:sdtContent>
                <w:r w:rsidR="00922B03" w:rsidRPr="00922B03">
                  <w:rPr>
                    <w:rFonts w:eastAsia="MS Gothic" w:hint="eastAsia"/>
                  </w:rPr>
                  <w:t>☐</w:t>
                </w:r>
              </w:sdtContent>
            </w:sdt>
            <w:r w:rsidR="00922B03" w:rsidRPr="00922B03">
              <w:t xml:space="preserve">  Any of the multiple diagnosis/procedure codes within a record</w:t>
            </w:r>
          </w:p>
        </w:tc>
      </w:tr>
      <w:tr w:rsidR="00922B03" w:rsidRPr="00922B03" w14:paraId="3695A74D" w14:textId="77777777" w:rsidTr="6014AD0E">
        <w:trPr>
          <w:trHeight w:val="300"/>
        </w:trPr>
        <w:tc>
          <w:tcPr>
            <w:tcW w:w="9660" w:type="dxa"/>
            <w:gridSpan w:val="4"/>
            <w:tcBorders>
              <w:bottom w:val="single" w:sz="4" w:space="0" w:color="auto"/>
            </w:tcBorders>
            <w:shd w:val="clear" w:color="auto" w:fill="D9D9D9" w:themeFill="background1" w:themeFillShade="D9"/>
            <w:vAlign w:val="center"/>
          </w:tcPr>
          <w:p w14:paraId="5DE508F6" w14:textId="64260856" w:rsidR="00922B03" w:rsidRPr="00922B03" w:rsidRDefault="00922B03" w:rsidP="00922B03">
            <w:pPr>
              <w:rPr>
                <w:i/>
              </w:rPr>
            </w:pPr>
            <w:r w:rsidRPr="00922B03">
              <w:rPr>
                <w:i/>
              </w:rPr>
              <w:t xml:space="preserve">Please </w:t>
            </w:r>
            <w:r w:rsidR="00A30C68">
              <w:rPr>
                <w:i/>
              </w:rPr>
              <w:t xml:space="preserve">describe </w:t>
            </w:r>
            <w:r w:rsidRPr="00922B03">
              <w:rPr>
                <w:i/>
              </w:rPr>
              <w:t xml:space="preserve">codes </w:t>
            </w:r>
            <w:r w:rsidR="00BA7375" w:rsidRPr="00922B03">
              <w:rPr>
                <w:i/>
              </w:rPr>
              <w:t>required and</w:t>
            </w:r>
            <w:r w:rsidRPr="00922B03">
              <w:rPr>
                <w:i/>
              </w:rPr>
              <w:t xml:space="preserve"> attach </w:t>
            </w:r>
            <w:r w:rsidR="00A30C68">
              <w:rPr>
                <w:i/>
              </w:rPr>
              <w:t>a list in</w:t>
            </w:r>
            <w:r w:rsidRPr="00922B03">
              <w:rPr>
                <w:i/>
              </w:rPr>
              <w:t xml:space="preserve"> excel </w:t>
            </w:r>
            <w:r w:rsidR="00A30C68">
              <w:rPr>
                <w:i/>
              </w:rPr>
              <w:t xml:space="preserve">format </w:t>
            </w:r>
            <w:r w:rsidRPr="00922B03">
              <w:rPr>
                <w:i/>
              </w:rPr>
              <w:t>(filename – abbreviation_cohort</w:t>
            </w:r>
            <w:r w:rsidR="005D7159">
              <w:rPr>
                <w:i/>
              </w:rPr>
              <w:t>_</w:t>
            </w:r>
            <w:r w:rsidRPr="00922B03">
              <w:rPr>
                <w:i/>
              </w:rPr>
              <w:t>cod</w:t>
            </w:r>
            <w:r w:rsidR="00004313">
              <w:rPr>
                <w:i/>
              </w:rPr>
              <w:t>e_</w:t>
            </w:r>
            <w:r w:rsidRPr="00922B03">
              <w:rPr>
                <w:i/>
              </w:rPr>
              <w:t>list_date.xlsx)</w:t>
            </w:r>
          </w:p>
        </w:tc>
      </w:tr>
      <w:tr w:rsidR="00922B03" w:rsidRPr="00922B03" w14:paraId="7F185AAD" w14:textId="77777777" w:rsidTr="6014AD0E">
        <w:trPr>
          <w:cnfStyle w:val="000000100000" w:firstRow="0" w:lastRow="0" w:firstColumn="0" w:lastColumn="0" w:oddVBand="0" w:evenVBand="0" w:oddHBand="1" w:evenHBand="0" w:firstRowFirstColumn="0" w:firstRowLastColumn="0" w:lastRowFirstColumn="0" w:lastRowLastColumn="0"/>
          <w:trHeight w:val="1266"/>
        </w:trPr>
        <w:tc>
          <w:tcPr>
            <w:tcW w:w="9660" w:type="dxa"/>
            <w:gridSpan w:val="4"/>
            <w:tcBorders>
              <w:top w:val="single" w:sz="4" w:space="0" w:color="auto"/>
            </w:tcBorders>
            <w:shd w:val="clear" w:color="auto" w:fill="auto"/>
          </w:tcPr>
          <w:p w14:paraId="12F06940" w14:textId="7E4A8D50" w:rsidR="00BA7375" w:rsidRDefault="00BA7375" w:rsidP="00A30C68">
            <w:pPr>
              <w:spacing w:before="120" w:after="120"/>
              <w:rPr>
                <w:i/>
              </w:rPr>
            </w:pPr>
            <w:r w:rsidRPr="00922B03">
              <w:rPr>
                <w:i/>
              </w:rPr>
              <w:t>(</w:t>
            </w:r>
            <w:r w:rsidR="00004313" w:rsidRPr="00922B03">
              <w:rPr>
                <w:i/>
              </w:rPr>
              <w:t>e.g.,</w:t>
            </w:r>
            <w:r w:rsidRPr="00922B03">
              <w:rPr>
                <w:i/>
              </w:rPr>
              <w:t xml:space="preserve"> from the APDC - all separations during 2002 with the following ICD diagnoses)</w:t>
            </w:r>
          </w:p>
          <w:p w14:paraId="263FF7F6" w14:textId="5E3B0D9B" w:rsidR="00922B03" w:rsidRPr="00922B03" w:rsidRDefault="00AE77C6" w:rsidP="00A30C68">
            <w:pPr>
              <w:spacing w:before="120" w:after="120"/>
              <w:rPr>
                <w:i/>
              </w:rPr>
            </w:pPr>
            <w:r>
              <w:rPr>
                <w:i/>
              </w:rPr>
              <w:t>N/A</w:t>
            </w:r>
          </w:p>
        </w:tc>
      </w:tr>
    </w:tbl>
    <w:p w14:paraId="32CBDE95" w14:textId="77777777" w:rsidR="00172DEB" w:rsidRDefault="00172DEB">
      <w:pPr>
        <w:spacing w:line="240" w:lineRule="auto"/>
        <w:rPr>
          <w:caps/>
          <w:spacing w:val="15"/>
          <w:sz w:val="24"/>
          <w:lang w:val="en-US"/>
        </w:rPr>
      </w:pPr>
      <w:r>
        <w:rPr>
          <w:caps/>
          <w:spacing w:val="15"/>
          <w:sz w:val="24"/>
          <w:lang w:val="en-US"/>
        </w:rPr>
        <w:br w:type="page"/>
      </w:r>
    </w:p>
    <w:p w14:paraId="493A1387" w14:textId="62624FFE" w:rsidR="00E53AC3" w:rsidRDefault="004F3F90" w:rsidP="008A3536">
      <w:pPr>
        <w:pStyle w:val="Heading4"/>
        <w:spacing w:after="120"/>
      </w:pPr>
      <w:r w:rsidRPr="00922B03">
        <w:rPr>
          <w:caps w:val="0"/>
        </w:rPr>
        <w:lastRenderedPageBreak/>
        <w:t xml:space="preserve">(SECTION B) </w:t>
      </w:r>
      <w:r w:rsidR="00172DEB" w:rsidRPr="000006CE">
        <w:t xml:space="preserve">What </w:t>
      </w:r>
      <w:r w:rsidR="00172DEB">
        <w:t xml:space="preserve">data </w:t>
      </w:r>
      <w:r w:rsidR="00172DEB" w:rsidRPr="00922B03">
        <w:t xml:space="preserve">collections are being </w:t>
      </w:r>
      <w:r w:rsidR="00172DEB">
        <w:t>linked to your cohort</w:t>
      </w:r>
      <w:r w:rsidR="00172DEB" w:rsidRPr="00922B03">
        <w:t>?</w:t>
      </w:r>
    </w:p>
    <w:tbl>
      <w:tblPr>
        <w:tblStyle w:val="TableGrid"/>
        <w:tblW w:w="0" w:type="auto"/>
        <w:tblLook w:val="04A0" w:firstRow="1" w:lastRow="0" w:firstColumn="1" w:lastColumn="0" w:noHBand="0" w:noVBand="1"/>
      </w:tblPr>
      <w:tblGrid>
        <w:gridCol w:w="9628"/>
      </w:tblGrid>
      <w:tr w:rsidR="00A30C68" w:rsidRPr="00922B03" w14:paraId="6B2E48EC" w14:textId="77777777" w:rsidTr="2AE44876">
        <w:trPr>
          <w:cnfStyle w:val="000000100000" w:firstRow="0" w:lastRow="0" w:firstColumn="0" w:lastColumn="0" w:oddVBand="0" w:evenVBand="0" w:oddHBand="1" w:evenHBand="0" w:firstRowFirstColumn="0" w:firstRowLastColumn="0" w:lastRowFirstColumn="0" w:lastRowLastColumn="0"/>
          <w:trHeight w:val="355"/>
        </w:trPr>
        <w:tc>
          <w:tcPr>
            <w:tcW w:w="9628" w:type="dxa"/>
            <w:tcBorders>
              <w:bottom w:val="single" w:sz="4" w:space="0" w:color="auto"/>
            </w:tcBorders>
            <w:shd w:val="clear" w:color="auto" w:fill="D9D9D9" w:themeFill="background1" w:themeFillShade="D9"/>
            <w:vAlign w:val="center"/>
          </w:tcPr>
          <w:p w14:paraId="4E9CA9E3" w14:textId="77777777" w:rsidR="00A30C68" w:rsidRPr="00922B03" w:rsidRDefault="00A30C68" w:rsidP="00D10E8B">
            <w:pPr>
              <w:rPr>
                <w:i/>
              </w:rPr>
            </w:pPr>
            <w:r w:rsidRPr="00922B03">
              <w:rPr>
                <w:i/>
              </w:rPr>
              <w:t>Do you require:</w:t>
            </w:r>
          </w:p>
        </w:tc>
      </w:tr>
      <w:tr w:rsidR="00A30C68" w:rsidRPr="00922B03" w14:paraId="2B51DB34" w14:textId="77777777" w:rsidTr="2AE44876">
        <w:trPr>
          <w:trHeight w:val="750"/>
        </w:trPr>
        <w:tc>
          <w:tcPr>
            <w:tcW w:w="9628" w:type="dxa"/>
            <w:tcBorders>
              <w:top w:val="single" w:sz="4" w:space="0" w:color="auto"/>
            </w:tcBorders>
            <w:vAlign w:val="center"/>
          </w:tcPr>
          <w:p w14:paraId="69B06F4E" w14:textId="1A85C8F5" w:rsidR="00A30C68" w:rsidRPr="00922B03" w:rsidRDefault="00000000" w:rsidP="00D10E8B">
            <w:sdt>
              <w:sdtPr>
                <w:id w:val="-480774465"/>
                <w14:checkbox>
                  <w14:checked w14:val="1"/>
                  <w14:checkedState w14:val="2612" w14:font="MS Gothic"/>
                  <w14:uncheckedState w14:val="2610" w14:font="MS Gothic"/>
                </w14:checkbox>
              </w:sdtPr>
              <w:sdtContent>
                <w:r w:rsidR="00FC276A">
                  <w:rPr>
                    <w:rFonts w:ascii="MS Gothic" w:eastAsia="MS Gothic" w:hAnsi="MS Gothic" w:hint="eastAsia"/>
                  </w:rPr>
                  <w:t>☒</w:t>
                </w:r>
              </w:sdtContent>
            </w:sdt>
            <w:r w:rsidR="00A30C68" w:rsidRPr="00922B03">
              <w:t xml:space="preserve">  All linked records required for these individuals</w:t>
            </w:r>
            <w:r w:rsidR="00A30C68">
              <w:t xml:space="preserve"> (</w:t>
            </w:r>
            <w:r w:rsidR="005D7159">
              <w:t>e.g.,</w:t>
            </w:r>
            <w:r w:rsidR="00A30C68">
              <w:t xml:space="preserve"> all APDC records relating to all morbidity)</w:t>
            </w:r>
          </w:p>
          <w:p w14:paraId="11438075" w14:textId="6E1829FC" w:rsidR="00922648" w:rsidRDefault="00000000" w:rsidP="00B16EED">
            <w:sdt>
              <w:sdtPr>
                <w:id w:val="2042231626"/>
                <w14:checkbox>
                  <w14:checked w14:val="0"/>
                  <w14:checkedState w14:val="2612" w14:font="MS Gothic"/>
                  <w14:uncheckedState w14:val="2610" w14:font="MS Gothic"/>
                </w14:checkbox>
              </w:sdtPr>
              <w:sdtContent>
                <w:r w:rsidR="00A30C68" w:rsidRPr="00922B03">
                  <w:rPr>
                    <w:rFonts w:eastAsia="MS Gothic" w:hint="eastAsia"/>
                  </w:rPr>
                  <w:t>☐</w:t>
                </w:r>
              </w:sdtContent>
            </w:sdt>
            <w:r w:rsidR="00A30C68" w:rsidRPr="00922B03">
              <w:t xml:space="preserve">  Only records relating to the specified condition</w:t>
            </w:r>
            <w:r w:rsidR="00A30C68">
              <w:t xml:space="preserve"> (</w:t>
            </w:r>
            <w:r w:rsidR="005D7159">
              <w:t>e.g.,</w:t>
            </w:r>
            <w:r w:rsidR="00A30C68">
              <w:t xml:space="preserve"> APDC records relating only to CVD)</w:t>
            </w:r>
            <w:r w:rsidR="00772935">
              <w:t>.</w:t>
            </w:r>
            <w:r w:rsidR="009A233F">
              <w:t xml:space="preserve"> </w:t>
            </w:r>
            <w:r w:rsidR="00772935">
              <w:t>Please</w:t>
            </w:r>
            <w:r w:rsidR="009A233F">
              <w:t> </w:t>
            </w:r>
            <w:r w:rsidR="00772935">
              <w:t>specify:</w:t>
            </w:r>
            <w:r w:rsidR="009A233F">
              <w:t> </w:t>
            </w:r>
          </w:p>
          <w:p w14:paraId="4B9814E7" w14:textId="77777777" w:rsidR="00912B30" w:rsidRPr="00912B30" w:rsidRDefault="00912B30" w:rsidP="00912B30">
            <w:pPr>
              <w:spacing w:line="240" w:lineRule="auto"/>
              <w:ind w:left="360"/>
              <w:rPr>
                <w:iCs/>
                <w:highlight w:val="yellow"/>
                <w:lang w:val="en-US"/>
              </w:rPr>
            </w:pPr>
          </w:p>
          <w:p w14:paraId="040F159B" w14:textId="14C9448D" w:rsidR="00B16EED" w:rsidRPr="00B16EED" w:rsidRDefault="00B16EED" w:rsidP="00B16EED">
            <w:pPr>
              <w:spacing w:line="240" w:lineRule="auto"/>
              <w:ind w:left="360"/>
              <w:rPr>
                <w:iCs/>
                <w:lang w:val="en-US"/>
              </w:rPr>
            </w:pPr>
            <w:r w:rsidRPr="00B16EED">
              <w:rPr>
                <w:iCs/>
                <w:lang w:val="en-US"/>
              </w:rPr>
              <w:t>The following data is readily available in AURIN and will be linked to the requested data (except for 2021 ABS Census data which will be ingested after the release in June 2022)</w:t>
            </w:r>
            <w:r w:rsidR="00015B2A">
              <w:rPr>
                <w:iCs/>
                <w:lang w:val="en-US"/>
              </w:rPr>
              <w:t xml:space="preserve">. </w:t>
            </w:r>
            <w:r w:rsidR="00015B2A" w:rsidRPr="00DE3BE1">
              <w:rPr>
                <w:i/>
                <w:lang w:val="en-US"/>
              </w:rPr>
              <w:t xml:space="preserve">Please note: </w:t>
            </w:r>
            <w:r w:rsidR="00015B2A" w:rsidRPr="00DE3BE1">
              <w:rPr>
                <w:i/>
              </w:rPr>
              <w:t>all the AURIN datasets are aggregated to some area level without any person-level record and thus are not person identifiable</w:t>
            </w:r>
          </w:p>
          <w:p w14:paraId="51BC8D23" w14:textId="77777777" w:rsidR="00B16EED" w:rsidRPr="00B16EED" w:rsidRDefault="00B16EED" w:rsidP="00B16EED">
            <w:pPr>
              <w:spacing w:line="240" w:lineRule="auto"/>
              <w:ind w:left="360"/>
              <w:rPr>
                <w:iCs/>
                <w:highlight w:val="yellow"/>
                <w:lang w:val="en-US"/>
              </w:rPr>
            </w:pPr>
          </w:p>
          <w:tbl>
            <w:tblPr>
              <w:tblW w:w="9360" w:type="dxa"/>
              <w:tblLook w:val="04A0" w:firstRow="1" w:lastRow="0" w:firstColumn="1" w:lastColumn="0" w:noHBand="0" w:noVBand="1"/>
            </w:tblPr>
            <w:tblGrid>
              <w:gridCol w:w="9360"/>
            </w:tblGrid>
            <w:tr w:rsidR="00B16EED" w:rsidRPr="00B16EED" w14:paraId="3334F419" w14:textId="77777777" w:rsidTr="2AE44876">
              <w:trPr>
                <w:trHeight w:val="300"/>
              </w:trPr>
              <w:tc>
                <w:tcPr>
                  <w:tcW w:w="9360" w:type="dxa"/>
                  <w:tcBorders>
                    <w:top w:val="nil"/>
                    <w:left w:val="nil"/>
                    <w:bottom w:val="nil"/>
                    <w:right w:val="nil"/>
                  </w:tcBorders>
                  <w:shd w:val="clear" w:color="auto" w:fill="auto"/>
                  <w:noWrap/>
                  <w:vAlign w:val="bottom"/>
                  <w:hideMark/>
                </w:tcPr>
                <w:p w14:paraId="497F4989" w14:textId="471B5BA4" w:rsidR="00B16EED" w:rsidRPr="00B16EED" w:rsidRDefault="3155FE2E" w:rsidP="00B16EED">
                  <w:pPr>
                    <w:numPr>
                      <w:ilvl w:val="0"/>
                      <w:numId w:val="24"/>
                    </w:numPr>
                    <w:spacing w:line="240" w:lineRule="auto"/>
                    <w:contextualSpacing/>
                    <w:rPr>
                      <w:rFonts w:cs="Calibri"/>
                      <w:color w:val="000000"/>
                      <w:lang w:val="en-US"/>
                    </w:rPr>
                  </w:pPr>
                  <w:r w:rsidRPr="2AE44876">
                    <w:rPr>
                      <w:rFonts w:cs="Calibri"/>
                      <w:color w:val="000000" w:themeColor="text1"/>
                      <w:lang w:val="en-US"/>
                    </w:rPr>
                    <w:t xml:space="preserve">ABS - SEIFA Index (SA1) for 2011, 2016 and 2021* (awaiting release) </w:t>
                  </w:r>
                </w:p>
              </w:tc>
            </w:tr>
            <w:tr w:rsidR="00B16EED" w:rsidRPr="00B16EED" w14:paraId="3C853DAE" w14:textId="77777777" w:rsidTr="2AE44876">
              <w:trPr>
                <w:trHeight w:val="300"/>
              </w:trPr>
              <w:tc>
                <w:tcPr>
                  <w:tcW w:w="9360" w:type="dxa"/>
                  <w:tcBorders>
                    <w:top w:val="nil"/>
                    <w:left w:val="nil"/>
                    <w:bottom w:val="nil"/>
                    <w:right w:val="nil"/>
                  </w:tcBorders>
                  <w:shd w:val="clear" w:color="auto" w:fill="auto"/>
                  <w:noWrap/>
                  <w:vAlign w:val="bottom"/>
                  <w:hideMark/>
                </w:tcPr>
                <w:p w14:paraId="4AE362AD" w14:textId="4CF7F90C" w:rsidR="72D7F7F6" w:rsidRPr="005321A6" w:rsidRDefault="72D7F7F6" w:rsidP="2AE44876">
                  <w:pPr>
                    <w:numPr>
                      <w:ilvl w:val="0"/>
                      <w:numId w:val="24"/>
                    </w:numPr>
                    <w:spacing w:line="240" w:lineRule="auto"/>
                    <w:contextualSpacing/>
                    <w:rPr>
                      <w:rFonts w:eastAsia="Calibri" w:cs="Calibri"/>
                      <w:lang w:val="en-US"/>
                    </w:rPr>
                  </w:pPr>
                  <w:r w:rsidRPr="2AE44876">
                    <w:rPr>
                      <w:rFonts w:eastAsia="Calibri" w:cs="Calibri"/>
                      <w:color w:val="000000" w:themeColor="text1"/>
                      <w:lang w:val="en-US"/>
                    </w:rPr>
                    <w:t>ABS – Census Data G01 Selected Person Characteristics by Sex (SA1) for 2011, 2016 and 2021* (awaiting release)</w:t>
                  </w:r>
                </w:p>
                <w:p w14:paraId="601A0DC9" w14:textId="2832D6B5" w:rsidR="00A3271A" w:rsidRDefault="00A3271A" w:rsidP="2AE44876">
                  <w:pPr>
                    <w:numPr>
                      <w:ilvl w:val="0"/>
                      <w:numId w:val="24"/>
                    </w:numPr>
                    <w:spacing w:line="240" w:lineRule="auto"/>
                    <w:contextualSpacing/>
                    <w:rPr>
                      <w:rFonts w:eastAsia="Calibri" w:cs="Calibri"/>
                      <w:lang w:val="en-US"/>
                    </w:rPr>
                  </w:pPr>
                  <w:r>
                    <w:rPr>
                      <w:rFonts w:eastAsia="Calibri" w:cs="Calibri"/>
                      <w:lang w:val="en-US"/>
                    </w:rPr>
                    <w:t xml:space="preserve">ABS – Census Data </w:t>
                  </w:r>
                  <w:r w:rsidRPr="00A3271A">
                    <w:rPr>
                      <w:rFonts w:eastAsia="Calibri" w:cs="Calibri"/>
                      <w:lang w:val="en-US"/>
                    </w:rPr>
                    <w:t>G07 Indigenous Status by Age by Sex</w:t>
                  </w:r>
                  <w:r>
                    <w:rPr>
                      <w:rFonts w:eastAsia="Calibri" w:cs="Calibri"/>
                      <w:lang w:val="en-US"/>
                    </w:rPr>
                    <w:t xml:space="preserve"> (SA1) for 2011,</w:t>
                  </w:r>
                  <w:r w:rsidRPr="00A3271A">
                    <w:rPr>
                      <w:rFonts w:eastAsia="Calibri" w:cs="Calibri"/>
                      <w:lang w:val="en-US"/>
                    </w:rPr>
                    <w:t xml:space="preserve"> 2016</w:t>
                  </w:r>
                  <w:r>
                    <w:rPr>
                      <w:rFonts w:eastAsia="Calibri" w:cs="Calibri"/>
                      <w:lang w:val="en-US"/>
                    </w:rPr>
                    <w:t xml:space="preserve"> and 2021 * (awaiting release) Note: used as back-up to control statistical model.</w:t>
                  </w:r>
                </w:p>
                <w:p w14:paraId="11852911"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DataG39 Dwelling Structure by Household Composition and Family Structure (SA1) for 2011, 2016 and 2021* (awaiting release) </w:t>
                  </w:r>
                </w:p>
              </w:tc>
            </w:tr>
            <w:tr w:rsidR="00B16EED" w:rsidRPr="00B16EED" w14:paraId="21E4C67B" w14:textId="77777777" w:rsidTr="2AE44876">
              <w:trPr>
                <w:trHeight w:val="300"/>
              </w:trPr>
              <w:tc>
                <w:tcPr>
                  <w:tcW w:w="9360" w:type="dxa"/>
                  <w:tcBorders>
                    <w:top w:val="nil"/>
                    <w:left w:val="nil"/>
                    <w:bottom w:val="nil"/>
                    <w:right w:val="nil"/>
                  </w:tcBorders>
                  <w:shd w:val="clear" w:color="auto" w:fill="auto"/>
                  <w:noWrap/>
                  <w:vAlign w:val="bottom"/>
                  <w:hideMark/>
                </w:tcPr>
                <w:p w14:paraId="5E9C0125"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DataG21 Unpaid Assistance to a Person with a Disability by Age by Sex (SA1) for 2011, 2016 and 2021* (awaiting release) </w:t>
                  </w:r>
                </w:p>
              </w:tc>
            </w:tr>
            <w:tr w:rsidR="00B16EED" w:rsidRPr="00B16EED" w14:paraId="50FF6948" w14:textId="77777777" w:rsidTr="2AE44876">
              <w:trPr>
                <w:trHeight w:val="300"/>
              </w:trPr>
              <w:tc>
                <w:tcPr>
                  <w:tcW w:w="9360" w:type="dxa"/>
                  <w:tcBorders>
                    <w:top w:val="nil"/>
                    <w:left w:val="nil"/>
                    <w:bottom w:val="nil"/>
                    <w:right w:val="nil"/>
                  </w:tcBorders>
                  <w:shd w:val="clear" w:color="auto" w:fill="auto"/>
                  <w:noWrap/>
                  <w:vAlign w:val="bottom"/>
                  <w:hideMark/>
                </w:tcPr>
                <w:p w14:paraId="609F0E96"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G22a Unpaid Child Care by Age by Sex (SA1) for 2011, 2016 and 2021* (awaiting release) </w:t>
                  </w:r>
                </w:p>
              </w:tc>
            </w:tr>
            <w:tr w:rsidR="00B16EED" w:rsidRPr="00B16EED" w14:paraId="76710024" w14:textId="77777777" w:rsidTr="2AE44876">
              <w:trPr>
                <w:trHeight w:val="300"/>
              </w:trPr>
              <w:tc>
                <w:tcPr>
                  <w:tcW w:w="9360" w:type="dxa"/>
                  <w:tcBorders>
                    <w:top w:val="nil"/>
                    <w:left w:val="nil"/>
                    <w:bottom w:val="nil"/>
                    <w:right w:val="nil"/>
                  </w:tcBorders>
                  <w:shd w:val="clear" w:color="auto" w:fill="auto"/>
                  <w:noWrap/>
                  <w:vAlign w:val="bottom"/>
                  <w:hideMark/>
                </w:tcPr>
                <w:p w14:paraId="7176D25C"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G22b Unpaid Child Care by Age by Sex (SA1) for 2011, 2016 and 2021* (awaiting release) </w:t>
                  </w:r>
                </w:p>
              </w:tc>
            </w:tr>
            <w:tr w:rsidR="00B16EED" w:rsidRPr="00B16EED" w14:paraId="14F969E0" w14:textId="77777777" w:rsidTr="2AE44876">
              <w:trPr>
                <w:trHeight w:val="300"/>
              </w:trPr>
              <w:tc>
                <w:tcPr>
                  <w:tcW w:w="9360" w:type="dxa"/>
                  <w:tcBorders>
                    <w:top w:val="nil"/>
                    <w:left w:val="nil"/>
                    <w:bottom w:val="nil"/>
                    <w:right w:val="nil"/>
                  </w:tcBorders>
                  <w:shd w:val="clear" w:color="auto" w:fill="auto"/>
                  <w:noWrap/>
                  <w:vAlign w:val="bottom"/>
                  <w:hideMark/>
                </w:tcPr>
                <w:p w14:paraId="681F547F" w14:textId="77777777" w:rsidR="00B16EED" w:rsidRPr="00B16EED" w:rsidRDefault="00B16EED" w:rsidP="00B16EED">
                  <w:pPr>
                    <w:numPr>
                      <w:ilvl w:val="0"/>
                      <w:numId w:val="24"/>
                    </w:numPr>
                    <w:spacing w:line="240" w:lineRule="auto"/>
                    <w:contextualSpacing/>
                    <w:rPr>
                      <w:rFonts w:cs="Calibri"/>
                      <w:color w:val="000000"/>
                      <w:lang w:val="en-US"/>
                    </w:rPr>
                  </w:pPr>
                  <w:r w:rsidRPr="2AE44876">
                    <w:rPr>
                      <w:rFonts w:cs="Calibri"/>
                      <w:color w:val="000000" w:themeColor="text1"/>
                      <w:lang w:val="en-US"/>
                    </w:rPr>
                    <w:t xml:space="preserve">ABS - Census Data G23a Relationship in Household by Age by Sex (SA1) for 2011, 2016 and 2021* (awaiting release) </w:t>
                  </w:r>
                </w:p>
              </w:tc>
            </w:tr>
            <w:tr w:rsidR="00B16EED" w:rsidRPr="00B16EED" w14:paraId="4BC2B27A" w14:textId="77777777" w:rsidTr="2AE44876">
              <w:trPr>
                <w:trHeight w:val="300"/>
              </w:trPr>
              <w:tc>
                <w:tcPr>
                  <w:tcW w:w="9360" w:type="dxa"/>
                  <w:tcBorders>
                    <w:top w:val="nil"/>
                    <w:left w:val="nil"/>
                    <w:bottom w:val="nil"/>
                    <w:right w:val="nil"/>
                  </w:tcBorders>
                  <w:shd w:val="clear" w:color="auto" w:fill="auto"/>
                  <w:noWrap/>
                  <w:vAlign w:val="bottom"/>
                  <w:hideMark/>
                </w:tcPr>
                <w:p w14:paraId="3F5F72C4"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G23b Relationship in Household by Age by Sex (SA1) for 2011, 2016 and 2021* (awaiting release) </w:t>
                  </w:r>
                </w:p>
              </w:tc>
            </w:tr>
            <w:tr w:rsidR="00B16EED" w:rsidRPr="00B16EED" w14:paraId="1CE3E4FD" w14:textId="77777777" w:rsidTr="2AE44876">
              <w:trPr>
                <w:trHeight w:val="300"/>
              </w:trPr>
              <w:tc>
                <w:tcPr>
                  <w:tcW w:w="9360" w:type="dxa"/>
                  <w:tcBorders>
                    <w:top w:val="nil"/>
                    <w:left w:val="nil"/>
                    <w:bottom w:val="nil"/>
                    <w:right w:val="nil"/>
                  </w:tcBorders>
                  <w:shd w:val="clear" w:color="auto" w:fill="auto"/>
                  <w:noWrap/>
                  <w:vAlign w:val="bottom"/>
                  <w:hideMark/>
                </w:tcPr>
                <w:p w14:paraId="0745D408" w14:textId="77777777" w:rsidR="00B16EED" w:rsidRPr="00B16EED" w:rsidRDefault="00B16EED" w:rsidP="00B16EED">
                  <w:pPr>
                    <w:numPr>
                      <w:ilvl w:val="0"/>
                      <w:numId w:val="24"/>
                    </w:numPr>
                    <w:spacing w:line="240" w:lineRule="auto"/>
                    <w:contextualSpacing/>
                    <w:rPr>
                      <w:rFonts w:cs="Calibri"/>
                      <w:color w:val="000000"/>
                      <w:lang w:val="en-US"/>
                    </w:rPr>
                  </w:pPr>
                  <w:r w:rsidRPr="2AE44876">
                    <w:rPr>
                      <w:rFonts w:cs="Calibri"/>
                      <w:color w:val="000000" w:themeColor="text1"/>
                      <w:lang w:val="en-US"/>
                    </w:rPr>
                    <w:t xml:space="preserve">ABS - Census Data G43a Labour Force Status by Age by Sex (SA1) for 2011, 2016 and 2021* (awaiting release) </w:t>
                  </w:r>
                </w:p>
              </w:tc>
            </w:tr>
            <w:tr w:rsidR="00B16EED" w:rsidRPr="00B16EED" w14:paraId="0E2225B2" w14:textId="77777777" w:rsidTr="2AE44876">
              <w:trPr>
                <w:trHeight w:val="300"/>
              </w:trPr>
              <w:tc>
                <w:tcPr>
                  <w:tcW w:w="9360" w:type="dxa"/>
                  <w:tcBorders>
                    <w:top w:val="nil"/>
                    <w:left w:val="nil"/>
                    <w:bottom w:val="nil"/>
                    <w:right w:val="nil"/>
                  </w:tcBorders>
                  <w:shd w:val="clear" w:color="auto" w:fill="auto"/>
                  <w:noWrap/>
                  <w:vAlign w:val="bottom"/>
                  <w:hideMark/>
                </w:tcPr>
                <w:p w14:paraId="6DD48C95"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G43b Labour Force Status by Age by Sex (SA1) for 2011, 2016 and 2021* (awaiting release) </w:t>
                  </w:r>
                </w:p>
              </w:tc>
            </w:tr>
            <w:tr w:rsidR="00B16EED" w:rsidRPr="00B16EED" w14:paraId="39BA6402" w14:textId="77777777" w:rsidTr="2AE44876">
              <w:trPr>
                <w:trHeight w:val="300"/>
              </w:trPr>
              <w:tc>
                <w:tcPr>
                  <w:tcW w:w="9360" w:type="dxa"/>
                  <w:tcBorders>
                    <w:top w:val="nil"/>
                    <w:left w:val="nil"/>
                    <w:bottom w:val="nil"/>
                    <w:right w:val="nil"/>
                  </w:tcBorders>
                  <w:shd w:val="clear" w:color="auto" w:fill="auto"/>
                  <w:noWrap/>
                  <w:vAlign w:val="bottom"/>
                  <w:hideMark/>
                </w:tcPr>
                <w:p w14:paraId="4F0CD0FD"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G45a Labour Force Status by Sex of Parents by Age of Dependent Children for One Parent Families (SA1) for 2011, 2016 and 2021* (awaiting release) </w:t>
                  </w:r>
                </w:p>
              </w:tc>
            </w:tr>
            <w:tr w:rsidR="00B16EED" w:rsidRPr="00B16EED" w14:paraId="6EE4D0E5" w14:textId="77777777" w:rsidTr="2AE44876">
              <w:trPr>
                <w:trHeight w:val="300"/>
              </w:trPr>
              <w:tc>
                <w:tcPr>
                  <w:tcW w:w="9360" w:type="dxa"/>
                  <w:tcBorders>
                    <w:top w:val="nil"/>
                    <w:left w:val="nil"/>
                    <w:bottom w:val="nil"/>
                    <w:right w:val="nil"/>
                  </w:tcBorders>
                  <w:shd w:val="clear" w:color="auto" w:fill="auto"/>
                  <w:noWrap/>
                  <w:vAlign w:val="bottom"/>
                  <w:hideMark/>
                </w:tcPr>
                <w:p w14:paraId="3E9B825C" w14:textId="77777777" w:rsidR="00B16EED" w:rsidRPr="00B16EED" w:rsidRDefault="3155FE2E" w:rsidP="00B16EED">
                  <w:pPr>
                    <w:numPr>
                      <w:ilvl w:val="0"/>
                      <w:numId w:val="24"/>
                    </w:numPr>
                    <w:spacing w:line="240" w:lineRule="auto"/>
                    <w:contextualSpacing/>
                    <w:rPr>
                      <w:rFonts w:cs="Calibri"/>
                      <w:color w:val="000000"/>
                      <w:lang w:val="en-US"/>
                    </w:rPr>
                  </w:pPr>
                  <w:r w:rsidRPr="2AE44876">
                    <w:rPr>
                      <w:rFonts w:cs="Calibri"/>
                      <w:color w:val="000000" w:themeColor="text1"/>
                      <w:lang w:val="en-US"/>
                    </w:rPr>
                    <w:t xml:space="preserve">ABS - Census Data G45b Labour Force Status by Sex of Parents by Age of Dependent Children for One Parent Families (SA1) for 2011, 2016 and 2021* (awaiting release) </w:t>
                  </w:r>
                </w:p>
              </w:tc>
            </w:tr>
            <w:tr w:rsidR="00B16EED" w:rsidRPr="00B16EED" w14:paraId="2F7B7D99" w14:textId="77777777" w:rsidTr="2AE44876">
              <w:trPr>
                <w:trHeight w:val="300"/>
              </w:trPr>
              <w:tc>
                <w:tcPr>
                  <w:tcW w:w="9360" w:type="dxa"/>
                  <w:tcBorders>
                    <w:top w:val="nil"/>
                    <w:left w:val="nil"/>
                    <w:bottom w:val="nil"/>
                    <w:right w:val="nil"/>
                  </w:tcBorders>
                  <w:shd w:val="clear" w:color="auto" w:fill="auto"/>
                  <w:noWrap/>
                  <w:vAlign w:val="bottom"/>
                  <w:hideMark/>
                </w:tcPr>
                <w:p w14:paraId="5B2EDA59"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G46a Non-School Qualification-Level of Education by Age by Sex (SA1) for 2011, 2016 and 2021* (awaiting release) </w:t>
                  </w:r>
                </w:p>
              </w:tc>
            </w:tr>
            <w:tr w:rsidR="00B16EED" w:rsidRPr="00B16EED" w14:paraId="78AE8166" w14:textId="77777777" w:rsidTr="2AE44876">
              <w:trPr>
                <w:trHeight w:val="300"/>
              </w:trPr>
              <w:tc>
                <w:tcPr>
                  <w:tcW w:w="9360" w:type="dxa"/>
                  <w:tcBorders>
                    <w:top w:val="nil"/>
                    <w:left w:val="nil"/>
                    <w:bottom w:val="nil"/>
                    <w:right w:val="nil"/>
                  </w:tcBorders>
                  <w:shd w:val="clear" w:color="auto" w:fill="auto"/>
                  <w:noWrap/>
                  <w:vAlign w:val="bottom"/>
                  <w:hideMark/>
                </w:tcPr>
                <w:p w14:paraId="2F8E1453"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G46b Non-School Qualification-Level of Education by Age by Sex (SA1) for 2011, 2016 and 2021* (awaiting release) </w:t>
                  </w:r>
                </w:p>
              </w:tc>
            </w:tr>
            <w:tr w:rsidR="00B16EED" w:rsidRPr="00B16EED" w14:paraId="7E0311D2" w14:textId="77777777" w:rsidTr="2AE44876">
              <w:trPr>
                <w:trHeight w:val="300"/>
              </w:trPr>
              <w:tc>
                <w:tcPr>
                  <w:tcW w:w="9360" w:type="dxa"/>
                  <w:tcBorders>
                    <w:top w:val="nil"/>
                    <w:left w:val="nil"/>
                    <w:bottom w:val="nil"/>
                    <w:right w:val="nil"/>
                  </w:tcBorders>
                  <w:shd w:val="clear" w:color="auto" w:fill="auto"/>
                  <w:noWrap/>
                  <w:vAlign w:val="bottom"/>
                  <w:hideMark/>
                </w:tcPr>
                <w:p w14:paraId="59A730AC"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G16a Highest Year of School Completed by Age by Sex (SA1) for 2011, 2016 and 2021* (awaiting release) </w:t>
                  </w:r>
                </w:p>
              </w:tc>
            </w:tr>
            <w:tr w:rsidR="00B16EED" w:rsidRPr="00B16EED" w14:paraId="73B6EB01" w14:textId="77777777" w:rsidTr="2AE44876">
              <w:trPr>
                <w:trHeight w:val="300"/>
              </w:trPr>
              <w:tc>
                <w:tcPr>
                  <w:tcW w:w="9360" w:type="dxa"/>
                  <w:tcBorders>
                    <w:top w:val="nil"/>
                    <w:left w:val="nil"/>
                    <w:bottom w:val="nil"/>
                    <w:right w:val="nil"/>
                  </w:tcBorders>
                  <w:shd w:val="clear" w:color="auto" w:fill="auto"/>
                  <w:noWrap/>
                  <w:vAlign w:val="bottom"/>
                  <w:hideMark/>
                </w:tcPr>
                <w:p w14:paraId="56CF8F3D"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G16b Highest Year of School Completed by Age by Sex (SA1) for 2011, 2016 and 2021* (awaiting release) </w:t>
                  </w:r>
                </w:p>
              </w:tc>
            </w:tr>
            <w:tr w:rsidR="00B16EED" w:rsidRPr="00B16EED" w14:paraId="1963AEC6" w14:textId="77777777" w:rsidTr="2AE44876">
              <w:trPr>
                <w:trHeight w:val="300"/>
              </w:trPr>
              <w:tc>
                <w:tcPr>
                  <w:tcW w:w="9360" w:type="dxa"/>
                  <w:tcBorders>
                    <w:top w:val="nil"/>
                    <w:left w:val="nil"/>
                    <w:bottom w:val="nil"/>
                    <w:right w:val="nil"/>
                  </w:tcBorders>
                  <w:shd w:val="clear" w:color="auto" w:fill="auto"/>
                  <w:noWrap/>
                  <w:vAlign w:val="bottom"/>
                  <w:hideMark/>
                </w:tcPr>
                <w:p w14:paraId="4B626904"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G33 Tenure and Landlord Type by Dwelling Structure (SA1) for 2011, 2016 and 2021* (awaiting release) </w:t>
                  </w:r>
                </w:p>
              </w:tc>
            </w:tr>
            <w:tr w:rsidR="00B16EED" w:rsidRPr="00B16EED" w14:paraId="319205E8" w14:textId="77777777" w:rsidTr="2AE44876">
              <w:trPr>
                <w:trHeight w:val="300"/>
              </w:trPr>
              <w:tc>
                <w:tcPr>
                  <w:tcW w:w="9360" w:type="dxa"/>
                  <w:tcBorders>
                    <w:top w:val="nil"/>
                    <w:left w:val="nil"/>
                    <w:bottom w:val="nil"/>
                    <w:right w:val="nil"/>
                  </w:tcBorders>
                  <w:shd w:val="clear" w:color="auto" w:fill="auto"/>
                  <w:noWrap/>
                  <w:vAlign w:val="bottom"/>
                  <w:hideMark/>
                </w:tcPr>
                <w:p w14:paraId="2034A01F"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G28 Total Family Income (Weekly) by Family Composition (SA1) for 2011, 2016 and 2021* (awaiting release) </w:t>
                  </w:r>
                </w:p>
                <w:p w14:paraId="0B58C9E6"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OSM – OpenStreetMap – Lines (Australia) 2017, 2018, 2020</w:t>
                  </w:r>
                </w:p>
                <w:p w14:paraId="684633A0"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lastRenderedPageBreak/>
                    <w:t>OSM – OpenStreetMap – RoadNetwork (Australia) 2020</w:t>
                  </w:r>
                </w:p>
                <w:p w14:paraId="68376E5E"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Geoscience Australia – NEXIS – Residential Building Exposure (SA1) 2015, 2016, 2017, 2020</w:t>
                  </w:r>
                </w:p>
              </w:tc>
            </w:tr>
            <w:tr w:rsidR="00B16EED" w:rsidRPr="00B16EED" w14:paraId="021D1EF2" w14:textId="77777777" w:rsidTr="2AE44876">
              <w:trPr>
                <w:trHeight w:val="300"/>
              </w:trPr>
              <w:tc>
                <w:tcPr>
                  <w:tcW w:w="9360" w:type="dxa"/>
                  <w:tcBorders>
                    <w:top w:val="nil"/>
                    <w:left w:val="nil"/>
                    <w:bottom w:val="nil"/>
                    <w:right w:val="nil"/>
                  </w:tcBorders>
                  <w:shd w:val="clear" w:color="auto" w:fill="auto"/>
                  <w:noWrap/>
                  <w:vAlign w:val="bottom"/>
                  <w:hideMark/>
                </w:tcPr>
                <w:p w14:paraId="49F9757D"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lastRenderedPageBreak/>
                    <w:t>ABS - Data by Region Income (Including Government Allowances) (SA2) 2011-2019</w:t>
                  </w:r>
                </w:p>
              </w:tc>
            </w:tr>
            <w:tr w:rsidR="00B16EED" w:rsidRPr="00B16EED" w14:paraId="49C04071" w14:textId="77777777" w:rsidTr="2AE44876">
              <w:trPr>
                <w:trHeight w:val="300"/>
              </w:trPr>
              <w:tc>
                <w:tcPr>
                  <w:tcW w:w="9360" w:type="dxa"/>
                  <w:tcBorders>
                    <w:top w:val="nil"/>
                    <w:left w:val="nil"/>
                    <w:bottom w:val="nil"/>
                    <w:right w:val="nil"/>
                  </w:tcBorders>
                  <w:shd w:val="clear" w:color="auto" w:fill="auto"/>
                  <w:noWrap/>
                  <w:vAlign w:val="bottom"/>
                  <w:hideMark/>
                </w:tcPr>
                <w:p w14:paraId="3238D7EC"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ABS - Data by Region Family &amp; Community (SA2) 2011-2018</w:t>
                  </w:r>
                </w:p>
              </w:tc>
            </w:tr>
            <w:tr w:rsidR="00B16EED" w:rsidRPr="00B16EED" w14:paraId="7A5B480C" w14:textId="77777777" w:rsidTr="2AE44876">
              <w:trPr>
                <w:trHeight w:val="300"/>
              </w:trPr>
              <w:tc>
                <w:tcPr>
                  <w:tcW w:w="9360" w:type="dxa"/>
                  <w:tcBorders>
                    <w:top w:val="nil"/>
                    <w:left w:val="nil"/>
                    <w:bottom w:val="nil"/>
                    <w:right w:val="nil"/>
                  </w:tcBorders>
                  <w:shd w:val="clear" w:color="auto" w:fill="auto"/>
                  <w:noWrap/>
                  <w:vAlign w:val="bottom"/>
                  <w:hideMark/>
                </w:tcPr>
                <w:p w14:paraId="6F75195F"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ABS - Data by Region Health &amp; Disability (SA2) 2011-2018</w:t>
                  </w:r>
                </w:p>
              </w:tc>
            </w:tr>
            <w:tr w:rsidR="00B16EED" w:rsidRPr="00B16EED" w14:paraId="4BEF347A" w14:textId="77777777" w:rsidTr="2AE44876">
              <w:trPr>
                <w:trHeight w:val="300"/>
              </w:trPr>
              <w:tc>
                <w:tcPr>
                  <w:tcW w:w="9360" w:type="dxa"/>
                  <w:tcBorders>
                    <w:top w:val="nil"/>
                    <w:left w:val="nil"/>
                    <w:bottom w:val="nil"/>
                    <w:right w:val="nil"/>
                  </w:tcBorders>
                  <w:shd w:val="clear" w:color="auto" w:fill="auto"/>
                  <w:noWrap/>
                  <w:vAlign w:val="bottom"/>
                  <w:hideMark/>
                </w:tcPr>
                <w:p w14:paraId="1AE7DBFD"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ABS - Data by Region Persons Born Overseas (SA2) 2011-2016</w:t>
                  </w:r>
                </w:p>
              </w:tc>
            </w:tr>
            <w:tr w:rsidR="00B16EED" w:rsidRPr="00B16EED" w14:paraId="1AF529CC" w14:textId="77777777" w:rsidTr="2AE44876">
              <w:trPr>
                <w:trHeight w:val="300"/>
              </w:trPr>
              <w:tc>
                <w:tcPr>
                  <w:tcW w:w="9360" w:type="dxa"/>
                  <w:tcBorders>
                    <w:top w:val="nil"/>
                    <w:left w:val="nil"/>
                    <w:bottom w:val="nil"/>
                    <w:right w:val="nil"/>
                  </w:tcBorders>
                  <w:shd w:val="clear" w:color="auto" w:fill="auto"/>
                  <w:noWrap/>
                  <w:vAlign w:val="bottom"/>
                  <w:hideMark/>
                </w:tcPr>
                <w:p w14:paraId="32BD15AC"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ABS - Regional Population Population Estimates by Age and Sex (SA2) 2019, 2018, 2017</w:t>
                  </w:r>
                </w:p>
              </w:tc>
            </w:tr>
            <w:tr w:rsidR="00B16EED" w:rsidRPr="00B16EED" w14:paraId="2B2E3C60" w14:textId="77777777" w:rsidTr="2AE44876">
              <w:trPr>
                <w:trHeight w:val="300"/>
              </w:trPr>
              <w:tc>
                <w:tcPr>
                  <w:tcW w:w="9360" w:type="dxa"/>
                  <w:tcBorders>
                    <w:top w:val="nil"/>
                    <w:left w:val="nil"/>
                    <w:bottom w:val="nil"/>
                    <w:right w:val="nil"/>
                  </w:tcBorders>
                  <w:shd w:val="clear" w:color="auto" w:fill="auto"/>
                  <w:noWrap/>
                  <w:vAlign w:val="bottom"/>
                  <w:hideMark/>
                </w:tcPr>
                <w:p w14:paraId="4A51476F"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NATSEM Social and Economic Indicators - Synthetic Estimates (SA2) 2016</w:t>
                  </w:r>
                </w:p>
              </w:tc>
            </w:tr>
            <w:tr w:rsidR="00B16EED" w:rsidRPr="00B16EED" w14:paraId="4A6EDE98" w14:textId="77777777" w:rsidTr="2AE44876">
              <w:trPr>
                <w:trHeight w:val="300"/>
              </w:trPr>
              <w:tc>
                <w:tcPr>
                  <w:tcW w:w="9360" w:type="dxa"/>
                  <w:tcBorders>
                    <w:top w:val="nil"/>
                    <w:left w:val="nil"/>
                    <w:bottom w:val="nil"/>
                    <w:right w:val="nil"/>
                  </w:tcBorders>
                  <w:shd w:val="clear" w:color="auto" w:fill="auto"/>
                  <w:noWrap/>
                  <w:vAlign w:val="bottom"/>
                  <w:hideMark/>
                </w:tcPr>
                <w:p w14:paraId="08B78C6B" w14:textId="77777777" w:rsid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NATSEM Financial Indicators - Synthetic Estimates (SA2) 2016</w:t>
                  </w:r>
                </w:p>
                <w:p w14:paraId="04928C70" w14:textId="77777777" w:rsidR="00450656" w:rsidRPr="00B16EED" w:rsidRDefault="00450656" w:rsidP="00450656">
                  <w:pPr>
                    <w:numPr>
                      <w:ilvl w:val="0"/>
                      <w:numId w:val="24"/>
                    </w:numPr>
                    <w:spacing w:line="240" w:lineRule="auto"/>
                    <w:contextualSpacing/>
                    <w:rPr>
                      <w:rFonts w:cs="Calibri"/>
                      <w:color w:val="000000"/>
                      <w:lang w:val="en-US"/>
                    </w:rPr>
                  </w:pPr>
                  <w:r w:rsidRPr="00B16EED">
                    <w:rPr>
                      <w:rFonts w:cs="Calibri"/>
                      <w:color w:val="000000"/>
                      <w:lang w:val="en-US"/>
                    </w:rPr>
                    <w:t>NATSEM Dependency rate (SA2) 2016</w:t>
                  </w:r>
                </w:p>
                <w:p w14:paraId="27CEFA8E" w14:textId="11131B24" w:rsidR="00450656" w:rsidRPr="00B16EED" w:rsidRDefault="00450656" w:rsidP="00450656">
                  <w:pPr>
                    <w:spacing w:line="240" w:lineRule="auto"/>
                    <w:ind w:left="720"/>
                    <w:contextualSpacing/>
                    <w:rPr>
                      <w:rFonts w:cs="Calibri"/>
                      <w:color w:val="000000"/>
                      <w:lang w:val="en-US"/>
                    </w:rPr>
                  </w:pPr>
                </w:p>
              </w:tc>
            </w:tr>
            <w:tr w:rsidR="00B16EED" w:rsidRPr="00B16EED" w14:paraId="2F8528DA" w14:textId="77777777" w:rsidTr="2AE44876">
              <w:trPr>
                <w:trHeight w:val="300"/>
              </w:trPr>
              <w:tc>
                <w:tcPr>
                  <w:tcW w:w="9360" w:type="dxa"/>
                  <w:tcBorders>
                    <w:top w:val="nil"/>
                    <w:left w:val="nil"/>
                    <w:bottom w:val="nil"/>
                    <w:right w:val="nil"/>
                  </w:tcBorders>
                  <w:shd w:val="clear" w:color="auto" w:fill="auto"/>
                  <w:noWrap/>
                  <w:vAlign w:val="bottom"/>
                  <w:hideMark/>
                </w:tcPr>
                <w:p w14:paraId="1A5E523A"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PHIDU Prevalence of selected chronic diseases and conditions (estimates) (PHA) 2011-2012, 2017-2018</w:t>
                  </w:r>
                </w:p>
              </w:tc>
            </w:tr>
            <w:tr w:rsidR="00B16EED" w:rsidRPr="00B16EED" w14:paraId="3250051B" w14:textId="77777777" w:rsidTr="2AE44876">
              <w:trPr>
                <w:trHeight w:val="300"/>
              </w:trPr>
              <w:tc>
                <w:tcPr>
                  <w:tcW w:w="9360" w:type="dxa"/>
                  <w:tcBorders>
                    <w:top w:val="nil"/>
                    <w:left w:val="nil"/>
                    <w:bottom w:val="nil"/>
                    <w:right w:val="nil"/>
                  </w:tcBorders>
                  <w:shd w:val="clear" w:color="auto" w:fill="auto"/>
                  <w:noWrap/>
                  <w:vAlign w:val="bottom"/>
                  <w:hideMark/>
                </w:tcPr>
                <w:p w14:paraId="20A14B3F" w14:textId="77777777" w:rsid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PHIDU Prevalence of selected health risk factors (estimates) (PHA) 2014-2015, 2017-2018</w:t>
                  </w:r>
                </w:p>
                <w:p w14:paraId="3F5B45BE" w14:textId="288AA9EF" w:rsidR="00FA2E35" w:rsidRDefault="00FA2E35"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PHIDU </w:t>
                  </w:r>
                  <w:r w:rsidRPr="00FA2E35">
                    <w:rPr>
                      <w:rFonts w:cs="Calibri"/>
                      <w:color w:val="000000"/>
                      <w:lang w:val="en-US"/>
                    </w:rPr>
                    <w:t>Home and Community Care Program (PHA) 2014-2015</w:t>
                  </w:r>
                </w:p>
                <w:p w14:paraId="7C03E0CC" w14:textId="77777777" w:rsidR="00FA2E35" w:rsidRDefault="00FA2E35"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PHIDU </w:t>
                  </w:r>
                  <w:r w:rsidRPr="00FA2E35">
                    <w:rPr>
                      <w:rFonts w:cs="Calibri"/>
                      <w:color w:val="000000"/>
                      <w:lang w:val="en-US"/>
                    </w:rPr>
                    <w:t>Admissions - Same-day Renal Dialysis (PHA) 2017-2018</w:t>
                  </w:r>
                </w:p>
                <w:p w14:paraId="286359DC" w14:textId="77777777" w:rsidR="00FA2E35" w:rsidRDefault="00FA2E35"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PHIDU </w:t>
                  </w:r>
                  <w:r w:rsidRPr="00FA2E35">
                    <w:rPr>
                      <w:rFonts w:cs="Calibri"/>
                      <w:color w:val="000000"/>
                      <w:lang w:val="en-US"/>
                    </w:rPr>
                    <w:t>Housing and Transport (PHA) 2016-2020</w:t>
                  </w:r>
                </w:p>
                <w:p w14:paraId="14F2CDD8" w14:textId="2BE59DCC" w:rsidR="00FA2E35" w:rsidRDefault="00FA2E35"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PHIDU </w:t>
                  </w:r>
                  <w:r w:rsidRPr="00FA2E35">
                    <w:rPr>
                      <w:rFonts w:cs="Calibri"/>
                      <w:color w:val="000000"/>
                      <w:lang w:val="en-US"/>
                    </w:rPr>
                    <w:t>Income Support Recipients (PHA) 2017-2020</w:t>
                  </w:r>
                </w:p>
                <w:p w14:paraId="052931BF" w14:textId="77777777" w:rsidR="00FA2E35" w:rsidRDefault="00FA2E35"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PHIDU </w:t>
                  </w:r>
                  <w:r w:rsidRPr="00FA2E35">
                    <w:rPr>
                      <w:rFonts w:cs="Calibri"/>
                      <w:color w:val="000000"/>
                      <w:lang w:val="en-US"/>
                    </w:rPr>
                    <w:t>Personal and Financial Stressors (PHA) 2014</w:t>
                  </w:r>
                </w:p>
                <w:p w14:paraId="58C654A3" w14:textId="504B6C8D" w:rsidR="00FA2E35" w:rsidRDefault="00FA2E35"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PHIDU </w:t>
                  </w:r>
                  <w:r w:rsidRPr="00FA2E35">
                    <w:rPr>
                      <w:rFonts w:cs="Calibri"/>
                      <w:color w:val="000000"/>
                      <w:lang w:val="en-US"/>
                    </w:rPr>
                    <w:t>Access to Services (PHA) 2014</w:t>
                  </w:r>
                </w:p>
                <w:p w14:paraId="3FA5C563" w14:textId="77777777" w:rsidR="00FA2E35" w:rsidRDefault="00FA2E35"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PHIDU </w:t>
                  </w:r>
                  <w:r w:rsidRPr="00FA2E35">
                    <w:rPr>
                      <w:rFonts w:cs="Calibri"/>
                      <w:color w:val="000000"/>
                      <w:lang w:val="en-US"/>
                    </w:rPr>
                    <w:t>Home and Community Care Program (PHA) 2014-2015</w:t>
                  </w:r>
                </w:p>
                <w:p w14:paraId="227D0C5D" w14:textId="42DA1D05" w:rsidR="001C3C89" w:rsidRPr="00B16EED" w:rsidRDefault="001C3C89" w:rsidP="00B16EED">
                  <w:pPr>
                    <w:numPr>
                      <w:ilvl w:val="0"/>
                      <w:numId w:val="24"/>
                    </w:numPr>
                    <w:spacing w:line="240" w:lineRule="auto"/>
                    <w:contextualSpacing/>
                    <w:rPr>
                      <w:rFonts w:cs="Calibri"/>
                      <w:color w:val="000000"/>
                      <w:lang w:val="en-US"/>
                    </w:rPr>
                  </w:pPr>
                  <w:r w:rsidRPr="001C3C89">
                    <w:rPr>
                      <w:rFonts w:cs="Calibri"/>
                      <w:color w:val="000000"/>
                      <w:lang w:val="en-US"/>
                    </w:rPr>
                    <w:t>National Health Services Directory (NHSD) (Point) 2020</w:t>
                  </w:r>
                </w:p>
              </w:tc>
            </w:tr>
            <w:tr w:rsidR="00B16EED" w:rsidRPr="00B16EED" w14:paraId="5AA2FFB9" w14:textId="77777777" w:rsidTr="2AE44876">
              <w:trPr>
                <w:trHeight w:val="300"/>
              </w:trPr>
              <w:tc>
                <w:tcPr>
                  <w:tcW w:w="9360" w:type="dxa"/>
                  <w:tcBorders>
                    <w:top w:val="nil"/>
                    <w:left w:val="nil"/>
                    <w:bottom w:val="nil"/>
                    <w:right w:val="nil"/>
                  </w:tcBorders>
                  <w:shd w:val="clear" w:color="auto" w:fill="auto"/>
                  <w:noWrap/>
                  <w:vAlign w:val="bottom"/>
                </w:tcPr>
                <w:p w14:paraId="4189B2F4" w14:textId="77777777" w:rsidR="00B16EED" w:rsidRPr="00B16EED" w:rsidRDefault="00B16EED" w:rsidP="00450656">
                  <w:pPr>
                    <w:spacing w:line="240" w:lineRule="auto"/>
                    <w:ind w:left="720"/>
                    <w:contextualSpacing/>
                    <w:rPr>
                      <w:rFonts w:cs="Calibri"/>
                      <w:color w:val="000000"/>
                      <w:lang w:val="en-US"/>
                    </w:rPr>
                  </w:pPr>
                </w:p>
              </w:tc>
            </w:tr>
          </w:tbl>
          <w:p w14:paraId="3A39482E" w14:textId="77777777" w:rsidR="00B16EED" w:rsidRPr="00B16EED" w:rsidRDefault="00B16EED" w:rsidP="00B16EED">
            <w:pPr>
              <w:spacing w:line="240" w:lineRule="auto"/>
              <w:ind w:left="360"/>
              <w:rPr>
                <w:iCs/>
                <w:highlight w:val="yellow"/>
                <w:lang w:val="en-US"/>
              </w:rPr>
            </w:pPr>
          </w:p>
          <w:p w14:paraId="4292DCBC" w14:textId="77777777" w:rsidR="00B16EED" w:rsidRPr="00B16EED" w:rsidRDefault="00B16EED" w:rsidP="00B16EED">
            <w:pPr>
              <w:spacing w:line="240" w:lineRule="auto"/>
              <w:ind w:left="360"/>
              <w:rPr>
                <w:iCs/>
                <w:lang w:val="en-US"/>
              </w:rPr>
            </w:pPr>
            <w:r w:rsidRPr="00B16EED">
              <w:rPr>
                <w:iCs/>
                <w:lang w:val="en-US"/>
              </w:rPr>
              <w:t>The following datasets will be provided to AURIN from external sources and extracted to SA1 level data (e.g. raster, grid, pointcloud data)</w:t>
            </w:r>
          </w:p>
          <w:p w14:paraId="172AF1D7" w14:textId="77777777" w:rsidR="00B16EED" w:rsidRPr="00B16EED" w:rsidRDefault="00B16EED" w:rsidP="00B16EED">
            <w:pPr>
              <w:spacing w:line="240" w:lineRule="auto"/>
              <w:ind w:left="360"/>
              <w:rPr>
                <w:iCs/>
                <w:highlight w:val="yellow"/>
                <w:lang w:val="en-US"/>
              </w:rPr>
            </w:pPr>
          </w:p>
          <w:p w14:paraId="552CB4CC" w14:textId="0462EF2D"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BOM - Australian Hydrological Geospatial Fabric (AHGF) – (</w:t>
            </w:r>
            <w:r w:rsidR="004C4093">
              <w:rPr>
                <w:rFonts w:cs="Calibri"/>
                <w:color w:val="000000"/>
                <w:lang w:val="en-US"/>
              </w:rPr>
              <w:t>2011 – 2020</w:t>
            </w:r>
            <w:r w:rsidRPr="00B16EED">
              <w:rPr>
                <w:rFonts w:cs="Calibri"/>
                <w:color w:val="000000"/>
                <w:lang w:val="en-US"/>
              </w:rPr>
              <w:t>)</w:t>
            </w:r>
          </w:p>
          <w:p w14:paraId="0327EFCD" w14:textId="627E4559"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MODIS – Normalized Difference Vegetation Index (NDVI) – (2000 onwards)</w:t>
            </w:r>
          </w:p>
          <w:p w14:paraId="2E274684" w14:textId="00378D4D" w:rsid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MODIS – Land Surface Temperature (LST) – (</w:t>
            </w:r>
            <w:r w:rsidR="004C4093">
              <w:rPr>
                <w:rFonts w:cs="Calibri"/>
                <w:color w:val="000000"/>
                <w:lang w:val="en-US"/>
              </w:rPr>
              <w:t>2011 – 2020</w:t>
            </w:r>
            <w:r w:rsidRPr="00B16EED">
              <w:rPr>
                <w:rFonts w:cs="Calibri"/>
                <w:color w:val="000000"/>
                <w:lang w:val="en-US"/>
              </w:rPr>
              <w:t>)</w:t>
            </w:r>
          </w:p>
          <w:p w14:paraId="1E0D66D7" w14:textId="77777777" w:rsidR="003473FE" w:rsidRDefault="003473FE" w:rsidP="003473FE">
            <w:pPr>
              <w:numPr>
                <w:ilvl w:val="0"/>
                <w:numId w:val="24"/>
              </w:numPr>
              <w:spacing w:line="240" w:lineRule="auto"/>
              <w:contextualSpacing/>
              <w:rPr>
                <w:rFonts w:cs="Calibri"/>
                <w:color w:val="000000"/>
                <w:lang w:val="en-US"/>
              </w:rPr>
            </w:pPr>
            <w:r>
              <w:rPr>
                <w:rFonts w:cs="Calibri"/>
                <w:color w:val="000000"/>
                <w:lang w:val="en-US"/>
              </w:rPr>
              <w:t>Landsat 8 – Land Surface Temperature (LST)</w:t>
            </w:r>
          </w:p>
          <w:p w14:paraId="032F014E" w14:textId="77777777" w:rsidR="003473FE" w:rsidRDefault="003473FE" w:rsidP="003473FE">
            <w:pPr>
              <w:numPr>
                <w:ilvl w:val="0"/>
                <w:numId w:val="24"/>
              </w:numPr>
              <w:spacing w:line="240" w:lineRule="auto"/>
              <w:contextualSpacing/>
              <w:rPr>
                <w:rFonts w:cs="Calibri"/>
                <w:color w:val="000000"/>
                <w:lang w:val="en-US"/>
              </w:rPr>
            </w:pPr>
            <w:r>
              <w:rPr>
                <w:rFonts w:cs="Calibri"/>
                <w:color w:val="000000"/>
                <w:lang w:val="en-US"/>
              </w:rPr>
              <w:t>BOM – Daily temperature data (2011 – 2020)</w:t>
            </w:r>
          </w:p>
          <w:p w14:paraId="387DB0FA" w14:textId="77777777" w:rsidR="00450656" w:rsidRDefault="00450656" w:rsidP="00450656">
            <w:pPr>
              <w:numPr>
                <w:ilvl w:val="0"/>
                <w:numId w:val="24"/>
              </w:numPr>
              <w:spacing w:line="240" w:lineRule="auto"/>
              <w:contextualSpacing/>
              <w:rPr>
                <w:rFonts w:cs="Calibri"/>
                <w:color w:val="000000"/>
                <w:lang w:val="en-US"/>
              </w:rPr>
            </w:pPr>
            <w:r w:rsidRPr="00B16EED">
              <w:rPr>
                <w:rFonts w:cs="Calibri"/>
                <w:color w:val="000000"/>
                <w:lang w:val="en-US"/>
              </w:rPr>
              <w:t>Microsoft – Building footprints (Australia) – 2018</w:t>
            </w:r>
          </w:p>
          <w:p w14:paraId="40D24AE4" w14:textId="77777777" w:rsidR="009B3DBC" w:rsidRPr="009B3DBC" w:rsidRDefault="00450656" w:rsidP="003565BA">
            <w:pPr>
              <w:numPr>
                <w:ilvl w:val="0"/>
                <w:numId w:val="24"/>
              </w:numPr>
              <w:spacing w:line="240" w:lineRule="auto"/>
              <w:contextualSpacing/>
              <w:rPr>
                <w:lang w:val="en-US"/>
              </w:rPr>
            </w:pPr>
            <w:r w:rsidRPr="00B16EED">
              <w:rPr>
                <w:rFonts w:cs="Calibri"/>
                <w:color w:val="000000"/>
                <w:lang w:val="en-US"/>
              </w:rPr>
              <w:t>NSW Spatial Services - AHD – Pointclouds (</w:t>
            </w:r>
            <w:r w:rsidR="004C4093">
              <w:rPr>
                <w:rFonts w:cs="Calibri"/>
                <w:color w:val="000000"/>
                <w:lang w:val="en-US"/>
              </w:rPr>
              <w:t>2011 – 2020</w:t>
            </w:r>
            <w:r w:rsidRPr="00B16EED">
              <w:rPr>
                <w:rFonts w:cs="Calibri"/>
                <w:color w:val="000000"/>
                <w:lang w:val="en-US"/>
              </w:rPr>
              <w:t>)</w:t>
            </w:r>
          </w:p>
          <w:p w14:paraId="4C98A703" w14:textId="792CA567" w:rsidR="00922648" w:rsidRPr="005321A6" w:rsidRDefault="00450656" w:rsidP="003565BA">
            <w:pPr>
              <w:numPr>
                <w:ilvl w:val="0"/>
                <w:numId w:val="24"/>
              </w:numPr>
              <w:spacing w:line="240" w:lineRule="auto"/>
              <w:contextualSpacing/>
              <w:rPr>
                <w:lang w:val="en-US"/>
              </w:rPr>
            </w:pPr>
            <w:r w:rsidRPr="005321A6">
              <w:rPr>
                <w:rFonts w:cs="Calibri"/>
                <w:color w:val="000000"/>
                <w:lang w:val="en-US"/>
              </w:rPr>
              <w:t xml:space="preserve">Geoscience Australia – DEA Land Cover (Landsat) – </w:t>
            </w:r>
            <w:r w:rsidR="00B25439" w:rsidRPr="005321A6">
              <w:rPr>
                <w:rFonts w:cs="Calibri"/>
                <w:color w:val="000000"/>
                <w:lang w:val="en-US"/>
              </w:rPr>
              <w:t>(2011 – 2020)</w:t>
            </w:r>
          </w:p>
          <w:p w14:paraId="30AB00FE" w14:textId="44AA1948" w:rsidR="00922648" w:rsidRPr="00922B03" w:rsidRDefault="00922648" w:rsidP="00922648"/>
        </w:tc>
      </w:tr>
    </w:tbl>
    <w:p w14:paraId="56C13C55" w14:textId="77777777" w:rsidR="00A30C68" w:rsidRPr="0038166F" w:rsidRDefault="00A30C68" w:rsidP="0038166F">
      <w:pPr>
        <w:rPr>
          <w:lang w:val="en-US"/>
        </w:rPr>
      </w:pPr>
    </w:p>
    <w:p w14:paraId="6DA8949D" w14:textId="3FA18ADD" w:rsidR="00501AC0" w:rsidRPr="0038166F" w:rsidRDefault="00501AC0" w:rsidP="0038166F">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spacing w:after="120"/>
        <w:outlineLvl w:val="3"/>
        <w:rPr>
          <w:caps/>
          <w:spacing w:val="15"/>
          <w:sz w:val="24"/>
          <w:lang w:val="en-US"/>
        </w:rPr>
      </w:pPr>
      <w:r w:rsidRPr="00501AC0">
        <w:rPr>
          <w:spacing w:val="15"/>
          <w:sz w:val="24"/>
          <w:lang w:val="en-US"/>
        </w:rPr>
        <w:t>(SECTION B</w:t>
      </w:r>
      <w:r>
        <w:rPr>
          <w:spacing w:val="15"/>
          <w:sz w:val="24"/>
          <w:lang w:val="en-US"/>
        </w:rPr>
        <w:t>.1</w:t>
      </w:r>
      <w:r w:rsidRPr="00501AC0">
        <w:rPr>
          <w:spacing w:val="15"/>
          <w:sz w:val="24"/>
          <w:lang w:val="en-US"/>
        </w:rPr>
        <w:t xml:space="preserve">) </w:t>
      </w:r>
      <w:r w:rsidRPr="00501AC0">
        <w:rPr>
          <w:caps/>
          <w:spacing w:val="15"/>
          <w:sz w:val="24"/>
          <w:lang w:val="en-US"/>
        </w:rPr>
        <w:t>EXTRACT FROM CHEREL MLK COLLECTIONS</w:t>
      </w:r>
    </w:p>
    <w:tbl>
      <w:tblPr>
        <w:tblStyle w:val="TableGrid1"/>
        <w:tblpPr w:leftFromText="181" w:rightFromText="181" w:vertAnchor="text" w:horzAnchor="margin" w:tblpXSpec="center" w:tblpY="1"/>
        <w:tblOverlap w:val="never"/>
        <w:tblW w:w="5151" w:type="pct"/>
        <w:jc w:val="center"/>
        <w:tblLayout w:type="fixed"/>
        <w:tblLook w:val="0000" w:firstRow="0" w:lastRow="0" w:firstColumn="0" w:lastColumn="0" w:noHBand="0" w:noVBand="0"/>
      </w:tblPr>
      <w:tblGrid>
        <w:gridCol w:w="567"/>
        <w:gridCol w:w="6660"/>
        <w:gridCol w:w="1416"/>
        <w:gridCol w:w="1276"/>
      </w:tblGrid>
      <w:tr w:rsidR="00007F70" w:rsidRPr="000006CE" w14:paraId="13EE5ED7" w14:textId="77777777" w:rsidTr="6014AD0E">
        <w:trPr>
          <w:cnfStyle w:val="000000100000" w:firstRow="0" w:lastRow="0" w:firstColumn="0" w:lastColumn="0" w:oddVBand="0" w:evenVBand="0" w:oddHBand="1" w:evenHBand="0" w:firstRowFirstColumn="0" w:firstRowLastColumn="0" w:lastRowFirstColumn="0" w:lastRowLastColumn="0"/>
          <w:cantSplit/>
          <w:trHeight w:val="269"/>
          <w:jc w:val="center"/>
        </w:trPr>
        <w:tc>
          <w:tcPr>
            <w:tcW w:w="3643" w:type="pct"/>
            <w:gridSpan w:val="2"/>
            <w:vMerge w:val="restart"/>
            <w:shd w:val="clear" w:color="auto" w:fill="FFFFFF" w:themeFill="background1"/>
            <w:vAlign w:val="center"/>
          </w:tcPr>
          <w:p w14:paraId="19CBEBCE" w14:textId="79B563D2" w:rsidR="00007F70" w:rsidRPr="0038166F" w:rsidRDefault="00007F70" w:rsidP="00007F70">
            <w:pPr>
              <w:pStyle w:val="Normal2"/>
              <w:rPr>
                <w:b/>
                <w:bCs/>
                <w:i w:val="0"/>
                <w:iCs/>
              </w:rPr>
            </w:pPr>
            <w:r>
              <w:rPr>
                <w:b/>
                <w:bCs/>
                <w:i w:val="0"/>
                <w:iCs/>
                <w:sz w:val="24"/>
                <w:lang w:val="en-US"/>
              </w:rPr>
              <w:t>MLK Data Collections</w:t>
            </w:r>
          </w:p>
        </w:tc>
        <w:tc>
          <w:tcPr>
            <w:tcW w:w="1357" w:type="pct"/>
            <w:gridSpan w:val="2"/>
            <w:shd w:val="clear" w:color="auto" w:fill="FFFFFF" w:themeFill="background1"/>
            <w:vAlign w:val="center"/>
          </w:tcPr>
          <w:p w14:paraId="3F21EF84" w14:textId="64384640" w:rsidR="00007F70" w:rsidRPr="000006CE" w:rsidRDefault="00007F70" w:rsidP="00D22742">
            <w:pPr>
              <w:pStyle w:val="Normal2"/>
              <w:jc w:val="center"/>
            </w:pPr>
            <w:r>
              <w:t>Dates</w:t>
            </w:r>
          </w:p>
        </w:tc>
      </w:tr>
      <w:tr w:rsidR="00007F70" w:rsidRPr="000006CE" w14:paraId="5DFEDCB4" w14:textId="77777777" w:rsidTr="6014AD0E">
        <w:trPr>
          <w:cantSplit/>
          <w:trHeight w:val="374"/>
          <w:jc w:val="center"/>
        </w:trPr>
        <w:tc>
          <w:tcPr>
            <w:tcW w:w="3643" w:type="pct"/>
            <w:gridSpan w:val="2"/>
            <w:vMerge/>
          </w:tcPr>
          <w:p w14:paraId="3AB92750" w14:textId="27506EA4" w:rsidR="00007F70" w:rsidRPr="000006CE" w:rsidRDefault="00007F70" w:rsidP="00D22742">
            <w:pPr>
              <w:rPr>
                <w:lang w:val="en-US"/>
              </w:rPr>
            </w:pPr>
          </w:p>
        </w:tc>
        <w:tc>
          <w:tcPr>
            <w:tcW w:w="714" w:type="pct"/>
            <w:shd w:val="clear" w:color="auto" w:fill="FFFFFF" w:themeFill="background1"/>
            <w:vAlign w:val="center"/>
          </w:tcPr>
          <w:p w14:paraId="6C25ED4B" w14:textId="77777777" w:rsidR="00007F70" w:rsidRPr="000006CE" w:rsidRDefault="00007F70" w:rsidP="00D22742">
            <w:pPr>
              <w:pStyle w:val="Normal2"/>
              <w:jc w:val="center"/>
            </w:pPr>
            <w:r w:rsidRPr="000006CE">
              <w:t xml:space="preserve">From </w:t>
            </w:r>
          </w:p>
          <w:p w14:paraId="060D5029" w14:textId="3E13B806" w:rsidR="00007F70" w:rsidRPr="000006CE" w:rsidRDefault="00007F70" w:rsidP="00D22742">
            <w:pPr>
              <w:pStyle w:val="Normal2"/>
              <w:jc w:val="center"/>
              <w:rPr>
                <w:sz w:val="18"/>
              </w:rPr>
            </w:pPr>
            <w:r w:rsidRPr="004B2514">
              <w:rPr>
                <w:sz w:val="14"/>
                <w:szCs w:val="20"/>
              </w:rPr>
              <w:t>(</w:t>
            </w:r>
            <w:r w:rsidR="005D7159" w:rsidRPr="004B2514">
              <w:rPr>
                <w:sz w:val="14"/>
                <w:szCs w:val="20"/>
              </w:rPr>
              <w:t>e.g.,</w:t>
            </w:r>
            <w:r w:rsidRPr="004B2514">
              <w:rPr>
                <w:sz w:val="14"/>
                <w:szCs w:val="20"/>
              </w:rPr>
              <w:t xml:space="preserve"> Jul 2001)</w:t>
            </w:r>
          </w:p>
        </w:tc>
        <w:tc>
          <w:tcPr>
            <w:tcW w:w="643" w:type="pct"/>
            <w:vAlign w:val="center"/>
          </w:tcPr>
          <w:p w14:paraId="47C8D663" w14:textId="77777777" w:rsidR="00007F70" w:rsidRPr="000006CE" w:rsidRDefault="00007F70" w:rsidP="00D22742">
            <w:pPr>
              <w:pStyle w:val="Normal2"/>
              <w:jc w:val="center"/>
            </w:pPr>
            <w:r w:rsidRPr="000006CE">
              <w:t xml:space="preserve">To </w:t>
            </w:r>
          </w:p>
          <w:p w14:paraId="7ED57538" w14:textId="4612952C" w:rsidR="00007F70" w:rsidRPr="000006CE" w:rsidRDefault="00007F70" w:rsidP="00D22742">
            <w:pPr>
              <w:pStyle w:val="Normal2"/>
              <w:jc w:val="center"/>
              <w:rPr>
                <w:sz w:val="18"/>
              </w:rPr>
            </w:pPr>
            <w:r w:rsidRPr="000006CE">
              <w:rPr>
                <w:sz w:val="14"/>
              </w:rPr>
              <w:t>(</w:t>
            </w:r>
            <w:r w:rsidR="005D7159" w:rsidRPr="000006CE">
              <w:rPr>
                <w:sz w:val="14"/>
              </w:rPr>
              <w:t>e.g</w:t>
            </w:r>
            <w:r w:rsidR="005D7159">
              <w:rPr>
                <w:sz w:val="14"/>
              </w:rPr>
              <w:t>.,</w:t>
            </w:r>
            <w:r w:rsidRPr="000006CE">
              <w:rPr>
                <w:sz w:val="14"/>
              </w:rPr>
              <w:t xml:space="preserve"> </w:t>
            </w:r>
            <w:r>
              <w:rPr>
                <w:sz w:val="14"/>
              </w:rPr>
              <w:t xml:space="preserve">Dec </w:t>
            </w:r>
            <w:r w:rsidR="00E64614" w:rsidRPr="000006CE">
              <w:rPr>
                <w:sz w:val="14"/>
              </w:rPr>
              <w:t>20</w:t>
            </w:r>
            <w:r w:rsidR="00E64614">
              <w:rPr>
                <w:sz w:val="14"/>
              </w:rPr>
              <w:t xml:space="preserve">20 </w:t>
            </w:r>
            <w:r>
              <w:rPr>
                <w:sz w:val="14"/>
              </w:rPr>
              <w:t>/ Latest Available</w:t>
            </w:r>
            <w:r w:rsidRPr="000006CE">
              <w:rPr>
                <w:sz w:val="14"/>
              </w:rPr>
              <w:t>)</w:t>
            </w:r>
          </w:p>
        </w:tc>
      </w:tr>
      <w:tr w:rsidR="00007F70" w:rsidRPr="000006CE" w14:paraId="41142D6F"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0F4447C1" w14:textId="04B892A4" w:rsidR="00007F70" w:rsidRPr="000006CE" w:rsidRDefault="00000000" w:rsidP="006722AE">
            <w:pPr>
              <w:rPr>
                <w:sz w:val="24"/>
                <w:szCs w:val="20"/>
              </w:rPr>
            </w:pPr>
            <w:sdt>
              <w:sdtPr>
                <w:rPr>
                  <w:sz w:val="24"/>
                  <w:szCs w:val="20"/>
                </w:rPr>
                <w:id w:val="1172371889"/>
                <w14:checkbox>
                  <w14:checked w14:val="1"/>
                  <w14:checkedState w14:val="2612" w14:font="MS Gothic"/>
                  <w14:uncheckedState w14:val="2610" w14:font="MS Gothic"/>
                </w14:checkbox>
              </w:sdtPr>
              <w:sdtContent>
                <w:r w:rsidR="00D4283B">
                  <w:rPr>
                    <w:rFonts w:ascii="MS Gothic" w:eastAsia="MS Gothic" w:hAnsi="MS Gothic" w:hint="eastAsia"/>
                    <w:sz w:val="24"/>
                    <w:szCs w:val="20"/>
                  </w:rPr>
                  <w:t>☒</w:t>
                </w:r>
              </w:sdtContent>
            </w:sdt>
          </w:p>
        </w:tc>
        <w:tc>
          <w:tcPr>
            <w:tcW w:w="3357" w:type="pct"/>
            <w:vAlign w:val="center"/>
          </w:tcPr>
          <w:p w14:paraId="00F9E340" w14:textId="11A8AEBD" w:rsidR="00007F70" w:rsidRPr="00922B03" w:rsidRDefault="00007F70" w:rsidP="004746F7">
            <w:pPr>
              <w:rPr>
                <w:rFonts w:asciiTheme="minorHAnsi" w:hAnsiTheme="minorHAnsi" w:cstheme="minorHAnsi"/>
                <w:sz w:val="24"/>
                <w:szCs w:val="20"/>
              </w:rPr>
            </w:pPr>
            <w:r w:rsidRPr="000006CE">
              <w:rPr>
                <w:sz w:val="24"/>
                <w:szCs w:val="20"/>
              </w:rPr>
              <w:t xml:space="preserve">NSW Admitted Patient Data Collection </w:t>
            </w:r>
            <w:r w:rsidRPr="000006CE">
              <w:rPr>
                <w:rFonts w:asciiTheme="minorHAnsi" w:hAnsiTheme="minorHAnsi" w:cstheme="minorHAnsi"/>
                <w:sz w:val="24"/>
                <w:szCs w:val="20"/>
              </w:rPr>
              <w:t>(from Jul 2001)</w:t>
            </w:r>
          </w:p>
          <w:p w14:paraId="7AFA894C" w14:textId="2270AAEC" w:rsidR="00007F70" w:rsidRPr="00922B03" w:rsidRDefault="00007F70" w:rsidP="004746F7">
            <w:pPr>
              <w:ind w:left="-7"/>
              <w:rPr>
                <w:sz w:val="20"/>
                <w:szCs w:val="20"/>
              </w:rPr>
            </w:pPr>
            <w:r w:rsidRPr="00922B03">
              <w:rPr>
                <w:rFonts w:asciiTheme="minorHAnsi" w:hAnsiTheme="minorHAnsi" w:cstheme="minorHAnsi"/>
                <w:sz w:val="24"/>
                <w:szCs w:val="20"/>
              </w:rPr>
              <w:t>Based on:</w:t>
            </w:r>
            <w:r w:rsidR="00FF10DD" w:rsidRPr="00FF10DD">
              <w:rPr>
                <w:rFonts w:asciiTheme="minorHAnsi" w:hAnsiTheme="minorHAnsi" w:cstheme="minorHAnsi"/>
                <w:sz w:val="24"/>
                <w:szCs w:val="20"/>
              </w:rPr>
              <w:tab/>
            </w:r>
            <w:sdt>
              <w:sdtPr>
                <w:rPr>
                  <w:rFonts w:asciiTheme="minorHAnsi" w:hAnsiTheme="minorHAnsi" w:cstheme="minorHAnsi"/>
                  <w:sz w:val="24"/>
                  <w:szCs w:val="20"/>
                </w:rPr>
                <w:id w:val="1154795867"/>
                <w14:checkbox>
                  <w14:checked w14:val="1"/>
                  <w14:checkedState w14:val="2612" w14:font="MS Gothic"/>
                  <w14:uncheckedState w14:val="2610" w14:font="MS Gothic"/>
                </w14:checkbox>
              </w:sdtPr>
              <w:sdtContent>
                <w:r w:rsidR="00D4283B">
                  <w:rPr>
                    <w:rFonts w:ascii="MS Gothic" w:eastAsia="MS Gothic" w:hAnsi="MS Gothic" w:cstheme="minorHAnsi" w:hint="eastAsia"/>
                    <w:sz w:val="24"/>
                    <w:szCs w:val="20"/>
                  </w:rPr>
                  <w:t>☒</w:t>
                </w:r>
              </w:sdtContent>
            </w:sdt>
            <w:r>
              <w:rPr>
                <w:rFonts w:asciiTheme="minorHAnsi" w:hAnsiTheme="minorHAnsi" w:cstheme="minorHAnsi"/>
                <w:sz w:val="24"/>
                <w:szCs w:val="20"/>
              </w:rPr>
              <w:t xml:space="preserve"> </w:t>
            </w:r>
            <w:r w:rsidRPr="00922B03">
              <w:rPr>
                <w:rFonts w:asciiTheme="minorHAnsi" w:hAnsiTheme="minorHAnsi" w:cstheme="minorHAnsi"/>
                <w:sz w:val="24"/>
                <w:szCs w:val="20"/>
              </w:rPr>
              <w:t>Admission date</w:t>
            </w:r>
            <w:r w:rsidR="00FF10DD" w:rsidRPr="00FF10DD">
              <w:rPr>
                <w:rFonts w:asciiTheme="minorHAnsi" w:hAnsiTheme="minorHAnsi" w:cstheme="minorHAnsi"/>
                <w:sz w:val="24"/>
                <w:szCs w:val="20"/>
              </w:rPr>
              <w:tab/>
            </w:r>
            <w:r w:rsidRPr="00922B03">
              <w:rPr>
                <w:rFonts w:asciiTheme="minorHAnsi" w:hAnsiTheme="minorHAnsi" w:cstheme="minorHAnsi"/>
                <w:b/>
                <w:sz w:val="24"/>
                <w:szCs w:val="20"/>
              </w:rPr>
              <w:t>OR</w:t>
            </w:r>
            <w:r w:rsidR="00FF10DD" w:rsidRPr="00FF10DD">
              <w:rPr>
                <w:rFonts w:asciiTheme="minorHAnsi" w:hAnsiTheme="minorHAnsi" w:cstheme="minorHAnsi"/>
                <w:sz w:val="24"/>
                <w:szCs w:val="20"/>
              </w:rPr>
              <w:tab/>
            </w:r>
            <w:sdt>
              <w:sdtPr>
                <w:rPr>
                  <w:rFonts w:asciiTheme="minorHAnsi" w:hAnsiTheme="minorHAnsi" w:cstheme="minorHAnsi"/>
                  <w:sz w:val="24"/>
                  <w:szCs w:val="20"/>
                </w:rPr>
                <w:id w:val="275222669"/>
                <w14:checkbox>
                  <w14:checked w14:val="0"/>
                  <w14:checkedState w14:val="2612" w14:font="MS Gothic"/>
                  <w14:uncheckedState w14:val="2610" w14:font="MS Gothic"/>
                </w14:checkbox>
              </w:sdtPr>
              <w:sdtContent>
                <w:r w:rsidRPr="00922B03">
                  <w:rPr>
                    <w:rFonts w:ascii="MS Gothic" w:eastAsia="MS Gothic" w:hAnsi="MS Gothic" w:cs="MS Gothic" w:hint="eastAsia"/>
                    <w:sz w:val="24"/>
                    <w:szCs w:val="20"/>
                  </w:rPr>
                  <w:t>☐</w:t>
                </w:r>
              </w:sdtContent>
            </w:sdt>
            <w:r>
              <w:rPr>
                <w:rFonts w:asciiTheme="minorHAnsi" w:hAnsiTheme="minorHAnsi" w:cstheme="minorHAnsi"/>
                <w:sz w:val="24"/>
                <w:szCs w:val="20"/>
              </w:rPr>
              <w:t xml:space="preserve"> </w:t>
            </w:r>
            <w:r w:rsidRPr="00922B03">
              <w:rPr>
                <w:rFonts w:asciiTheme="minorHAnsi" w:hAnsiTheme="minorHAnsi" w:cstheme="minorHAnsi"/>
                <w:sz w:val="24"/>
                <w:szCs w:val="20"/>
              </w:rPr>
              <w:t>Separation date</w:t>
            </w:r>
          </w:p>
        </w:tc>
        <w:tc>
          <w:tcPr>
            <w:tcW w:w="714" w:type="pct"/>
            <w:vAlign w:val="center"/>
          </w:tcPr>
          <w:p w14:paraId="787214BA" w14:textId="0B62D414" w:rsidR="00007F70" w:rsidRPr="009B2A4E" w:rsidRDefault="00AB2619" w:rsidP="009B2A4E">
            <w:pPr>
              <w:spacing w:line="240" w:lineRule="auto"/>
              <w:jc w:val="center"/>
            </w:pPr>
            <w:r>
              <w:t>2006</w:t>
            </w:r>
          </w:p>
        </w:tc>
        <w:tc>
          <w:tcPr>
            <w:tcW w:w="643" w:type="pct"/>
            <w:vAlign w:val="center"/>
          </w:tcPr>
          <w:p w14:paraId="4B9227F8" w14:textId="0453CF5A" w:rsidR="00007F70" w:rsidRPr="009B2A4E" w:rsidRDefault="00F1014A" w:rsidP="009B2A4E">
            <w:pPr>
              <w:spacing w:line="240" w:lineRule="auto"/>
              <w:jc w:val="center"/>
            </w:pPr>
            <w:r>
              <w:rPr>
                <w:rStyle w:val="cf01"/>
              </w:rPr>
              <w:t>latest available</w:t>
            </w:r>
          </w:p>
        </w:tc>
      </w:tr>
      <w:tr w:rsidR="001375F8" w14:paraId="4FDE9C15" w14:textId="77777777" w:rsidTr="6014AD0E">
        <w:trPr>
          <w:cantSplit/>
          <w:trHeight w:val="454"/>
          <w:jc w:val="center"/>
        </w:trPr>
        <w:tc>
          <w:tcPr>
            <w:tcW w:w="286" w:type="pct"/>
            <w:vAlign w:val="center"/>
          </w:tcPr>
          <w:p w14:paraId="6C7DE277" w14:textId="0C91BF44" w:rsidR="001375F8" w:rsidRPr="7D0F550A" w:rsidRDefault="00000000" w:rsidP="001375F8">
            <w:pPr>
              <w:rPr>
                <w:sz w:val="24"/>
                <w:szCs w:val="24"/>
              </w:rPr>
            </w:pPr>
            <w:sdt>
              <w:sdtPr>
                <w:rPr>
                  <w:rFonts w:asciiTheme="minorHAnsi" w:hAnsiTheme="minorHAnsi" w:cstheme="minorHAnsi"/>
                  <w:sz w:val="24"/>
                  <w:szCs w:val="20"/>
                </w:rPr>
                <w:id w:val="721104210"/>
                <w14:checkbox>
                  <w14:checked w14:val="1"/>
                  <w14:checkedState w14:val="2612" w14:font="MS Gothic"/>
                  <w14:uncheckedState w14:val="2610" w14:font="MS Gothic"/>
                </w14:checkbox>
              </w:sdtPr>
              <w:sdtContent>
                <w:r w:rsidR="00636938">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398E0E75" w14:textId="258B4FB7" w:rsidR="001375F8" w:rsidRDefault="001375F8" w:rsidP="001375F8">
            <w:pPr>
              <w:rPr>
                <w:sz w:val="24"/>
                <w:szCs w:val="24"/>
              </w:rPr>
            </w:pPr>
            <w:r w:rsidRPr="7D0F550A">
              <w:rPr>
                <w:sz w:val="24"/>
                <w:szCs w:val="24"/>
              </w:rPr>
              <w:t>NSW Emergency Department Data Collection (from 2005)</w:t>
            </w:r>
          </w:p>
        </w:tc>
        <w:tc>
          <w:tcPr>
            <w:tcW w:w="714" w:type="pct"/>
            <w:vAlign w:val="center"/>
          </w:tcPr>
          <w:p w14:paraId="7911296C" w14:textId="57C1648E" w:rsidR="001375F8" w:rsidRDefault="00AB2619" w:rsidP="001375F8">
            <w:pPr>
              <w:jc w:val="center"/>
              <w:rPr>
                <w:sz w:val="20"/>
                <w:szCs w:val="20"/>
              </w:rPr>
            </w:pPr>
            <w:r>
              <w:t>2006</w:t>
            </w:r>
          </w:p>
        </w:tc>
        <w:tc>
          <w:tcPr>
            <w:tcW w:w="643" w:type="pct"/>
            <w:vAlign w:val="center"/>
          </w:tcPr>
          <w:p w14:paraId="76974079" w14:textId="43F63482" w:rsidR="001375F8" w:rsidRDefault="00F1014A" w:rsidP="001375F8">
            <w:pPr>
              <w:jc w:val="center"/>
              <w:rPr>
                <w:sz w:val="20"/>
                <w:szCs w:val="20"/>
              </w:rPr>
            </w:pPr>
            <w:r>
              <w:rPr>
                <w:rStyle w:val="cf01"/>
              </w:rPr>
              <w:t>latest available</w:t>
            </w:r>
          </w:p>
        </w:tc>
      </w:tr>
      <w:tr w:rsidR="001375F8" w14:paraId="5A246065"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0EFA601E" w14:textId="404BB043" w:rsidR="001375F8" w:rsidRPr="00626679" w:rsidRDefault="00000000" w:rsidP="001375F8">
            <w:pPr>
              <w:rPr>
                <w:sz w:val="24"/>
                <w:szCs w:val="24"/>
              </w:rPr>
            </w:pPr>
            <w:sdt>
              <w:sdtPr>
                <w:rPr>
                  <w:rFonts w:asciiTheme="minorHAnsi" w:hAnsiTheme="minorHAnsi" w:cstheme="minorHAnsi"/>
                  <w:sz w:val="24"/>
                  <w:szCs w:val="20"/>
                </w:rPr>
                <w:id w:val="1377122483"/>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p>
        </w:tc>
        <w:tc>
          <w:tcPr>
            <w:tcW w:w="3357" w:type="pct"/>
            <w:vAlign w:val="center"/>
          </w:tcPr>
          <w:p w14:paraId="364615AC" w14:textId="0C7DC30D" w:rsidR="001375F8" w:rsidRPr="7D0F550A" w:rsidRDefault="001375F8" w:rsidP="001375F8">
            <w:pPr>
              <w:rPr>
                <w:sz w:val="24"/>
                <w:szCs w:val="24"/>
              </w:rPr>
            </w:pPr>
            <w:r w:rsidRPr="009F1B25">
              <w:rPr>
                <w:sz w:val="24"/>
                <w:szCs w:val="24"/>
              </w:rPr>
              <w:t xml:space="preserve">NSW Non-Admitted Patient Data Collection (from Jul 2015) </w:t>
            </w:r>
          </w:p>
        </w:tc>
        <w:tc>
          <w:tcPr>
            <w:tcW w:w="714" w:type="pct"/>
            <w:vAlign w:val="center"/>
          </w:tcPr>
          <w:p w14:paraId="39BA38DB" w14:textId="77777777" w:rsidR="001375F8" w:rsidRDefault="001375F8" w:rsidP="001375F8">
            <w:pPr>
              <w:jc w:val="center"/>
              <w:rPr>
                <w:sz w:val="20"/>
                <w:szCs w:val="20"/>
              </w:rPr>
            </w:pPr>
          </w:p>
        </w:tc>
        <w:tc>
          <w:tcPr>
            <w:tcW w:w="643" w:type="pct"/>
            <w:vAlign w:val="center"/>
          </w:tcPr>
          <w:p w14:paraId="38240D70" w14:textId="77777777" w:rsidR="001375F8" w:rsidRDefault="001375F8" w:rsidP="001375F8">
            <w:pPr>
              <w:jc w:val="center"/>
              <w:rPr>
                <w:sz w:val="20"/>
                <w:szCs w:val="20"/>
              </w:rPr>
            </w:pPr>
          </w:p>
        </w:tc>
      </w:tr>
      <w:tr w:rsidR="001375F8" w:rsidRPr="000006CE" w14:paraId="5CF7B223" w14:textId="77777777" w:rsidTr="6014AD0E">
        <w:trPr>
          <w:cantSplit/>
          <w:trHeight w:val="454"/>
          <w:jc w:val="center"/>
        </w:trPr>
        <w:tc>
          <w:tcPr>
            <w:tcW w:w="286" w:type="pct"/>
            <w:vAlign w:val="center"/>
          </w:tcPr>
          <w:p w14:paraId="6E62AAFD" w14:textId="63F39040" w:rsidR="001375F8" w:rsidRPr="000006CE" w:rsidRDefault="00000000" w:rsidP="001375F8">
            <w:pPr>
              <w:ind w:left="-7"/>
              <w:rPr>
                <w:sz w:val="24"/>
                <w:szCs w:val="20"/>
              </w:rPr>
            </w:pPr>
            <w:sdt>
              <w:sdtPr>
                <w:rPr>
                  <w:rFonts w:asciiTheme="minorHAnsi" w:hAnsiTheme="minorHAnsi" w:cstheme="minorHAnsi"/>
                  <w:sz w:val="24"/>
                  <w:szCs w:val="20"/>
                </w:rPr>
                <w:id w:val="-1587760902"/>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672493B6" w14:textId="48187C3A" w:rsidR="001375F8" w:rsidRPr="00922B03" w:rsidRDefault="001375F8" w:rsidP="001375F8">
            <w:pPr>
              <w:ind w:left="-7"/>
              <w:rPr>
                <w:sz w:val="20"/>
                <w:szCs w:val="20"/>
              </w:rPr>
            </w:pPr>
            <w:r w:rsidRPr="000006CE">
              <w:rPr>
                <w:sz w:val="24"/>
                <w:szCs w:val="20"/>
              </w:rPr>
              <w:t>NSW Perinatal Data Collection (from 1994)</w:t>
            </w:r>
          </w:p>
        </w:tc>
        <w:tc>
          <w:tcPr>
            <w:tcW w:w="714" w:type="pct"/>
            <w:vAlign w:val="center"/>
          </w:tcPr>
          <w:p w14:paraId="01439A38" w14:textId="77777777" w:rsidR="001375F8" w:rsidRPr="00922B03" w:rsidRDefault="001375F8" w:rsidP="001375F8">
            <w:pPr>
              <w:jc w:val="center"/>
              <w:rPr>
                <w:sz w:val="20"/>
                <w:szCs w:val="20"/>
              </w:rPr>
            </w:pPr>
          </w:p>
        </w:tc>
        <w:tc>
          <w:tcPr>
            <w:tcW w:w="643" w:type="pct"/>
            <w:vAlign w:val="center"/>
          </w:tcPr>
          <w:p w14:paraId="197FF571" w14:textId="77777777" w:rsidR="001375F8" w:rsidRPr="00922B03" w:rsidRDefault="001375F8" w:rsidP="001375F8">
            <w:pPr>
              <w:jc w:val="center"/>
              <w:rPr>
                <w:sz w:val="20"/>
                <w:szCs w:val="20"/>
              </w:rPr>
            </w:pPr>
          </w:p>
        </w:tc>
      </w:tr>
      <w:tr w:rsidR="001375F8" w14:paraId="01D82E85"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60178C97" w14:textId="04922C32" w:rsidR="001375F8" w:rsidRPr="7D0F550A" w:rsidRDefault="00000000" w:rsidP="001375F8">
            <w:pPr>
              <w:rPr>
                <w:sz w:val="24"/>
                <w:szCs w:val="24"/>
              </w:rPr>
            </w:pPr>
            <w:sdt>
              <w:sdtPr>
                <w:rPr>
                  <w:rFonts w:asciiTheme="minorHAnsi" w:hAnsiTheme="minorHAnsi" w:cstheme="minorHAnsi"/>
                  <w:sz w:val="24"/>
                  <w:szCs w:val="20"/>
                </w:rPr>
                <w:id w:val="602081726"/>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76CA40D6" w14:textId="45F4EC3C" w:rsidR="001375F8" w:rsidRDefault="001375F8" w:rsidP="001375F8">
            <w:pPr>
              <w:rPr>
                <w:sz w:val="24"/>
                <w:szCs w:val="24"/>
              </w:rPr>
            </w:pPr>
            <w:r w:rsidRPr="7D0F550A">
              <w:rPr>
                <w:sz w:val="24"/>
                <w:szCs w:val="24"/>
              </w:rPr>
              <w:t>NSW Perinatal Death Review Database (from 2000)</w:t>
            </w:r>
          </w:p>
        </w:tc>
        <w:tc>
          <w:tcPr>
            <w:tcW w:w="714" w:type="pct"/>
            <w:vAlign w:val="center"/>
          </w:tcPr>
          <w:p w14:paraId="4330FBDF" w14:textId="4AA4D90C" w:rsidR="001375F8" w:rsidRDefault="001375F8" w:rsidP="001375F8">
            <w:pPr>
              <w:jc w:val="center"/>
              <w:rPr>
                <w:sz w:val="20"/>
                <w:szCs w:val="20"/>
              </w:rPr>
            </w:pPr>
          </w:p>
        </w:tc>
        <w:tc>
          <w:tcPr>
            <w:tcW w:w="643" w:type="pct"/>
            <w:vAlign w:val="center"/>
          </w:tcPr>
          <w:p w14:paraId="78EA4B0E" w14:textId="408F181A" w:rsidR="001375F8" w:rsidRDefault="001375F8" w:rsidP="001375F8">
            <w:pPr>
              <w:jc w:val="center"/>
              <w:rPr>
                <w:sz w:val="20"/>
                <w:szCs w:val="20"/>
              </w:rPr>
            </w:pPr>
          </w:p>
        </w:tc>
      </w:tr>
      <w:tr w:rsidR="001375F8" w:rsidRPr="000006CE" w14:paraId="502CDC47" w14:textId="77777777" w:rsidTr="6014AD0E">
        <w:trPr>
          <w:cantSplit/>
          <w:trHeight w:val="454"/>
          <w:jc w:val="center"/>
        </w:trPr>
        <w:tc>
          <w:tcPr>
            <w:tcW w:w="286" w:type="pct"/>
            <w:vAlign w:val="center"/>
          </w:tcPr>
          <w:p w14:paraId="2ECB6E15" w14:textId="6BB0F7E9" w:rsidR="001375F8" w:rsidRPr="000006CE" w:rsidRDefault="00000000" w:rsidP="001375F8">
            <w:pPr>
              <w:ind w:left="-7"/>
              <w:rPr>
                <w:sz w:val="24"/>
                <w:szCs w:val="20"/>
              </w:rPr>
            </w:pPr>
            <w:sdt>
              <w:sdtPr>
                <w:rPr>
                  <w:rFonts w:asciiTheme="minorHAnsi" w:hAnsiTheme="minorHAnsi" w:cstheme="minorHAnsi"/>
                  <w:sz w:val="24"/>
                  <w:szCs w:val="20"/>
                </w:rPr>
                <w:id w:val="-311719709"/>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664C51A5" w14:textId="3F4E02BA" w:rsidR="001375F8" w:rsidRPr="00922B03" w:rsidRDefault="001375F8" w:rsidP="001375F8">
            <w:pPr>
              <w:ind w:left="-7"/>
              <w:rPr>
                <w:sz w:val="20"/>
                <w:szCs w:val="20"/>
              </w:rPr>
            </w:pPr>
            <w:r w:rsidRPr="000006CE">
              <w:rPr>
                <w:sz w:val="24"/>
                <w:szCs w:val="20"/>
              </w:rPr>
              <w:t>NSW RBDM Birth Registrations (from 1994)</w:t>
            </w:r>
          </w:p>
        </w:tc>
        <w:tc>
          <w:tcPr>
            <w:tcW w:w="714" w:type="pct"/>
            <w:vAlign w:val="center"/>
          </w:tcPr>
          <w:p w14:paraId="18E51EAE" w14:textId="77777777" w:rsidR="001375F8" w:rsidRPr="00922B03" w:rsidRDefault="001375F8" w:rsidP="001375F8">
            <w:pPr>
              <w:jc w:val="center"/>
              <w:rPr>
                <w:sz w:val="20"/>
                <w:szCs w:val="20"/>
              </w:rPr>
            </w:pPr>
          </w:p>
        </w:tc>
        <w:tc>
          <w:tcPr>
            <w:tcW w:w="643" w:type="pct"/>
            <w:vAlign w:val="center"/>
          </w:tcPr>
          <w:p w14:paraId="28D6B6BB" w14:textId="77777777" w:rsidR="001375F8" w:rsidRPr="00922B03" w:rsidRDefault="001375F8" w:rsidP="001375F8">
            <w:pPr>
              <w:jc w:val="center"/>
              <w:rPr>
                <w:sz w:val="20"/>
                <w:szCs w:val="20"/>
              </w:rPr>
            </w:pPr>
          </w:p>
        </w:tc>
      </w:tr>
      <w:tr w:rsidR="001375F8" w14:paraId="1D14E328"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00D0523B" w14:textId="6C1FA848" w:rsidR="001375F8" w:rsidRPr="7D0F550A" w:rsidRDefault="00000000" w:rsidP="001375F8">
            <w:pPr>
              <w:rPr>
                <w:sz w:val="24"/>
                <w:szCs w:val="24"/>
              </w:rPr>
            </w:pPr>
            <w:sdt>
              <w:sdtPr>
                <w:rPr>
                  <w:rFonts w:asciiTheme="minorHAnsi" w:hAnsiTheme="minorHAnsi" w:cstheme="minorHAnsi"/>
                  <w:sz w:val="24"/>
                  <w:szCs w:val="20"/>
                </w:rPr>
                <w:id w:val="-28957253"/>
                <w14:checkbox>
                  <w14:checked w14:val="1"/>
                  <w14:checkedState w14:val="2612" w14:font="MS Gothic"/>
                  <w14:uncheckedState w14:val="2610" w14:font="MS Gothic"/>
                </w14:checkbox>
              </w:sdtPr>
              <w:sdtContent>
                <w:r w:rsidR="00024D76">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1D981E7D" w14:textId="59ED5485" w:rsidR="001375F8" w:rsidRDefault="001375F8" w:rsidP="001375F8">
            <w:pPr>
              <w:rPr>
                <w:sz w:val="24"/>
                <w:szCs w:val="24"/>
              </w:rPr>
            </w:pPr>
            <w:r w:rsidRPr="7D0F550A">
              <w:rPr>
                <w:sz w:val="24"/>
                <w:szCs w:val="24"/>
              </w:rPr>
              <w:t>NSW RBDM Death Registrations (from 1985)</w:t>
            </w:r>
          </w:p>
        </w:tc>
        <w:tc>
          <w:tcPr>
            <w:tcW w:w="714" w:type="pct"/>
            <w:vAlign w:val="center"/>
          </w:tcPr>
          <w:p w14:paraId="2B5B6CBC" w14:textId="543F43CC" w:rsidR="001375F8" w:rsidRDefault="00AB2619" w:rsidP="001375F8">
            <w:pPr>
              <w:jc w:val="center"/>
              <w:rPr>
                <w:sz w:val="20"/>
                <w:szCs w:val="20"/>
              </w:rPr>
            </w:pPr>
            <w:r w:rsidRPr="6014AD0E">
              <w:rPr>
                <w:sz w:val="20"/>
                <w:szCs w:val="20"/>
              </w:rPr>
              <w:t>20</w:t>
            </w:r>
            <w:r>
              <w:rPr>
                <w:sz w:val="20"/>
                <w:szCs w:val="20"/>
              </w:rPr>
              <w:t>06</w:t>
            </w:r>
          </w:p>
        </w:tc>
        <w:tc>
          <w:tcPr>
            <w:tcW w:w="643" w:type="pct"/>
            <w:vAlign w:val="center"/>
          </w:tcPr>
          <w:p w14:paraId="688EBBF9" w14:textId="28B29CED" w:rsidR="001375F8" w:rsidRDefault="00024D76" w:rsidP="001375F8">
            <w:pPr>
              <w:jc w:val="center"/>
              <w:rPr>
                <w:sz w:val="20"/>
                <w:szCs w:val="20"/>
              </w:rPr>
            </w:pPr>
            <w:r>
              <w:rPr>
                <w:sz w:val="20"/>
                <w:szCs w:val="20"/>
              </w:rPr>
              <w:t>Latest available</w:t>
            </w:r>
          </w:p>
        </w:tc>
      </w:tr>
      <w:tr w:rsidR="001375F8" w14:paraId="7F380FCD" w14:textId="77777777" w:rsidTr="6014AD0E">
        <w:trPr>
          <w:cantSplit/>
          <w:trHeight w:val="454"/>
          <w:jc w:val="center"/>
        </w:trPr>
        <w:tc>
          <w:tcPr>
            <w:tcW w:w="286" w:type="pct"/>
            <w:vAlign w:val="center"/>
          </w:tcPr>
          <w:p w14:paraId="0CA28476" w14:textId="40E21825" w:rsidR="001375F8" w:rsidRPr="7D0F550A" w:rsidRDefault="00000000" w:rsidP="001375F8">
            <w:pPr>
              <w:rPr>
                <w:sz w:val="24"/>
                <w:szCs w:val="24"/>
              </w:rPr>
            </w:pPr>
            <w:sdt>
              <w:sdtPr>
                <w:rPr>
                  <w:rFonts w:asciiTheme="minorHAnsi" w:hAnsiTheme="minorHAnsi" w:cstheme="minorHAnsi"/>
                  <w:sz w:val="24"/>
                  <w:szCs w:val="20"/>
                </w:rPr>
                <w:id w:val="2074460531"/>
                <w14:checkbox>
                  <w14:checked w14:val="1"/>
                  <w14:checkedState w14:val="2612" w14:font="MS Gothic"/>
                  <w14:uncheckedState w14:val="2610" w14:font="MS Gothic"/>
                </w14:checkbox>
              </w:sdtPr>
              <w:sdtContent>
                <w:r w:rsidR="001375F8">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6FCACD1E" w14:textId="45DB6445" w:rsidR="001375F8" w:rsidRDefault="001375F8" w:rsidP="001375F8">
            <w:pPr>
              <w:rPr>
                <w:sz w:val="24"/>
                <w:szCs w:val="24"/>
              </w:rPr>
            </w:pPr>
            <w:r w:rsidRPr="7D0F550A">
              <w:rPr>
                <w:sz w:val="24"/>
                <w:szCs w:val="24"/>
              </w:rPr>
              <w:t>NSW Cause of Death Unit Record File (from 1985)</w:t>
            </w:r>
          </w:p>
        </w:tc>
        <w:tc>
          <w:tcPr>
            <w:tcW w:w="714" w:type="pct"/>
            <w:vAlign w:val="center"/>
          </w:tcPr>
          <w:p w14:paraId="193F9257" w14:textId="46FB07E9" w:rsidR="001375F8" w:rsidRDefault="00AB2619" w:rsidP="001375F8">
            <w:pPr>
              <w:spacing w:line="240" w:lineRule="auto"/>
              <w:jc w:val="center"/>
              <w:rPr>
                <w:sz w:val="20"/>
                <w:szCs w:val="20"/>
              </w:rPr>
            </w:pPr>
            <w:r w:rsidRPr="6014AD0E">
              <w:rPr>
                <w:sz w:val="20"/>
                <w:szCs w:val="20"/>
              </w:rPr>
              <w:t>20</w:t>
            </w:r>
            <w:r>
              <w:rPr>
                <w:sz w:val="20"/>
                <w:szCs w:val="20"/>
              </w:rPr>
              <w:t>06</w:t>
            </w:r>
          </w:p>
        </w:tc>
        <w:tc>
          <w:tcPr>
            <w:tcW w:w="643" w:type="pct"/>
            <w:vAlign w:val="center"/>
          </w:tcPr>
          <w:p w14:paraId="37925479" w14:textId="174B64A9" w:rsidR="001375F8" w:rsidRDefault="00F1014A" w:rsidP="001375F8">
            <w:pPr>
              <w:spacing w:line="240" w:lineRule="auto"/>
              <w:jc w:val="center"/>
              <w:rPr>
                <w:sz w:val="20"/>
                <w:szCs w:val="20"/>
              </w:rPr>
            </w:pPr>
            <w:r>
              <w:rPr>
                <w:rStyle w:val="cf01"/>
              </w:rPr>
              <w:t>latest available</w:t>
            </w:r>
          </w:p>
        </w:tc>
      </w:tr>
      <w:tr w:rsidR="001375F8" w:rsidRPr="000006CE" w14:paraId="3F7A89C8"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7DB71BE3" w14:textId="3464062B" w:rsidR="001375F8" w:rsidRPr="000006CE" w:rsidRDefault="00000000" w:rsidP="001375F8">
            <w:pPr>
              <w:ind w:left="-7"/>
              <w:rPr>
                <w:sz w:val="24"/>
                <w:szCs w:val="20"/>
              </w:rPr>
            </w:pPr>
            <w:sdt>
              <w:sdtPr>
                <w:rPr>
                  <w:rFonts w:asciiTheme="minorHAnsi" w:hAnsiTheme="minorHAnsi" w:cstheme="minorHAnsi"/>
                  <w:sz w:val="24"/>
                  <w:szCs w:val="20"/>
                </w:rPr>
                <w:id w:val="-1747728028"/>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5892282B" w14:textId="649D32EA" w:rsidR="001375F8" w:rsidRPr="00922B03" w:rsidRDefault="001375F8" w:rsidP="001375F8">
            <w:pPr>
              <w:ind w:left="-7"/>
              <w:rPr>
                <w:sz w:val="20"/>
                <w:szCs w:val="20"/>
              </w:rPr>
            </w:pPr>
            <w:r w:rsidRPr="000006CE">
              <w:rPr>
                <w:sz w:val="24"/>
                <w:szCs w:val="20"/>
              </w:rPr>
              <w:t>NSW Mental Health Ambulatory Data Collection (from 2001)</w:t>
            </w:r>
          </w:p>
        </w:tc>
        <w:tc>
          <w:tcPr>
            <w:tcW w:w="714" w:type="pct"/>
            <w:vAlign w:val="center"/>
          </w:tcPr>
          <w:p w14:paraId="7A1BEE0E" w14:textId="77777777" w:rsidR="001375F8" w:rsidRPr="00922B03" w:rsidRDefault="001375F8" w:rsidP="001375F8">
            <w:pPr>
              <w:jc w:val="center"/>
              <w:rPr>
                <w:sz w:val="20"/>
                <w:szCs w:val="20"/>
              </w:rPr>
            </w:pPr>
          </w:p>
        </w:tc>
        <w:tc>
          <w:tcPr>
            <w:tcW w:w="643" w:type="pct"/>
            <w:vAlign w:val="center"/>
          </w:tcPr>
          <w:p w14:paraId="1C8899A1" w14:textId="77777777" w:rsidR="001375F8" w:rsidRPr="00922B03" w:rsidRDefault="001375F8" w:rsidP="001375F8">
            <w:pPr>
              <w:jc w:val="center"/>
              <w:rPr>
                <w:sz w:val="20"/>
                <w:szCs w:val="20"/>
              </w:rPr>
            </w:pPr>
          </w:p>
        </w:tc>
      </w:tr>
      <w:tr w:rsidR="001375F8" w14:paraId="5A75B350" w14:textId="77777777" w:rsidTr="6014AD0E">
        <w:trPr>
          <w:cantSplit/>
          <w:trHeight w:val="454"/>
          <w:jc w:val="center"/>
        </w:trPr>
        <w:tc>
          <w:tcPr>
            <w:tcW w:w="286" w:type="pct"/>
            <w:vAlign w:val="center"/>
          </w:tcPr>
          <w:p w14:paraId="3AE1977D" w14:textId="39CB1C65" w:rsidR="001375F8" w:rsidRPr="7D0F550A" w:rsidRDefault="00000000" w:rsidP="001375F8">
            <w:pPr>
              <w:rPr>
                <w:sz w:val="24"/>
                <w:szCs w:val="24"/>
              </w:rPr>
            </w:pPr>
            <w:sdt>
              <w:sdtPr>
                <w:rPr>
                  <w:rFonts w:asciiTheme="minorHAnsi" w:hAnsiTheme="minorHAnsi" w:cstheme="minorHAnsi"/>
                  <w:sz w:val="24"/>
                  <w:szCs w:val="20"/>
                </w:rPr>
                <w:id w:val="-124156607"/>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7DFA0208" w14:textId="63EA9EF9" w:rsidR="001375F8" w:rsidRDefault="001375F8" w:rsidP="001375F8">
            <w:pPr>
              <w:rPr>
                <w:sz w:val="24"/>
                <w:szCs w:val="24"/>
              </w:rPr>
            </w:pPr>
            <w:r w:rsidRPr="7D0F550A">
              <w:rPr>
                <w:sz w:val="24"/>
                <w:szCs w:val="24"/>
              </w:rPr>
              <w:t>NSW Central Cancer Registry (from 1972)</w:t>
            </w:r>
          </w:p>
        </w:tc>
        <w:tc>
          <w:tcPr>
            <w:tcW w:w="714" w:type="pct"/>
            <w:vAlign w:val="center"/>
          </w:tcPr>
          <w:p w14:paraId="3B5A8135" w14:textId="1011F5DA" w:rsidR="001375F8" w:rsidRDefault="001375F8" w:rsidP="001375F8">
            <w:pPr>
              <w:jc w:val="center"/>
              <w:rPr>
                <w:sz w:val="20"/>
                <w:szCs w:val="20"/>
              </w:rPr>
            </w:pPr>
          </w:p>
        </w:tc>
        <w:tc>
          <w:tcPr>
            <w:tcW w:w="643" w:type="pct"/>
            <w:vAlign w:val="center"/>
          </w:tcPr>
          <w:p w14:paraId="3C3C1B75" w14:textId="4DB7E0CE" w:rsidR="001375F8" w:rsidRDefault="001375F8" w:rsidP="001375F8">
            <w:pPr>
              <w:jc w:val="center"/>
              <w:rPr>
                <w:sz w:val="20"/>
                <w:szCs w:val="20"/>
              </w:rPr>
            </w:pPr>
          </w:p>
        </w:tc>
      </w:tr>
      <w:tr w:rsidR="001375F8" w:rsidRPr="000006CE" w14:paraId="749CFEC4"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3F5D540A" w14:textId="609C8568" w:rsidR="001375F8" w:rsidRPr="000006CE" w:rsidRDefault="00000000" w:rsidP="001375F8">
            <w:pPr>
              <w:ind w:left="-7"/>
              <w:rPr>
                <w:sz w:val="24"/>
                <w:szCs w:val="20"/>
              </w:rPr>
            </w:pPr>
            <w:sdt>
              <w:sdtPr>
                <w:rPr>
                  <w:rFonts w:asciiTheme="minorHAnsi" w:hAnsiTheme="minorHAnsi" w:cstheme="minorHAnsi"/>
                  <w:sz w:val="24"/>
                  <w:szCs w:val="20"/>
                </w:rPr>
                <w:id w:val="-2145804200"/>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5C317DEB" w14:textId="7092809F" w:rsidR="001375F8" w:rsidRPr="00922B03" w:rsidRDefault="001375F8" w:rsidP="001375F8">
            <w:pPr>
              <w:ind w:left="-7"/>
              <w:rPr>
                <w:sz w:val="20"/>
                <w:szCs w:val="20"/>
              </w:rPr>
            </w:pPr>
            <w:r w:rsidRPr="000006CE">
              <w:rPr>
                <w:sz w:val="24"/>
                <w:szCs w:val="20"/>
              </w:rPr>
              <w:t>NSW Pap Test Register (from Jul 1996)</w:t>
            </w:r>
          </w:p>
        </w:tc>
        <w:tc>
          <w:tcPr>
            <w:tcW w:w="714" w:type="pct"/>
            <w:vAlign w:val="center"/>
          </w:tcPr>
          <w:p w14:paraId="71B8793C" w14:textId="77777777" w:rsidR="001375F8" w:rsidRPr="00922B03" w:rsidRDefault="001375F8" w:rsidP="001375F8">
            <w:pPr>
              <w:jc w:val="center"/>
              <w:rPr>
                <w:sz w:val="20"/>
                <w:szCs w:val="20"/>
              </w:rPr>
            </w:pPr>
          </w:p>
        </w:tc>
        <w:tc>
          <w:tcPr>
            <w:tcW w:w="643" w:type="pct"/>
            <w:vAlign w:val="center"/>
          </w:tcPr>
          <w:p w14:paraId="4D0FDCF8" w14:textId="77777777" w:rsidR="001375F8" w:rsidRPr="00922B03" w:rsidRDefault="001375F8" w:rsidP="001375F8">
            <w:pPr>
              <w:jc w:val="center"/>
              <w:rPr>
                <w:sz w:val="20"/>
                <w:szCs w:val="20"/>
              </w:rPr>
            </w:pPr>
          </w:p>
        </w:tc>
      </w:tr>
      <w:tr w:rsidR="001375F8" w14:paraId="50B7C2D1" w14:textId="77777777" w:rsidTr="6014AD0E">
        <w:trPr>
          <w:cantSplit/>
          <w:trHeight w:val="454"/>
          <w:jc w:val="center"/>
        </w:trPr>
        <w:tc>
          <w:tcPr>
            <w:tcW w:w="286" w:type="pct"/>
            <w:vAlign w:val="center"/>
          </w:tcPr>
          <w:p w14:paraId="1154D377" w14:textId="6D1EE481" w:rsidR="001375F8" w:rsidRPr="7D0F550A" w:rsidRDefault="00000000" w:rsidP="001375F8">
            <w:pPr>
              <w:rPr>
                <w:sz w:val="24"/>
                <w:szCs w:val="24"/>
              </w:rPr>
            </w:pPr>
            <w:sdt>
              <w:sdtPr>
                <w:rPr>
                  <w:rFonts w:asciiTheme="minorHAnsi" w:hAnsiTheme="minorHAnsi" w:cstheme="minorHAnsi"/>
                  <w:sz w:val="24"/>
                  <w:szCs w:val="20"/>
                </w:rPr>
                <w:id w:val="-546527269"/>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5B3627B4" w14:textId="487A27C7" w:rsidR="001375F8" w:rsidRDefault="001375F8" w:rsidP="001375F8">
            <w:pPr>
              <w:rPr>
                <w:sz w:val="24"/>
                <w:szCs w:val="24"/>
              </w:rPr>
            </w:pPr>
            <w:r w:rsidRPr="7D0F550A">
              <w:rPr>
                <w:sz w:val="24"/>
                <w:szCs w:val="24"/>
              </w:rPr>
              <w:t>BreastScreen NSW (from Jan 1988)</w:t>
            </w:r>
          </w:p>
        </w:tc>
        <w:tc>
          <w:tcPr>
            <w:tcW w:w="714" w:type="pct"/>
            <w:vAlign w:val="center"/>
          </w:tcPr>
          <w:p w14:paraId="5014A6DD" w14:textId="6BA1F1D2" w:rsidR="001375F8" w:rsidRDefault="001375F8" w:rsidP="001375F8">
            <w:pPr>
              <w:jc w:val="center"/>
              <w:rPr>
                <w:sz w:val="20"/>
                <w:szCs w:val="20"/>
              </w:rPr>
            </w:pPr>
          </w:p>
        </w:tc>
        <w:tc>
          <w:tcPr>
            <w:tcW w:w="643" w:type="pct"/>
            <w:vAlign w:val="center"/>
          </w:tcPr>
          <w:p w14:paraId="4658CD0E" w14:textId="4138CE59" w:rsidR="001375F8" w:rsidRDefault="001375F8" w:rsidP="001375F8">
            <w:pPr>
              <w:jc w:val="center"/>
              <w:rPr>
                <w:sz w:val="20"/>
                <w:szCs w:val="20"/>
              </w:rPr>
            </w:pPr>
          </w:p>
        </w:tc>
      </w:tr>
      <w:tr w:rsidR="001375F8" w:rsidRPr="000006CE" w14:paraId="556358BE"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499D6660" w14:textId="412839CF" w:rsidR="001375F8" w:rsidRPr="000006CE" w:rsidRDefault="00000000" w:rsidP="001375F8">
            <w:pPr>
              <w:ind w:left="-7"/>
              <w:rPr>
                <w:sz w:val="24"/>
                <w:szCs w:val="20"/>
              </w:rPr>
            </w:pPr>
            <w:sdt>
              <w:sdtPr>
                <w:rPr>
                  <w:rFonts w:asciiTheme="minorHAnsi" w:hAnsiTheme="minorHAnsi" w:cstheme="minorHAnsi"/>
                  <w:sz w:val="24"/>
                  <w:szCs w:val="20"/>
                </w:rPr>
                <w:id w:val="-1436439808"/>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3AF748E1" w14:textId="3C52A554" w:rsidR="001375F8" w:rsidRPr="00922B03" w:rsidRDefault="001375F8" w:rsidP="001375F8">
            <w:pPr>
              <w:ind w:left="-7"/>
              <w:rPr>
                <w:sz w:val="20"/>
                <w:szCs w:val="20"/>
              </w:rPr>
            </w:pPr>
            <w:r w:rsidRPr="000006CE">
              <w:rPr>
                <w:sz w:val="24"/>
                <w:szCs w:val="20"/>
              </w:rPr>
              <w:t>NSW Ambulance (from 2009)</w:t>
            </w:r>
          </w:p>
        </w:tc>
        <w:tc>
          <w:tcPr>
            <w:tcW w:w="714" w:type="pct"/>
            <w:vAlign w:val="center"/>
          </w:tcPr>
          <w:p w14:paraId="3BB3AB6B" w14:textId="77777777" w:rsidR="001375F8" w:rsidRPr="00922B03" w:rsidRDefault="001375F8" w:rsidP="001375F8">
            <w:pPr>
              <w:jc w:val="center"/>
              <w:rPr>
                <w:sz w:val="20"/>
                <w:szCs w:val="20"/>
              </w:rPr>
            </w:pPr>
          </w:p>
        </w:tc>
        <w:tc>
          <w:tcPr>
            <w:tcW w:w="643" w:type="pct"/>
            <w:vAlign w:val="center"/>
          </w:tcPr>
          <w:p w14:paraId="76C3ECE1" w14:textId="77777777" w:rsidR="001375F8" w:rsidRPr="00922B03" w:rsidRDefault="001375F8" w:rsidP="001375F8">
            <w:pPr>
              <w:jc w:val="center"/>
              <w:rPr>
                <w:sz w:val="20"/>
                <w:szCs w:val="20"/>
              </w:rPr>
            </w:pPr>
          </w:p>
        </w:tc>
      </w:tr>
      <w:tr w:rsidR="001375F8" w:rsidRPr="000006CE" w14:paraId="464894B5" w14:textId="77777777" w:rsidTr="6014AD0E">
        <w:trPr>
          <w:cantSplit/>
          <w:trHeight w:val="454"/>
          <w:jc w:val="center"/>
        </w:trPr>
        <w:tc>
          <w:tcPr>
            <w:tcW w:w="286" w:type="pct"/>
            <w:vAlign w:val="center"/>
          </w:tcPr>
          <w:p w14:paraId="28F4C4B7" w14:textId="35A85700" w:rsidR="001375F8" w:rsidRPr="000006CE" w:rsidRDefault="00000000" w:rsidP="001375F8">
            <w:pPr>
              <w:ind w:left="-7"/>
              <w:rPr>
                <w:sz w:val="24"/>
                <w:szCs w:val="20"/>
              </w:rPr>
            </w:pPr>
            <w:sdt>
              <w:sdtPr>
                <w:rPr>
                  <w:rFonts w:asciiTheme="minorHAnsi" w:hAnsiTheme="minorHAnsi" w:cstheme="minorHAnsi"/>
                  <w:sz w:val="24"/>
                  <w:szCs w:val="20"/>
                </w:rPr>
                <w:id w:val="2122102919"/>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2E25F318" w14:textId="194937F7" w:rsidR="001375F8" w:rsidRPr="00922B03" w:rsidRDefault="001375F8" w:rsidP="001375F8">
            <w:pPr>
              <w:ind w:left="-7"/>
              <w:rPr>
                <w:sz w:val="20"/>
                <w:szCs w:val="20"/>
              </w:rPr>
            </w:pPr>
            <w:r w:rsidRPr="000006CE">
              <w:rPr>
                <w:sz w:val="24"/>
                <w:szCs w:val="20"/>
              </w:rPr>
              <w:t>The 45 and Up Study</w:t>
            </w:r>
            <w:r>
              <w:rPr>
                <w:sz w:val="24"/>
                <w:szCs w:val="20"/>
              </w:rPr>
              <w:t xml:space="preserve"> </w:t>
            </w:r>
          </w:p>
        </w:tc>
        <w:tc>
          <w:tcPr>
            <w:tcW w:w="1357" w:type="pct"/>
            <w:gridSpan w:val="2"/>
            <w:vAlign w:val="center"/>
          </w:tcPr>
          <w:p w14:paraId="17F5568C" w14:textId="77777777" w:rsidR="001375F8" w:rsidRPr="004111BF" w:rsidRDefault="00000000" w:rsidP="001375F8">
            <w:pPr>
              <w:pStyle w:val="Heading3"/>
              <w:jc w:val="left"/>
              <w:rPr>
                <w:b w:val="0"/>
                <w:bCs/>
              </w:rPr>
            </w:pPr>
            <w:sdt>
              <w:sdtPr>
                <w:rPr>
                  <w:b w:val="0"/>
                  <w:bCs/>
                </w:rPr>
                <w:id w:val="-734014551"/>
                <w14:checkbox>
                  <w14:checked w14:val="0"/>
                  <w14:checkedState w14:val="2612" w14:font="MS Gothic"/>
                  <w14:uncheckedState w14:val="2610" w14:font="MS Gothic"/>
                </w14:checkbox>
              </w:sdtPr>
              <w:sdtContent>
                <w:r w:rsidR="001375F8" w:rsidRPr="004111BF">
                  <w:rPr>
                    <w:rFonts w:ascii="MS Gothic" w:eastAsia="MS Gothic" w:hAnsi="MS Gothic" w:hint="eastAsia"/>
                    <w:b w:val="0"/>
                    <w:bCs/>
                  </w:rPr>
                  <w:t>☐</w:t>
                </w:r>
              </w:sdtContent>
            </w:sdt>
            <w:r w:rsidR="001375F8" w:rsidRPr="004111BF">
              <w:rPr>
                <w:b w:val="0"/>
                <w:bCs/>
              </w:rPr>
              <w:t xml:space="preserve"> Baseline (2006-09)</w:t>
            </w:r>
          </w:p>
          <w:p w14:paraId="3A06007E" w14:textId="77777777" w:rsidR="001375F8" w:rsidRPr="004111BF" w:rsidRDefault="00000000" w:rsidP="001375F8">
            <w:pPr>
              <w:rPr>
                <w:b/>
                <w:bCs/>
              </w:rPr>
            </w:pPr>
            <w:sdt>
              <w:sdtPr>
                <w:id w:val="1622259953"/>
                <w14:checkbox>
                  <w14:checked w14:val="0"/>
                  <w14:checkedState w14:val="2612" w14:font="MS Gothic"/>
                  <w14:uncheckedState w14:val="2610" w14:font="MS Gothic"/>
                </w14:checkbox>
              </w:sdtPr>
              <w:sdtContent>
                <w:r w:rsidR="001375F8" w:rsidRPr="004111BF">
                  <w:rPr>
                    <w:rFonts w:ascii="MS Gothic" w:eastAsia="MS Gothic" w:hAnsi="MS Gothic" w:hint="eastAsia"/>
                  </w:rPr>
                  <w:t>☐</w:t>
                </w:r>
              </w:sdtContent>
            </w:sdt>
            <w:r w:rsidR="001375F8" w:rsidRPr="004111BF">
              <w:rPr>
                <w:b/>
                <w:bCs/>
              </w:rPr>
              <w:t xml:space="preserve"> </w:t>
            </w:r>
            <w:r w:rsidR="001375F8" w:rsidRPr="004111BF">
              <w:t>SEEF (2010)</w:t>
            </w:r>
          </w:p>
          <w:p w14:paraId="134DAE21" w14:textId="77777777" w:rsidR="001375F8" w:rsidRPr="004111BF" w:rsidRDefault="00000000" w:rsidP="001375F8">
            <w:pPr>
              <w:rPr>
                <w:bCs/>
              </w:rPr>
            </w:pPr>
            <w:sdt>
              <w:sdtPr>
                <w:id w:val="1769424463"/>
                <w14:checkbox>
                  <w14:checked w14:val="0"/>
                  <w14:checkedState w14:val="2612" w14:font="MS Gothic"/>
                  <w14:uncheckedState w14:val="2610" w14:font="MS Gothic"/>
                </w14:checkbox>
              </w:sdtPr>
              <w:sdtContent>
                <w:r w:rsidR="001375F8" w:rsidRPr="004111BF">
                  <w:rPr>
                    <w:rFonts w:ascii="MS Gothic" w:eastAsia="MS Gothic" w:hAnsi="MS Gothic" w:hint="eastAsia"/>
                  </w:rPr>
                  <w:t>☐</w:t>
                </w:r>
              </w:sdtContent>
            </w:sdt>
            <w:r w:rsidR="001375F8" w:rsidRPr="004111BF">
              <w:rPr>
                <w:b/>
                <w:bCs/>
              </w:rPr>
              <w:t xml:space="preserve"> </w:t>
            </w:r>
            <w:r w:rsidR="001375F8" w:rsidRPr="004111BF">
              <w:rPr>
                <w:bCs/>
              </w:rPr>
              <w:t>Follow-up (2012</w:t>
            </w:r>
            <w:r w:rsidR="001375F8" w:rsidRPr="004111BF">
              <w:rPr>
                <w:bCs/>
              </w:rPr>
              <w:noBreakHyphen/>
              <w:t xml:space="preserve">15) </w:t>
            </w:r>
          </w:p>
          <w:p w14:paraId="6B661535" w14:textId="261DDEFD" w:rsidR="001375F8" w:rsidRPr="004111BF" w:rsidRDefault="00000000" w:rsidP="001375F8">
            <w:sdt>
              <w:sdtPr>
                <w:id w:val="-1856946032"/>
                <w14:checkbox>
                  <w14:checked w14:val="0"/>
                  <w14:checkedState w14:val="2612" w14:font="MS Gothic"/>
                  <w14:uncheckedState w14:val="2610" w14:font="MS Gothic"/>
                </w14:checkbox>
              </w:sdtPr>
              <w:sdtContent>
                <w:r w:rsidR="001375F8" w:rsidRPr="004111BF">
                  <w:rPr>
                    <w:rFonts w:ascii="MS Gothic" w:eastAsia="MS Gothic" w:hAnsi="MS Gothic" w:hint="eastAsia"/>
                  </w:rPr>
                  <w:t>☐</w:t>
                </w:r>
              </w:sdtContent>
            </w:sdt>
            <w:r w:rsidR="001375F8" w:rsidRPr="004111BF">
              <w:rPr>
                <w:b/>
                <w:bCs/>
              </w:rPr>
              <w:t xml:space="preserve"> </w:t>
            </w:r>
            <w:r w:rsidR="001375F8" w:rsidRPr="004111BF">
              <w:rPr>
                <w:bCs/>
              </w:rPr>
              <w:t>Follow-up (2018</w:t>
            </w:r>
            <w:r w:rsidR="001375F8" w:rsidRPr="004111BF">
              <w:rPr>
                <w:bCs/>
              </w:rPr>
              <w:noBreakHyphen/>
              <w:t>20)</w:t>
            </w:r>
          </w:p>
        </w:tc>
      </w:tr>
      <w:tr w:rsidR="001375F8" w:rsidRPr="000006CE" w14:paraId="621E6301"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421CEB1C" w14:textId="3F205508" w:rsidR="001375F8" w:rsidRPr="000006CE" w:rsidRDefault="00000000" w:rsidP="001375F8">
            <w:pPr>
              <w:rPr>
                <w:sz w:val="24"/>
                <w:szCs w:val="20"/>
              </w:rPr>
            </w:pPr>
            <w:sdt>
              <w:sdtPr>
                <w:rPr>
                  <w:rFonts w:asciiTheme="minorHAnsi" w:hAnsiTheme="minorHAnsi" w:cstheme="minorHAnsi"/>
                  <w:sz w:val="24"/>
                  <w:szCs w:val="20"/>
                </w:rPr>
                <w:id w:val="742149504"/>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44500ADB" w14:textId="5A7E80B8" w:rsidR="001375F8" w:rsidRPr="000006CE" w:rsidRDefault="001375F8" w:rsidP="001375F8">
            <w:pPr>
              <w:rPr>
                <w:sz w:val="24"/>
                <w:szCs w:val="20"/>
              </w:rPr>
            </w:pPr>
            <w:r w:rsidRPr="000006CE">
              <w:rPr>
                <w:sz w:val="24"/>
                <w:szCs w:val="20"/>
              </w:rPr>
              <w:t>NSW Notifiable Conditions Information Management System</w:t>
            </w:r>
          </w:p>
          <w:p w14:paraId="2E9882C9" w14:textId="1F69D7C8" w:rsidR="001375F8" w:rsidRPr="00922B03" w:rsidRDefault="001375F8" w:rsidP="001375F8">
            <w:pPr>
              <w:ind w:left="-7"/>
              <w:rPr>
                <w:sz w:val="20"/>
                <w:szCs w:val="20"/>
              </w:rPr>
            </w:pPr>
            <w:r w:rsidRPr="000006CE">
              <w:rPr>
                <w:sz w:val="24"/>
                <w:szCs w:val="20"/>
              </w:rPr>
              <w:t>(from 1993)</w:t>
            </w:r>
          </w:p>
        </w:tc>
        <w:tc>
          <w:tcPr>
            <w:tcW w:w="714" w:type="pct"/>
            <w:vAlign w:val="center"/>
          </w:tcPr>
          <w:p w14:paraId="2BDE22D3" w14:textId="77777777" w:rsidR="001375F8" w:rsidRPr="00922B03" w:rsidRDefault="001375F8" w:rsidP="001375F8">
            <w:pPr>
              <w:jc w:val="center"/>
              <w:rPr>
                <w:sz w:val="20"/>
                <w:szCs w:val="20"/>
              </w:rPr>
            </w:pPr>
          </w:p>
        </w:tc>
        <w:tc>
          <w:tcPr>
            <w:tcW w:w="643" w:type="pct"/>
            <w:vAlign w:val="center"/>
          </w:tcPr>
          <w:p w14:paraId="03EACF46" w14:textId="77777777" w:rsidR="001375F8" w:rsidRPr="00922B03" w:rsidRDefault="001375F8" w:rsidP="001375F8">
            <w:pPr>
              <w:jc w:val="center"/>
              <w:rPr>
                <w:sz w:val="20"/>
                <w:szCs w:val="20"/>
              </w:rPr>
            </w:pPr>
          </w:p>
        </w:tc>
      </w:tr>
      <w:tr w:rsidR="001375F8" w14:paraId="125347D3" w14:textId="77777777" w:rsidTr="6014AD0E">
        <w:trPr>
          <w:cantSplit/>
          <w:trHeight w:val="454"/>
          <w:jc w:val="center"/>
        </w:trPr>
        <w:tc>
          <w:tcPr>
            <w:tcW w:w="286" w:type="pct"/>
            <w:vAlign w:val="center"/>
          </w:tcPr>
          <w:p w14:paraId="075A47D3" w14:textId="0E390799" w:rsidR="001375F8" w:rsidRPr="7D0F550A" w:rsidRDefault="00000000" w:rsidP="001375F8">
            <w:pPr>
              <w:rPr>
                <w:sz w:val="24"/>
                <w:szCs w:val="24"/>
              </w:rPr>
            </w:pPr>
            <w:sdt>
              <w:sdtPr>
                <w:rPr>
                  <w:rFonts w:asciiTheme="minorHAnsi" w:hAnsiTheme="minorHAnsi" w:cstheme="minorHAnsi"/>
                  <w:sz w:val="24"/>
                  <w:szCs w:val="20"/>
                </w:rPr>
                <w:id w:val="-1395277230"/>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36988163" w14:textId="3CA0FEC3" w:rsidR="001375F8" w:rsidRDefault="001375F8" w:rsidP="001375F8">
            <w:pPr>
              <w:rPr>
                <w:sz w:val="24"/>
                <w:szCs w:val="24"/>
              </w:rPr>
            </w:pPr>
            <w:r w:rsidRPr="7D0F550A">
              <w:rPr>
                <w:sz w:val="24"/>
                <w:szCs w:val="24"/>
              </w:rPr>
              <w:t>NSW Notifiable Conditions Information Management System – COVID-19 Case</w:t>
            </w:r>
            <w:r>
              <w:rPr>
                <w:sz w:val="24"/>
                <w:szCs w:val="24"/>
              </w:rPr>
              <w:t xml:space="preserve"> (</w:t>
            </w:r>
            <w:r w:rsidRPr="00CE622F">
              <w:rPr>
                <w:sz w:val="24"/>
                <w:szCs w:val="24"/>
              </w:rPr>
              <w:t>from 2020)</w:t>
            </w:r>
          </w:p>
        </w:tc>
        <w:tc>
          <w:tcPr>
            <w:tcW w:w="714" w:type="pct"/>
            <w:vAlign w:val="center"/>
          </w:tcPr>
          <w:p w14:paraId="7657FDC1" w14:textId="1640282E" w:rsidR="001375F8" w:rsidRDefault="001375F8" w:rsidP="001375F8">
            <w:pPr>
              <w:jc w:val="center"/>
              <w:rPr>
                <w:sz w:val="20"/>
                <w:szCs w:val="20"/>
              </w:rPr>
            </w:pPr>
          </w:p>
        </w:tc>
        <w:tc>
          <w:tcPr>
            <w:tcW w:w="643" w:type="pct"/>
            <w:vAlign w:val="center"/>
          </w:tcPr>
          <w:p w14:paraId="2ACF0069" w14:textId="1D00E280" w:rsidR="001375F8" w:rsidRDefault="001375F8" w:rsidP="001375F8">
            <w:pPr>
              <w:jc w:val="center"/>
              <w:rPr>
                <w:sz w:val="20"/>
                <w:szCs w:val="20"/>
              </w:rPr>
            </w:pPr>
          </w:p>
        </w:tc>
      </w:tr>
      <w:tr w:rsidR="001375F8" w:rsidRPr="000006CE" w14:paraId="38DA0B03"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64276CCD" w14:textId="4212525D" w:rsidR="001375F8" w:rsidRDefault="00000000" w:rsidP="001375F8">
            <w:pPr>
              <w:ind w:left="-7"/>
            </w:pPr>
            <w:sdt>
              <w:sdtPr>
                <w:rPr>
                  <w:rFonts w:asciiTheme="minorHAnsi" w:hAnsiTheme="minorHAnsi" w:cstheme="minorHAnsi"/>
                  <w:sz w:val="24"/>
                  <w:szCs w:val="20"/>
                </w:rPr>
                <w:id w:val="2043249272"/>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5E86DC6F" w14:textId="69906960" w:rsidR="001375F8" w:rsidRPr="00922B03" w:rsidRDefault="00000000" w:rsidP="001375F8">
            <w:pPr>
              <w:ind w:left="-7"/>
              <w:rPr>
                <w:sz w:val="20"/>
                <w:szCs w:val="20"/>
              </w:rPr>
            </w:pPr>
            <w:hyperlink r:id="rId21" w:history="1">
              <w:r w:rsidR="001375F8" w:rsidRPr="0038166F">
                <w:rPr>
                  <w:rStyle w:val="Hyperlink"/>
                  <w:color w:val="auto"/>
                  <w:sz w:val="24"/>
                  <w:szCs w:val="20"/>
                  <w:u w:val="none"/>
                </w:rPr>
                <w:t>NSW ANZDATA</w:t>
              </w:r>
            </w:hyperlink>
            <w:r w:rsidR="001375F8" w:rsidRPr="0038166F">
              <w:rPr>
                <w:sz w:val="24"/>
                <w:szCs w:val="20"/>
              </w:rPr>
              <w:t xml:space="preserve"> (</w:t>
            </w:r>
            <w:r w:rsidR="001375F8">
              <w:rPr>
                <w:sz w:val="24"/>
                <w:szCs w:val="20"/>
              </w:rPr>
              <w:t>f</w:t>
            </w:r>
            <w:r w:rsidR="001375F8" w:rsidRPr="0038166F">
              <w:rPr>
                <w:sz w:val="24"/>
                <w:szCs w:val="20"/>
              </w:rPr>
              <w:t>rom 1963)</w:t>
            </w:r>
          </w:p>
        </w:tc>
        <w:tc>
          <w:tcPr>
            <w:tcW w:w="714" w:type="pct"/>
            <w:vAlign w:val="center"/>
          </w:tcPr>
          <w:p w14:paraId="76C373B3" w14:textId="77777777" w:rsidR="001375F8" w:rsidRPr="00922B03" w:rsidRDefault="001375F8" w:rsidP="001375F8">
            <w:pPr>
              <w:jc w:val="center"/>
              <w:rPr>
                <w:sz w:val="20"/>
                <w:szCs w:val="20"/>
              </w:rPr>
            </w:pPr>
          </w:p>
        </w:tc>
        <w:tc>
          <w:tcPr>
            <w:tcW w:w="643" w:type="pct"/>
            <w:vAlign w:val="center"/>
          </w:tcPr>
          <w:p w14:paraId="433A9103" w14:textId="77777777" w:rsidR="001375F8" w:rsidRPr="00922B03" w:rsidRDefault="001375F8" w:rsidP="001375F8">
            <w:pPr>
              <w:jc w:val="center"/>
              <w:rPr>
                <w:sz w:val="20"/>
                <w:szCs w:val="20"/>
              </w:rPr>
            </w:pPr>
          </w:p>
        </w:tc>
      </w:tr>
      <w:tr w:rsidR="001375F8" w:rsidRPr="000006CE" w14:paraId="5B8AB502" w14:textId="77777777" w:rsidTr="6014AD0E">
        <w:trPr>
          <w:cantSplit/>
          <w:trHeight w:val="454"/>
          <w:jc w:val="center"/>
        </w:trPr>
        <w:tc>
          <w:tcPr>
            <w:tcW w:w="286" w:type="pct"/>
            <w:vAlign w:val="center"/>
          </w:tcPr>
          <w:p w14:paraId="4C2838B6" w14:textId="08286DF8" w:rsidR="001375F8" w:rsidRPr="000006CE" w:rsidRDefault="00000000" w:rsidP="001375F8">
            <w:pPr>
              <w:ind w:left="-7"/>
              <w:rPr>
                <w:sz w:val="24"/>
                <w:szCs w:val="20"/>
              </w:rPr>
            </w:pPr>
            <w:sdt>
              <w:sdtPr>
                <w:rPr>
                  <w:rFonts w:asciiTheme="minorHAnsi" w:hAnsiTheme="minorHAnsi" w:cstheme="minorHAnsi"/>
                  <w:sz w:val="24"/>
                  <w:szCs w:val="20"/>
                </w:rPr>
                <w:id w:val="-1478753611"/>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3BC6CDD0" w14:textId="153C7A30" w:rsidR="001375F8" w:rsidRPr="00922B03" w:rsidRDefault="001375F8" w:rsidP="001375F8">
            <w:pPr>
              <w:ind w:left="-7"/>
              <w:rPr>
                <w:sz w:val="20"/>
                <w:szCs w:val="20"/>
              </w:rPr>
            </w:pPr>
            <w:r w:rsidRPr="000006CE">
              <w:rPr>
                <w:sz w:val="24"/>
                <w:szCs w:val="20"/>
              </w:rPr>
              <w:t>NSW Australian Early Development Census (from 2009)</w:t>
            </w:r>
          </w:p>
        </w:tc>
        <w:tc>
          <w:tcPr>
            <w:tcW w:w="714" w:type="pct"/>
            <w:vAlign w:val="center"/>
          </w:tcPr>
          <w:p w14:paraId="54D27B7A" w14:textId="77777777" w:rsidR="001375F8" w:rsidRPr="00922B03" w:rsidRDefault="001375F8" w:rsidP="001375F8">
            <w:pPr>
              <w:jc w:val="center"/>
              <w:rPr>
                <w:sz w:val="20"/>
                <w:szCs w:val="20"/>
              </w:rPr>
            </w:pPr>
          </w:p>
        </w:tc>
        <w:tc>
          <w:tcPr>
            <w:tcW w:w="643" w:type="pct"/>
            <w:vAlign w:val="center"/>
          </w:tcPr>
          <w:p w14:paraId="29D7EC23" w14:textId="77777777" w:rsidR="001375F8" w:rsidRPr="00922B03" w:rsidRDefault="001375F8" w:rsidP="001375F8">
            <w:pPr>
              <w:jc w:val="center"/>
              <w:rPr>
                <w:sz w:val="20"/>
                <w:szCs w:val="20"/>
              </w:rPr>
            </w:pPr>
          </w:p>
        </w:tc>
      </w:tr>
      <w:tr w:rsidR="001375F8" w14:paraId="63F2B8EE"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5C957A97" w14:textId="1671EA1C" w:rsidR="001375F8" w:rsidRPr="63FFB0C0" w:rsidRDefault="00000000" w:rsidP="001375F8">
            <w:pPr>
              <w:rPr>
                <w:sz w:val="24"/>
                <w:szCs w:val="24"/>
              </w:rPr>
            </w:pPr>
            <w:sdt>
              <w:sdtPr>
                <w:rPr>
                  <w:rFonts w:asciiTheme="minorHAnsi" w:hAnsiTheme="minorHAnsi" w:cstheme="minorHAnsi"/>
                  <w:sz w:val="24"/>
                  <w:szCs w:val="20"/>
                </w:rPr>
                <w:id w:val="-1042751576"/>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50995FA4" w14:textId="47E2A309" w:rsidR="001375F8" w:rsidRDefault="001375F8" w:rsidP="001375F8">
            <w:pPr>
              <w:rPr>
                <w:sz w:val="24"/>
                <w:szCs w:val="24"/>
              </w:rPr>
            </w:pPr>
            <w:r w:rsidRPr="63FFB0C0">
              <w:rPr>
                <w:sz w:val="24"/>
                <w:szCs w:val="24"/>
              </w:rPr>
              <w:t>NSW Bureau of Crime Statistics and Research Reoffending Data Collection (BOCSAR) (from 1994)</w:t>
            </w:r>
          </w:p>
        </w:tc>
        <w:tc>
          <w:tcPr>
            <w:tcW w:w="714" w:type="pct"/>
            <w:vAlign w:val="center"/>
          </w:tcPr>
          <w:p w14:paraId="05F95ACA" w14:textId="2B002F6C" w:rsidR="001375F8" w:rsidRDefault="001375F8" w:rsidP="001375F8">
            <w:pPr>
              <w:jc w:val="center"/>
              <w:rPr>
                <w:sz w:val="20"/>
                <w:szCs w:val="20"/>
              </w:rPr>
            </w:pPr>
          </w:p>
        </w:tc>
        <w:tc>
          <w:tcPr>
            <w:tcW w:w="643" w:type="pct"/>
            <w:vAlign w:val="center"/>
          </w:tcPr>
          <w:p w14:paraId="15167A06" w14:textId="5C0646E8" w:rsidR="001375F8" w:rsidRDefault="001375F8" w:rsidP="001375F8">
            <w:pPr>
              <w:jc w:val="center"/>
              <w:rPr>
                <w:sz w:val="20"/>
                <w:szCs w:val="20"/>
              </w:rPr>
            </w:pPr>
          </w:p>
        </w:tc>
      </w:tr>
      <w:tr w:rsidR="001375F8" w14:paraId="28C6A018" w14:textId="77777777" w:rsidTr="6014AD0E">
        <w:trPr>
          <w:cantSplit/>
          <w:trHeight w:val="454"/>
          <w:jc w:val="center"/>
        </w:trPr>
        <w:tc>
          <w:tcPr>
            <w:tcW w:w="286" w:type="pct"/>
            <w:vAlign w:val="center"/>
          </w:tcPr>
          <w:p w14:paraId="448FD556" w14:textId="71318CFC" w:rsidR="001375F8" w:rsidRDefault="00000000" w:rsidP="001375F8">
            <w:pPr>
              <w:rPr>
                <w:rFonts w:asciiTheme="minorHAnsi" w:hAnsiTheme="minorHAnsi" w:cstheme="minorHAnsi"/>
                <w:sz w:val="24"/>
                <w:szCs w:val="20"/>
              </w:rPr>
            </w:pPr>
            <w:sdt>
              <w:sdtPr>
                <w:rPr>
                  <w:sz w:val="24"/>
                  <w:szCs w:val="24"/>
                </w:rPr>
                <w:id w:val="1101451139"/>
                <w14:checkbox>
                  <w14:checked w14:val="0"/>
                  <w14:checkedState w14:val="2612" w14:font="MS Gothic"/>
                  <w14:uncheckedState w14:val="2610" w14:font="MS Gothic"/>
                </w14:checkbox>
              </w:sdtPr>
              <w:sdtContent>
                <w:r w:rsidR="001375F8">
                  <w:rPr>
                    <w:rFonts w:ascii="MS Gothic" w:eastAsia="MS Gothic" w:hAnsi="MS Gothic" w:hint="eastAsia"/>
                    <w:sz w:val="24"/>
                    <w:szCs w:val="24"/>
                  </w:rPr>
                  <w:t>☐</w:t>
                </w:r>
              </w:sdtContent>
            </w:sdt>
          </w:p>
        </w:tc>
        <w:tc>
          <w:tcPr>
            <w:tcW w:w="3357" w:type="pct"/>
            <w:vAlign w:val="center"/>
          </w:tcPr>
          <w:p w14:paraId="5CF82054" w14:textId="55D3B5BC" w:rsidR="001375F8" w:rsidRPr="63FFB0C0" w:rsidRDefault="001375F8" w:rsidP="001375F8">
            <w:pPr>
              <w:rPr>
                <w:sz w:val="24"/>
                <w:szCs w:val="24"/>
              </w:rPr>
            </w:pPr>
            <w:r w:rsidRPr="00814CDA">
              <w:rPr>
                <w:sz w:val="24"/>
                <w:szCs w:val="24"/>
              </w:rPr>
              <w:t>NSW Controlled Drugs Data Collection (CoDDaC) (from 1985)</w:t>
            </w:r>
          </w:p>
        </w:tc>
        <w:tc>
          <w:tcPr>
            <w:tcW w:w="714" w:type="pct"/>
            <w:vAlign w:val="center"/>
          </w:tcPr>
          <w:p w14:paraId="35FD196C" w14:textId="77777777" w:rsidR="001375F8" w:rsidRDefault="001375F8" w:rsidP="001375F8">
            <w:pPr>
              <w:jc w:val="center"/>
              <w:rPr>
                <w:sz w:val="20"/>
                <w:szCs w:val="20"/>
              </w:rPr>
            </w:pPr>
          </w:p>
        </w:tc>
        <w:tc>
          <w:tcPr>
            <w:tcW w:w="643" w:type="pct"/>
            <w:vAlign w:val="center"/>
          </w:tcPr>
          <w:p w14:paraId="49C51515" w14:textId="77777777" w:rsidR="001375F8" w:rsidRDefault="001375F8" w:rsidP="001375F8">
            <w:pPr>
              <w:jc w:val="center"/>
              <w:rPr>
                <w:sz w:val="20"/>
                <w:szCs w:val="20"/>
              </w:rPr>
            </w:pPr>
          </w:p>
        </w:tc>
      </w:tr>
      <w:tr w:rsidR="001375F8" w:rsidRPr="000006CE" w14:paraId="540777A8"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77BD289B" w14:textId="595F0B44" w:rsidR="001375F8" w:rsidRDefault="00000000" w:rsidP="001375F8">
            <w:pPr>
              <w:rPr>
                <w:sz w:val="24"/>
                <w:szCs w:val="24"/>
              </w:rPr>
            </w:pPr>
            <w:sdt>
              <w:sdtPr>
                <w:rPr>
                  <w:rFonts w:asciiTheme="minorHAnsi" w:hAnsiTheme="minorHAnsi" w:cstheme="minorHAnsi"/>
                  <w:sz w:val="24"/>
                  <w:szCs w:val="20"/>
                </w:rPr>
                <w:id w:val="1448970573"/>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70B581B5" w14:textId="25BFC6C5" w:rsidR="001375F8" w:rsidRPr="000006CE" w:rsidRDefault="001375F8" w:rsidP="001375F8">
            <w:pPr>
              <w:rPr>
                <w:sz w:val="24"/>
                <w:szCs w:val="20"/>
              </w:rPr>
            </w:pPr>
            <w:r>
              <w:rPr>
                <w:sz w:val="24"/>
                <w:szCs w:val="20"/>
              </w:rPr>
              <w:t>A</w:t>
            </w:r>
            <w:r w:rsidRPr="000006CE">
              <w:rPr>
                <w:sz w:val="24"/>
                <w:szCs w:val="20"/>
              </w:rPr>
              <w:t>CT Admitted Patient Collection (from Jul 2004)</w:t>
            </w:r>
          </w:p>
          <w:p w14:paraId="68BB5546" w14:textId="6D409534" w:rsidR="001375F8" w:rsidRPr="00922B03" w:rsidRDefault="001375F8" w:rsidP="001375F8">
            <w:pPr>
              <w:ind w:left="-7"/>
              <w:rPr>
                <w:sz w:val="20"/>
                <w:szCs w:val="20"/>
              </w:rPr>
            </w:pPr>
            <w:r w:rsidRPr="000006CE">
              <w:rPr>
                <w:sz w:val="24"/>
                <w:szCs w:val="20"/>
              </w:rPr>
              <w:t>Based on:</w:t>
            </w:r>
            <w:r w:rsidRPr="00FF10DD">
              <w:rPr>
                <w:sz w:val="24"/>
                <w:szCs w:val="20"/>
              </w:rPr>
              <w:tab/>
            </w:r>
            <w:sdt>
              <w:sdtPr>
                <w:rPr>
                  <w:sz w:val="24"/>
                  <w:szCs w:val="20"/>
                </w:rPr>
                <w:id w:val="-97724172"/>
                <w14:checkbox>
                  <w14:checked w14:val="0"/>
                  <w14:checkedState w14:val="2612" w14:font="MS Gothic"/>
                  <w14:uncheckedState w14:val="2610" w14:font="MS Gothic"/>
                </w14:checkbox>
              </w:sdtPr>
              <w:sdtContent>
                <w:r w:rsidRPr="00922B03">
                  <w:rPr>
                    <w:rFonts w:ascii="MS Gothic" w:eastAsia="MS Gothic" w:hAnsi="MS Gothic" w:hint="eastAsia"/>
                    <w:sz w:val="24"/>
                    <w:szCs w:val="20"/>
                  </w:rPr>
                  <w:t>☐</w:t>
                </w:r>
              </w:sdtContent>
            </w:sdt>
            <w:r w:rsidRPr="00922B03">
              <w:rPr>
                <w:sz w:val="24"/>
                <w:szCs w:val="20"/>
              </w:rPr>
              <w:t xml:space="preserve"> Admission date</w:t>
            </w:r>
            <w:r w:rsidRPr="00FF10DD">
              <w:rPr>
                <w:sz w:val="24"/>
                <w:szCs w:val="20"/>
              </w:rPr>
              <w:tab/>
            </w:r>
            <w:r w:rsidRPr="00922B03">
              <w:rPr>
                <w:b/>
                <w:sz w:val="24"/>
                <w:szCs w:val="20"/>
              </w:rPr>
              <w:t>OR</w:t>
            </w:r>
            <w:r w:rsidRPr="00FF10DD">
              <w:rPr>
                <w:sz w:val="24"/>
                <w:szCs w:val="20"/>
              </w:rPr>
              <w:tab/>
            </w:r>
            <w:sdt>
              <w:sdtPr>
                <w:rPr>
                  <w:sz w:val="24"/>
                  <w:szCs w:val="20"/>
                </w:rPr>
                <w:id w:val="-2095933664"/>
                <w14:checkbox>
                  <w14:checked w14:val="0"/>
                  <w14:checkedState w14:val="2612" w14:font="MS Gothic"/>
                  <w14:uncheckedState w14:val="2610" w14:font="MS Gothic"/>
                </w14:checkbox>
              </w:sdtPr>
              <w:sdtContent>
                <w:r w:rsidRPr="00922B03">
                  <w:rPr>
                    <w:rFonts w:ascii="MS Gothic" w:eastAsia="MS Gothic" w:hAnsi="MS Gothic" w:hint="eastAsia"/>
                    <w:sz w:val="24"/>
                    <w:szCs w:val="20"/>
                  </w:rPr>
                  <w:t>☐</w:t>
                </w:r>
              </w:sdtContent>
            </w:sdt>
            <w:r w:rsidRPr="00922B03">
              <w:rPr>
                <w:sz w:val="24"/>
                <w:szCs w:val="20"/>
              </w:rPr>
              <w:t xml:space="preserve"> Separation date</w:t>
            </w:r>
          </w:p>
        </w:tc>
        <w:tc>
          <w:tcPr>
            <w:tcW w:w="714" w:type="pct"/>
            <w:vAlign w:val="center"/>
          </w:tcPr>
          <w:p w14:paraId="75C3581C" w14:textId="77777777" w:rsidR="001375F8" w:rsidRPr="00922B03" w:rsidRDefault="001375F8" w:rsidP="001375F8">
            <w:pPr>
              <w:jc w:val="center"/>
              <w:rPr>
                <w:sz w:val="20"/>
                <w:szCs w:val="20"/>
              </w:rPr>
            </w:pPr>
          </w:p>
        </w:tc>
        <w:tc>
          <w:tcPr>
            <w:tcW w:w="643" w:type="pct"/>
            <w:vAlign w:val="center"/>
          </w:tcPr>
          <w:p w14:paraId="621829C6" w14:textId="77777777" w:rsidR="001375F8" w:rsidRPr="00922B03" w:rsidRDefault="001375F8" w:rsidP="001375F8">
            <w:pPr>
              <w:jc w:val="center"/>
              <w:rPr>
                <w:sz w:val="20"/>
                <w:szCs w:val="20"/>
              </w:rPr>
            </w:pPr>
          </w:p>
        </w:tc>
      </w:tr>
      <w:tr w:rsidR="001375F8" w:rsidRPr="000006CE" w14:paraId="563D6D4A" w14:textId="77777777" w:rsidTr="6014AD0E">
        <w:trPr>
          <w:cantSplit/>
          <w:trHeight w:val="454"/>
          <w:jc w:val="center"/>
        </w:trPr>
        <w:tc>
          <w:tcPr>
            <w:tcW w:w="286" w:type="pct"/>
            <w:vAlign w:val="center"/>
          </w:tcPr>
          <w:p w14:paraId="27C8485B" w14:textId="6BC64834" w:rsidR="001375F8" w:rsidRPr="000006CE" w:rsidRDefault="00000000" w:rsidP="001375F8">
            <w:pPr>
              <w:ind w:left="-7"/>
              <w:rPr>
                <w:sz w:val="24"/>
                <w:szCs w:val="20"/>
              </w:rPr>
            </w:pPr>
            <w:sdt>
              <w:sdtPr>
                <w:rPr>
                  <w:rFonts w:asciiTheme="minorHAnsi" w:hAnsiTheme="minorHAnsi" w:cstheme="minorHAnsi"/>
                  <w:sz w:val="24"/>
                  <w:szCs w:val="20"/>
                </w:rPr>
                <w:id w:val="1551882433"/>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62C4F7BE" w14:textId="200CD807" w:rsidR="001375F8" w:rsidRPr="00922B03" w:rsidRDefault="001375F8" w:rsidP="001375F8">
            <w:pPr>
              <w:ind w:left="-7"/>
              <w:rPr>
                <w:sz w:val="20"/>
                <w:szCs w:val="20"/>
              </w:rPr>
            </w:pPr>
            <w:r w:rsidRPr="000006CE">
              <w:rPr>
                <w:sz w:val="24"/>
                <w:szCs w:val="20"/>
              </w:rPr>
              <w:t>ACT Cancer Registry (from 1994)</w:t>
            </w:r>
          </w:p>
        </w:tc>
        <w:tc>
          <w:tcPr>
            <w:tcW w:w="714" w:type="pct"/>
            <w:vAlign w:val="center"/>
          </w:tcPr>
          <w:p w14:paraId="39611C53" w14:textId="77777777" w:rsidR="001375F8" w:rsidRPr="00922B03" w:rsidRDefault="001375F8" w:rsidP="001375F8">
            <w:pPr>
              <w:jc w:val="center"/>
              <w:rPr>
                <w:sz w:val="20"/>
                <w:szCs w:val="20"/>
              </w:rPr>
            </w:pPr>
          </w:p>
        </w:tc>
        <w:tc>
          <w:tcPr>
            <w:tcW w:w="643" w:type="pct"/>
            <w:vAlign w:val="center"/>
          </w:tcPr>
          <w:p w14:paraId="5D886FFF" w14:textId="77777777" w:rsidR="001375F8" w:rsidRPr="00922B03" w:rsidRDefault="001375F8" w:rsidP="001375F8">
            <w:pPr>
              <w:jc w:val="center"/>
              <w:rPr>
                <w:sz w:val="20"/>
                <w:szCs w:val="20"/>
              </w:rPr>
            </w:pPr>
          </w:p>
        </w:tc>
      </w:tr>
      <w:tr w:rsidR="001375F8" w:rsidRPr="000006CE" w14:paraId="6C7EE1B1"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496B7438" w14:textId="29AFD65F" w:rsidR="001375F8" w:rsidRPr="000006CE" w:rsidRDefault="00000000" w:rsidP="001375F8">
            <w:pPr>
              <w:ind w:left="-7"/>
              <w:rPr>
                <w:sz w:val="24"/>
                <w:szCs w:val="20"/>
              </w:rPr>
            </w:pPr>
            <w:sdt>
              <w:sdtPr>
                <w:rPr>
                  <w:rFonts w:asciiTheme="minorHAnsi" w:hAnsiTheme="minorHAnsi" w:cstheme="minorHAnsi"/>
                  <w:sz w:val="24"/>
                  <w:szCs w:val="20"/>
                </w:rPr>
                <w:id w:val="1637450552"/>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6686E956" w14:textId="5A537277" w:rsidR="001375F8" w:rsidRPr="00922B03" w:rsidRDefault="001375F8" w:rsidP="001375F8">
            <w:pPr>
              <w:ind w:left="-7"/>
              <w:rPr>
                <w:sz w:val="20"/>
                <w:szCs w:val="20"/>
              </w:rPr>
            </w:pPr>
            <w:r w:rsidRPr="000006CE">
              <w:rPr>
                <w:sz w:val="24"/>
                <w:szCs w:val="20"/>
              </w:rPr>
              <w:t>ACT Emergency Department Data Collection (from Jul 200</w:t>
            </w:r>
            <w:r>
              <w:rPr>
                <w:sz w:val="24"/>
                <w:szCs w:val="20"/>
              </w:rPr>
              <w:t>5</w:t>
            </w:r>
            <w:r w:rsidRPr="000006CE">
              <w:rPr>
                <w:sz w:val="24"/>
                <w:szCs w:val="20"/>
              </w:rPr>
              <w:t>)</w:t>
            </w:r>
          </w:p>
        </w:tc>
        <w:tc>
          <w:tcPr>
            <w:tcW w:w="714" w:type="pct"/>
            <w:vAlign w:val="center"/>
          </w:tcPr>
          <w:p w14:paraId="60B2878B" w14:textId="77777777" w:rsidR="001375F8" w:rsidRPr="00922B03" w:rsidRDefault="001375F8" w:rsidP="001375F8">
            <w:pPr>
              <w:jc w:val="center"/>
              <w:rPr>
                <w:sz w:val="20"/>
                <w:szCs w:val="20"/>
              </w:rPr>
            </w:pPr>
          </w:p>
        </w:tc>
        <w:tc>
          <w:tcPr>
            <w:tcW w:w="643" w:type="pct"/>
            <w:vAlign w:val="center"/>
          </w:tcPr>
          <w:p w14:paraId="3C06D0A3" w14:textId="77777777" w:rsidR="001375F8" w:rsidRPr="00922B03" w:rsidRDefault="001375F8" w:rsidP="001375F8">
            <w:pPr>
              <w:jc w:val="center"/>
              <w:rPr>
                <w:sz w:val="20"/>
                <w:szCs w:val="20"/>
              </w:rPr>
            </w:pPr>
          </w:p>
        </w:tc>
      </w:tr>
      <w:tr w:rsidR="001375F8" w:rsidRPr="000006CE" w14:paraId="56F471AE" w14:textId="77777777" w:rsidTr="6014AD0E">
        <w:trPr>
          <w:cantSplit/>
          <w:trHeight w:val="454"/>
          <w:jc w:val="center"/>
        </w:trPr>
        <w:tc>
          <w:tcPr>
            <w:tcW w:w="286" w:type="pct"/>
            <w:vAlign w:val="center"/>
          </w:tcPr>
          <w:p w14:paraId="3612E77F" w14:textId="775BFF67" w:rsidR="001375F8" w:rsidRPr="000006CE" w:rsidRDefault="00000000" w:rsidP="001375F8">
            <w:pPr>
              <w:ind w:left="-7"/>
              <w:rPr>
                <w:sz w:val="24"/>
                <w:szCs w:val="20"/>
              </w:rPr>
            </w:pPr>
            <w:sdt>
              <w:sdtPr>
                <w:rPr>
                  <w:rFonts w:asciiTheme="minorHAnsi" w:hAnsiTheme="minorHAnsi" w:cstheme="minorHAnsi"/>
                  <w:sz w:val="24"/>
                  <w:szCs w:val="20"/>
                </w:rPr>
                <w:id w:val="-1283565050"/>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0EB17958" w14:textId="217F920E" w:rsidR="001375F8" w:rsidRPr="00922B03" w:rsidRDefault="001375F8" w:rsidP="001375F8">
            <w:pPr>
              <w:ind w:left="-7"/>
              <w:rPr>
                <w:sz w:val="20"/>
                <w:szCs w:val="20"/>
              </w:rPr>
            </w:pPr>
            <w:r w:rsidRPr="000006CE">
              <w:rPr>
                <w:sz w:val="24"/>
                <w:szCs w:val="20"/>
              </w:rPr>
              <w:t>ACT Perinatal Data Collection (from 1997)</w:t>
            </w:r>
          </w:p>
        </w:tc>
        <w:tc>
          <w:tcPr>
            <w:tcW w:w="714" w:type="pct"/>
            <w:vAlign w:val="center"/>
          </w:tcPr>
          <w:p w14:paraId="4988DBAB" w14:textId="77777777" w:rsidR="001375F8" w:rsidRPr="00922B03" w:rsidRDefault="001375F8" w:rsidP="001375F8">
            <w:pPr>
              <w:jc w:val="center"/>
              <w:rPr>
                <w:sz w:val="20"/>
                <w:szCs w:val="20"/>
              </w:rPr>
            </w:pPr>
          </w:p>
        </w:tc>
        <w:tc>
          <w:tcPr>
            <w:tcW w:w="643" w:type="pct"/>
            <w:vAlign w:val="center"/>
          </w:tcPr>
          <w:p w14:paraId="225FF987" w14:textId="77777777" w:rsidR="001375F8" w:rsidRPr="00922B03" w:rsidRDefault="001375F8" w:rsidP="001375F8">
            <w:pPr>
              <w:jc w:val="center"/>
              <w:rPr>
                <w:sz w:val="20"/>
                <w:szCs w:val="20"/>
              </w:rPr>
            </w:pPr>
          </w:p>
        </w:tc>
      </w:tr>
      <w:tr w:rsidR="001375F8" w:rsidRPr="000006CE" w14:paraId="1023FC3C"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4E078BCD" w14:textId="732D5F09" w:rsidR="001375F8" w:rsidRPr="000006CE" w:rsidRDefault="00000000" w:rsidP="001375F8">
            <w:pPr>
              <w:ind w:left="-7"/>
              <w:rPr>
                <w:sz w:val="24"/>
                <w:szCs w:val="20"/>
              </w:rPr>
            </w:pPr>
            <w:sdt>
              <w:sdtPr>
                <w:rPr>
                  <w:rFonts w:asciiTheme="minorHAnsi" w:hAnsiTheme="minorHAnsi" w:cstheme="minorHAnsi"/>
                  <w:sz w:val="24"/>
                  <w:szCs w:val="20"/>
                </w:rPr>
                <w:id w:val="1052974577"/>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4C670EA2" w14:textId="1E3ABA3E" w:rsidR="001375F8" w:rsidRPr="00922B03" w:rsidRDefault="001375F8" w:rsidP="001375F8">
            <w:pPr>
              <w:ind w:left="-7"/>
              <w:rPr>
                <w:sz w:val="20"/>
                <w:szCs w:val="20"/>
              </w:rPr>
            </w:pPr>
            <w:r w:rsidRPr="000006CE">
              <w:rPr>
                <w:sz w:val="24"/>
                <w:szCs w:val="20"/>
              </w:rPr>
              <w:t>ACT Notifiable Diseases Register (from 2000)</w:t>
            </w:r>
          </w:p>
        </w:tc>
        <w:tc>
          <w:tcPr>
            <w:tcW w:w="714" w:type="pct"/>
            <w:vAlign w:val="center"/>
          </w:tcPr>
          <w:p w14:paraId="28A94BAC" w14:textId="77777777" w:rsidR="001375F8" w:rsidRPr="00922B03" w:rsidRDefault="001375F8" w:rsidP="001375F8">
            <w:pPr>
              <w:jc w:val="center"/>
              <w:rPr>
                <w:sz w:val="20"/>
                <w:szCs w:val="20"/>
              </w:rPr>
            </w:pPr>
          </w:p>
        </w:tc>
        <w:tc>
          <w:tcPr>
            <w:tcW w:w="643" w:type="pct"/>
            <w:vAlign w:val="center"/>
          </w:tcPr>
          <w:p w14:paraId="01C8D1C4" w14:textId="77777777" w:rsidR="001375F8" w:rsidRPr="00922B03" w:rsidRDefault="001375F8" w:rsidP="001375F8">
            <w:pPr>
              <w:jc w:val="center"/>
              <w:rPr>
                <w:sz w:val="20"/>
                <w:szCs w:val="20"/>
              </w:rPr>
            </w:pPr>
          </w:p>
        </w:tc>
      </w:tr>
      <w:tr w:rsidR="001375F8" w:rsidRPr="000006CE" w14:paraId="26DE7984" w14:textId="77777777" w:rsidTr="6014AD0E">
        <w:trPr>
          <w:cantSplit/>
          <w:trHeight w:val="454"/>
          <w:jc w:val="center"/>
        </w:trPr>
        <w:tc>
          <w:tcPr>
            <w:tcW w:w="286" w:type="pct"/>
            <w:vAlign w:val="center"/>
          </w:tcPr>
          <w:p w14:paraId="6C41C208" w14:textId="6B949954" w:rsidR="001375F8" w:rsidRPr="000006CE" w:rsidRDefault="00000000" w:rsidP="001375F8">
            <w:pPr>
              <w:ind w:left="-7"/>
              <w:rPr>
                <w:sz w:val="24"/>
                <w:szCs w:val="20"/>
              </w:rPr>
            </w:pPr>
            <w:sdt>
              <w:sdtPr>
                <w:rPr>
                  <w:rFonts w:asciiTheme="minorHAnsi" w:hAnsiTheme="minorHAnsi" w:cstheme="minorHAnsi"/>
                  <w:sz w:val="24"/>
                  <w:szCs w:val="20"/>
                </w:rPr>
                <w:id w:val="1564981225"/>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6E06D285" w14:textId="3C21803F" w:rsidR="001375F8" w:rsidRPr="00922B03" w:rsidRDefault="001375F8" w:rsidP="001375F8">
            <w:pPr>
              <w:ind w:left="-7"/>
              <w:rPr>
                <w:sz w:val="20"/>
                <w:szCs w:val="20"/>
              </w:rPr>
            </w:pPr>
            <w:r w:rsidRPr="000006CE">
              <w:rPr>
                <w:sz w:val="24"/>
                <w:szCs w:val="20"/>
              </w:rPr>
              <w:t xml:space="preserve">ACT BDM Death Registrations (from 1997) </w:t>
            </w:r>
          </w:p>
        </w:tc>
        <w:tc>
          <w:tcPr>
            <w:tcW w:w="714" w:type="pct"/>
            <w:vAlign w:val="center"/>
          </w:tcPr>
          <w:p w14:paraId="16C738F9" w14:textId="77777777" w:rsidR="001375F8" w:rsidRPr="00922B03" w:rsidRDefault="001375F8" w:rsidP="001375F8">
            <w:pPr>
              <w:jc w:val="center"/>
              <w:rPr>
                <w:sz w:val="20"/>
                <w:szCs w:val="20"/>
              </w:rPr>
            </w:pPr>
          </w:p>
        </w:tc>
        <w:tc>
          <w:tcPr>
            <w:tcW w:w="643" w:type="pct"/>
            <w:vAlign w:val="center"/>
          </w:tcPr>
          <w:p w14:paraId="73E15749" w14:textId="77777777" w:rsidR="001375F8" w:rsidRPr="00922B03" w:rsidRDefault="001375F8" w:rsidP="001375F8">
            <w:pPr>
              <w:jc w:val="center"/>
              <w:rPr>
                <w:sz w:val="20"/>
                <w:szCs w:val="20"/>
              </w:rPr>
            </w:pPr>
          </w:p>
        </w:tc>
      </w:tr>
      <w:tr w:rsidR="001375F8" w14:paraId="08245E86"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7A86E386" w14:textId="33CFC225" w:rsidR="001375F8" w:rsidRPr="0FB2CD90" w:rsidRDefault="00000000" w:rsidP="001375F8">
            <w:pPr>
              <w:rPr>
                <w:sz w:val="24"/>
                <w:szCs w:val="24"/>
              </w:rPr>
            </w:pPr>
            <w:sdt>
              <w:sdtPr>
                <w:rPr>
                  <w:rFonts w:asciiTheme="minorHAnsi" w:hAnsiTheme="minorHAnsi" w:cstheme="minorHAnsi"/>
                  <w:sz w:val="24"/>
                  <w:szCs w:val="20"/>
                </w:rPr>
                <w:id w:val="2106925827"/>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1D2787D9" w14:textId="2A96E974" w:rsidR="001375F8" w:rsidRDefault="001375F8" w:rsidP="001375F8">
            <w:pPr>
              <w:rPr>
                <w:sz w:val="24"/>
                <w:szCs w:val="24"/>
                <w:highlight w:val="yellow"/>
              </w:rPr>
            </w:pPr>
            <w:r w:rsidRPr="0FB2CD90">
              <w:rPr>
                <w:sz w:val="24"/>
                <w:szCs w:val="24"/>
              </w:rPr>
              <w:t>ACT Cause of Death Unit Record File (from 2006)</w:t>
            </w:r>
          </w:p>
        </w:tc>
        <w:tc>
          <w:tcPr>
            <w:tcW w:w="714" w:type="pct"/>
            <w:vAlign w:val="center"/>
          </w:tcPr>
          <w:p w14:paraId="2EE224B9" w14:textId="5DEDF03F" w:rsidR="001375F8" w:rsidRDefault="001375F8" w:rsidP="001375F8">
            <w:pPr>
              <w:jc w:val="center"/>
              <w:rPr>
                <w:sz w:val="20"/>
                <w:szCs w:val="20"/>
              </w:rPr>
            </w:pPr>
          </w:p>
        </w:tc>
        <w:tc>
          <w:tcPr>
            <w:tcW w:w="643" w:type="pct"/>
            <w:vAlign w:val="center"/>
          </w:tcPr>
          <w:p w14:paraId="681F8801" w14:textId="1D910680" w:rsidR="001375F8" w:rsidRDefault="001375F8" w:rsidP="001375F8">
            <w:pPr>
              <w:jc w:val="center"/>
              <w:rPr>
                <w:sz w:val="20"/>
                <w:szCs w:val="20"/>
              </w:rPr>
            </w:pPr>
          </w:p>
        </w:tc>
      </w:tr>
      <w:tr w:rsidR="001375F8" w:rsidRPr="000006CE" w14:paraId="7FABA901" w14:textId="77777777" w:rsidTr="6014AD0E">
        <w:trPr>
          <w:cantSplit/>
          <w:trHeight w:val="454"/>
          <w:jc w:val="center"/>
        </w:trPr>
        <w:tc>
          <w:tcPr>
            <w:tcW w:w="286" w:type="pct"/>
            <w:vAlign w:val="center"/>
          </w:tcPr>
          <w:p w14:paraId="73339329" w14:textId="47BC8910" w:rsidR="001375F8" w:rsidRPr="000006CE" w:rsidRDefault="00000000" w:rsidP="001375F8">
            <w:pPr>
              <w:ind w:left="-7"/>
              <w:rPr>
                <w:sz w:val="24"/>
                <w:szCs w:val="20"/>
              </w:rPr>
            </w:pPr>
            <w:sdt>
              <w:sdtPr>
                <w:rPr>
                  <w:rFonts w:asciiTheme="minorHAnsi" w:hAnsiTheme="minorHAnsi" w:cstheme="minorHAnsi"/>
                  <w:sz w:val="24"/>
                  <w:szCs w:val="20"/>
                </w:rPr>
                <w:id w:val="-2001734633"/>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56E852B2" w14:textId="3D975F66" w:rsidR="001375F8" w:rsidRPr="00922B03" w:rsidRDefault="001375F8" w:rsidP="001375F8">
            <w:pPr>
              <w:ind w:left="-7"/>
              <w:rPr>
                <w:sz w:val="20"/>
                <w:szCs w:val="20"/>
              </w:rPr>
            </w:pPr>
            <w:r w:rsidRPr="000006CE">
              <w:rPr>
                <w:sz w:val="24"/>
                <w:szCs w:val="20"/>
              </w:rPr>
              <w:t>ACT BDM Birth Registrations (from 1997)</w:t>
            </w:r>
          </w:p>
        </w:tc>
        <w:tc>
          <w:tcPr>
            <w:tcW w:w="714" w:type="pct"/>
            <w:vAlign w:val="center"/>
          </w:tcPr>
          <w:p w14:paraId="29B95CF1" w14:textId="77777777" w:rsidR="001375F8" w:rsidRPr="00922B03" w:rsidRDefault="001375F8" w:rsidP="001375F8">
            <w:pPr>
              <w:jc w:val="center"/>
              <w:rPr>
                <w:sz w:val="20"/>
                <w:szCs w:val="20"/>
              </w:rPr>
            </w:pPr>
          </w:p>
        </w:tc>
        <w:tc>
          <w:tcPr>
            <w:tcW w:w="643" w:type="pct"/>
            <w:vAlign w:val="center"/>
          </w:tcPr>
          <w:p w14:paraId="472F6111" w14:textId="77777777" w:rsidR="001375F8" w:rsidRPr="00922B03" w:rsidRDefault="001375F8" w:rsidP="001375F8">
            <w:pPr>
              <w:jc w:val="center"/>
              <w:rPr>
                <w:sz w:val="20"/>
                <w:szCs w:val="20"/>
              </w:rPr>
            </w:pPr>
          </w:p>
        </w:tc>
      </w:tr>
      <w:tr w:rsidR="001375F8" w:rsidRPr="000006CE" w14:paraId="0087A265"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234B8F8F" w14:textId="717F631C" w:rsidR="001375F8" w:rsidRPr="7D0F550A" w:rsidRDefault="00000000" w:rsidP="001375F8">
            <w:pPr>
              <w:ind w:left="-7"/>
              <w:rPr>
                <w:sz w:val="24"/>
                <w:szCs w:val="24"/>
              </w:rPr>
            </w:pPr>
            <w:sdt>
              <w:sdtPr>
                <w:rPr>
                  <w:rFonts w:asciiTheme="minorHAnsi" w:hAnsiTheme="minorHAnsi" w:cstheme="minorHAnsi"/>
                  <w:sz w:val="24"/>
                  <w:szCs w:val="20"/>
                </w:rPr>
                <w:id w:val="1304811593"/>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74EE966A" w14:textId="2F030E62" w:rsidR="001375F8" w:rsidRPr="00922B03" w:rsidRDefault="001375F8" w:rsidP="001375F8">
            <w:pPr>
              <w:ind w:left="-7"/>
              <w:rPr>
                <w:sz w:val="20"/>
                <w:szCs w:val="20"/>
              </w:rPr>
            </w:pPr>
            <w:r w:rsidRPr="7D0F550A">
              <w:rPr>
                <w:sz w:val="24"/>
                <w:szCs w:val="24"/>
              </w:rPr>
              <w:t>ACT Australian Early Development Census (from 2009)</w:t>
            </w:r>
          </w:p>
        </w:tc>
        <w:tc>
          <w:tcPr>
            <w:tcW w:w="714" w:type="pct"/>
            <w:vAlign w:val="center"/>
          </w:tcPr>
          <w:p w14:paraId="000D5AB8" w14:textId="77777777" w:rsidR="001375F8" w:rsidRPr="00922B03" w:rsidRDefault="001375F8" w:rsidP="001375F8">
            <w:pPr>
              <w:jc w:val="center"/>
              <w:rPr>
                <w:sz w:val="20"/>
                <w:szCs w:val="20"/>
              </w:rPr>
            </w:pPr>
          </w:p>
        </w:tc>
        <w:tc>
          <w:tcPr>
            <w:tcW w:w="643" w:type="pct"/>
            <w:vAlign w:val="center"/>
          </w:tcPr>
          <w:p w14:paraId="1B5E0236" w14:textId="77777777" w:rsidR="001375F8" w:rsidRPr="00922B03" w:rsidRDefault="001375F8" w:rsidP="001375F8">
            <w:pPr>
              <w:jc w:val="center"/>
              <w:rPr>
                <w:sz w:val="20"/>
                <w:szCs w:val="20"/>
              </w:rPr>
            </w:pPr>
          </w:p>
        </w:tc>
      </w:tr>
      <w:tr w:rsidR="001375F8" w:rsidRPr="000006CE" w14:paraId="0C965652" w14:textId="77777777" w:rsidTr="6014AD0E">
        <w:trPr>
          <w:cantSplit/>
          <w:trHeight w:val="454"/>
          <w:jc w:val="center"/>
        </w:trPr>
        <w:tc>
          <w:tcPr>
            <w:tcW w:w="286" w:type="pct"/>
            <w:vAlign w:val="center"/>
          </w:tcPr>
          <w:p w14:paraId="1FA596BA" w14:textId="0A3D1A97" w:rsidR="001375F8" w:rsidRPr="000006CE" w:rsidRDefault="00000000" w:rsidP="001375F8">
            <w:pPr>
              <w:ind w:left="-7"/>
              <w:rPr>
                <w:sz w:val="24"/>
                <w:szCs w:val="20"/>
              </w:rPr>
            </w:pPr>
            <w:sdt>
              <w:sdtPr>
                <w:rPr>
                  <w:rFonts w:asciiTheme="minorHAnsi" w:hAnsiTheme="minorHAnsi" w:cstheme="minorHAnsi"/>
                  <w:sz w:val="24"/>
                  <w:szCs w:val="20"/>
                </w:rPr>
                <w:id w:val="2115176100"/>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6A4E0E70" w14:textId="162835D3" w:rsidR="001375F8" w:rsidRPr="00922B03" w:rsidRDefault="001375F8" w:rsidP="001375F8">
            <w:pPr>
              <w:ind w:left="-7"/>
              <w:rPr>
                <w:sz w:val="20"/>
                <w:szCs w:val="20"/>
              </w:rPr>
            </w:pPr>
            <w:r w:rsidRPr="000006CE">
              <w:rPr>
                <w:sz w:val="24"/>
                <w:szCs w:val="20"/>
              </w:rPr>
              <w:t>ACT Kindergarten Health Check (from 2014)</w:t>
            </w:r>
          </w:p>
        </w:tc>
        <w:tc>
          <w:tcPr>
            <w:tcW w:w="714" w:type="pct"/>
            <w:vAlign w:val="center"/>
          </w:tcPr>
          <w:p w14:paraId="4F8CCB68" w14:textId="77777777" w:rsidR="001375F8" w:rsidRPr="00922B03" w:rsidRDefault="001375F8" w:rsidP="001375F8">
            <w:pPr>
              <w:jc w:val="center"/>
              <w:rPr>
                <w:sz w:val="20"/>
                <w:szCs w:val="20"/>
              </w:rPr>
            </w:pPr>
          </w:p>
        </w:tc>
        <w:tc>
          <w:tcPr>
            <w:tcW w:w="643" w:type="pct"/>
            <w:vAlign w:val="center"/>
          </w:tcPr>
          <w:p w14:paraId="6764441F" w14:textId="77777777" w:rsidR="001375F8" w:rsidRPr="00922B03" w:rsidRDefault="001375F8" w:rsidP="001375F8">
            <w:pPr>
              <w:jc w:val="center"/>
              <w:rPr>
                <w:sz w:val="20"/>
                <w:szCs w:val="20"/>
              </w:rPr>
            </w:pPr>
          </w:p>
        </w:tc>
      </w:tr>
      <w:tr w:rsidR="001375F8" w:rsidRPr="000006CE" w14:paraId="01A19BFF"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5F7C1559" w14:textId="1580A537" w:rsidR="001375F8" w:rsidRPr="000006CE" w:rsidRDefault="00000000" w:rsidP="001375F8">
            <w:pPr>
              <w:ind w:left="-7"/>
              <w:rPr>
                <w:sz w:val="24"/>
              </w:rPr>
            </w:pPr>
            <w:sdt>
              <w:sdtPr>
                <w:rPr>
                  <w:rFonts w:asciiTheme="minorHAnsi" w:hAnsiTheme="minorHAnsi" w:cstheme="minorHAnsi"/>
                  <w:sz w:val="24"/>
                  <w:szCs w:val="20"/>
                </w:rPr>
                <w:id w:val="-899513265"/>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332946E7" w14:textId="3DDCECFA" w:rsidR="001375F8" w:rsidRPr="00922B03" w:rsidRDefault="001375F8" w:rsidP="001375F8">
            <w:pPr>
              <w:ind w:left="-7"/>
              <w:rPr>
                <w:sz w:val="20"/>
                <w:szCs w:val="20"/>
              </w:rPr>
            </w:pPr>
            <w:r w:rsidRPr="000006CE">
              <w:rPr>
                <w:sz w:val="24"/>
              </w:rPr>
              <w:t>ACT ANZDATA (from 1963)</w:t>
            </w:r>
          </w:p>
        </w:tc>
        <w:tc>
          <w:tcPr>
            <w:tcW w:w="714" w:type="pct"/>
            <w:vAlign w:val="center"/>
          </w:tcPr>
          <w:p w14:paraId="5191CA7B" w14:textId="77777777" w:rsidR="001375F8" w:rsidRPr="00922B03" w:rsidRDefault="001375F8" w:rsidP="001375F8">
            <w:pPr>
              <w:jc w:val="center"/>
              <w:rPr>
                <w:sz w:val="20"/>
                <w:szCs w:val="20"/>
              </w:rPr>
            </w:pPr>
          </w:p>
        </w:tc>
        <w:tc>
          <w:tcPr>
            <w:tcW w:w="643" w:type="pct"/>
            <w:vAlign w:val="center"/>
          </w:tcPr>
          <w:p w14:paraId="6111C439" w14:textId="77777777" w:rsidR="001375F8" w:rsidRPr="00922B03" w:rsidRDefault="001375F8" w:rsidP="001375F8">
            <w:pPr>
              <w:jc w:val="center"/>
              <w:rPr>
                <w:sz w:val="20"/>
                <w:szCs w:val="20"/>
              </w:rPr>
            </w:pPr>
          </w:p>
        </w:tc>
      </w:tr>
      <w:tr w:rsidR="001375F8" w:rsidRPr="000006CE" w14:paraId="4EB7D684" w14:textId="77777777" w:rsidTr="6014AD0E">
        <w:trPr>
          <w:cantSplit/>
          <w:trHeight w:val="454"/>
          <w:jc w:val="center"/>
        </w:trPr>
        <w:tc>
          <w:tcPr>
            <w:tcW w:w="286" w:type="pct"/>
            <w:vAlign w:val="center"/>
          </w:tcPr>
          <w:p w14:paraId="40343A79" w14:textId="5274221E" w:rsidR="001375F8" w:rsidRPr="0FB2CD90" w:rsidRDefault="00000000" w:rsidP="001375F8">
            <w:pPr>
              <w:ind w:left="-7"/>
              <w:rPr>
                <w:sz w:val="24"/>
                <w:szCs w:val="24"/>
              </w:rPr>
            </w:pPr>
            <w:sdt>
              <w:sdtPr>
                <w:rPr>
                  <w:rFonts w:asciiTheme="minorHAnsi" w:hAnsiTheme="minorHAnsi" w:cstheme="minorHAnsi"/>
                  <w:sz w:val="24"/>
                  <w:szCs w:val="20"/>
                </w:rPr>
                <w:id w:val="110955166"/>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767C9311" w14:textId="775CDA6B" w:rsidR="001375F8" w:rsidRPr="00922B03" w:rsidRDefault="001375F8" w:rsidP="001375F8">
            <w:pPr>
              <w:ind w:left="-7"/>
              <w:rPr>
                <w:sz w:val="20"/>
                <w:szCs w:val="20"/>
              </w:rPr>
            </w:pPr>
            <w:r w:rsidRPr="0FB2CD90">
              <w:rPr>
                <w:sz w:val="24"/>
                <w:szCs w:val="24"/>
              </w:rPr>
              <w:t>ACT Ambulance (from 2011)</w:t>
            </w:r>
          </w:p>
        </w:tc>
        <w:tc>
          <w:tcPr>
            <w:tcW w:w="714" w:type="pct"/>
            <w:vAlign w:val="center"/>
          </w:tcPr>
          <w:p w14:paraId="2422D99B" w14:textId="77777777" w:rsidR="001375F8" w:rsidRPr="00922B03" w:rsidRDefault="001375F8" w:rsidP="001375F8">
            <w:pPr>
              <w:jc w:val="center"/>
              <w:rPr>
                <w:sz w:val="20"/>
                <w:szCs w:val="20"/>
              </w:rPr>
            </w:pPr>
          </w:p>
        </w:tc>
        <w:tc>
          <w:tcPr>
            <w:tcW w:w="643" w:type="pct"/>
            <w:vAlign w:val="center"/>
          </w:tcPr>
          <w:p w14:paraId="6802CE79" w14:textId="77777777" w:rsidR="001375F8" w:rsidRPr="00922B03" w:rsidRDefault="001375F8" w:rsidP="001375F8">
            <w:pPr>
              <w:jc w:val="center"/>
              <w:rPr>
                <w:sz w:val="20"/>
                <w:szCs w:val="20"/>
              </w:rPr>
            </w:pPr>
          </w:p>
        </w:tc>
      </w:tr>
    </w:tbl>
    <w:p w14:paraId="0581C5C9" w14:textId="334069CC" w:rsidR="006134D9" w:rsidRDefault="006134D9">
      <w:pPr>
        <w:spacing w:line="240" w:lineRule="auto"/>
      </w:pPr>
      <w:r>
        <w:br w:type="page"/>
      </w:r>
      <w:r w:rsidR="00FF10DD">
        <w:lastRenderedPageBreak/>
        <w:tab/>
      </w:r>
    </w:p>
    <w:p w14:paraId="2221804F" w14:textId="3949A0A5" w:rsidR="00501AC0" w:rsidRPr="00501AC0" w:rsidRDefault="00501AC0" w:rsidP="00501AC0">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spacing w:val="15"/>
          <w:sz w:val="24"/>
          <w:lang w:val="en-US"/>
        </w:rPr>
      </w:pPr>
      <w:r>
        <w:rPr>
          <w:spacing w:val="15"/>
          <w:sz w:val="24"/>
          <w:lang w:val="en-US"/>
        </w:rPr>
        <w:t xml:space="preserve">(SECTION B.2) </w:t>
      </w:r>
      <w:r w:rsidRPr="00501AC0">
        <w:rPr>
          <w:spacing w:val="15"/>
          <w:sz w:val="24"/>
          <w:lang w:val="en-US"/>
        </w:rPr>
        <w:t>OTHER COLLECTIONS (NOT HELD IN CHEREL MLK)</w:t>
      </w:r>
    </w:p>
    <w:p w14:paraId="7A442825" w14:textId="7ADF9D6F" w:rsidR="00501AC0" w:rsidRPr="00501AC0" w:rsidRDefault="00501AC0" w:rsidP="00501AC0">
      <w:pPr>
        <w:spacing w:line="240" w:lineRule="auto"/>
        <w:rPr>
          <w:i/>
          <w:sz w:val="24"/>
        </w:rPr>
      </w:pPr>
      <w:r w:rsidRPr="00501AC0">
        <w:rPr>
          <w:sz w:val="20"/>
          <w:szCs w:val="16"/>
        </w:rPr>
        <w:t xml:space="preserve">Please include any </w:t>
      </w:r>
      <w:r w:rsidR="00782E6B">
        <w:rPr>
          <w:sz w:val="20"/>
          <w:szCs w:val="16"/>
        </w:rPr>
        <w:t>n</w:t>
      </w:r>
      <w:r w:rsidR="00606A9D">
        <w:rPr>
          <w:sz w:val="20"/>
          <w:szCs w:val="16"/>
        </w:rPr>
        <w:t xml:space="preserve">on-MLK </w:t>
      </w:r>
      <w:r w:rsidRPr="00501AC0">
        <w:rPr>
          <w:sz w:val="20"/>
          <w:szCs w:val="16"/>
        </w:rPr>
        <w:t xml:space="preserve">datasets </w:t>
      </w:r>
      <w:r w:rsidR="005E0BD9">
        <w:rPr>
          <w:sz w:val="20"/>
          <w:szCs w:val="16"/>
        </w:rPr>
        <w:t xml:space="preserve">that </w:t>
      </w:r>
      <w:r w:rsidR="005E0BD9" w:rsidRPr="002A3BDF">
        <w:rPr>
          <w:b/>
          <w:bCs/>
          <w:sz w:val="20"/>
          <w:szCs w:val="16"/>
        </w:rPr>
        <w:t>will be linked by CHeReL</w:t>
      </w:r>
      <w:r w:rsidRPr="00501AC0">
        <w:rPr>
          <w:sz w:val="20"/>
          <w:szCs w:val="16"/>
        </w:rPr>
        <w:t xml:space="preserve"> (e.g.</w:t>
      </w:r>
      <w:r w:rsidR="00EE6CA9">
        <w:rPr>
          <w:sz w:val="20"/>
          <w:szCs w:val="16"/>
        </w:rPr>
        <w:t>,</w:t>
      </w:r>
      <w:r w:rsidRPr="00501AC0">
        <w:rPr>
          <w:sz w:val="20"/>
          <w:szCs w:val="16"/>
        </w:rPr>
        <w:t xml:space="preserve"> </w:t>
      </w:r>
      <w:r w:rsidR="00EE6CA9">
        <w:rPr>
          <w:sz w:val="20"/>
          <w:szCs w:val="16"/>
        </w:rPr>
        <w:t>y</w:t>
      </w:r>
      <w:r>
        <w:rPr>
          <w:sz w:val="20"/>
          <w:szCs w:val="16"/>
        </w:rPr>
        <w:t xml:space="preserve">our own cohort dataset </w:t>
      </w:r>
      <w:r w:rsidR="003E59AE">
        <w:rPr>
          <w:sz w:val="20"/>
          <w:szCs w:val="16"/>
        </w:rPr>
        <w:t>etc</w:t>
      </w:r>
      <w:r w:rsidRPr="00501AC0">
        <w:rPr>
          <w:sz w:val="20"/>
          <w:szCs w:val="16"/>
        </w:rPr>
        <w:t>).</w:t>
      </w:r>
      <w:r w:rsidR="00494D0B">
        <w:rPr>
          <w:sz w:val="20"/>
          <w:szCs w:val="16"/>
        </w:rPr>
        <w:t xml:space="preserve"> Please list all other </w:t>
      </w:r>
      <w:r w:rsidR="00782E6B">
        <w:rPr>
          <w:sz w:val="20"/>
          <w:szCs w:val="16"/>
        </w:rPr>
        <w:t xml:space="preserve">non-MLK </w:t>
      </w:r>
      <w:r w:rsidR="00494D0B">
        <w:rPr>
          <w:sz w:val="20"/>
          <w:szCs w:val="16"/>
        </w:rPr>
        <w:t>datasets at</w:t>
      </w:r>
      <w:r w:rsidR="00667C81">
        <w:rPr>
          <w:sz w:val="20"/>
          <w:szCs w:val="16"/>
        </w:rPr>
        <w:t xml:space="preserve"> Section</w:t>
      </w:r>
      <w:r w:rsidR="00494D0B">
        <w:rPr>
          <w:sz w:val="20"/>
          <w:szCs w:val="16"/>
        </w:rPr>
        <w:t xml:space="preserve"> </w:t>
      </w:r>
      <w:r w:rsidR="00BC06B3">
        <w:rPr>
          <w:sz w:val="20"/>
          <w:szCs w:val="16"/>
        </w:rPr>
        <w:fldChar w:fldCharType="begin"/>
      </w:r>
      <w:r w:rsidR="00BC06B3">
        <w:rPr>
          <w:sz w:val="20"/>
          <w:szCs w:val="16"/>
        </w:rPr>
        <w:instrText xml:space="preserve"> REF _Ref84519176 \r \h </w:instrText>
      </w:r>
      <w:r w:rsidR="00BC06B3">
        <w:rPr>
          <w:sz w:val="20"/>
          <w:szCs w:val="16"/>
        </w:rPr>
      </w:r>
      <w:r w:rsidR="00BC06B3">
        <w:rPr>
          <w:sz w:val="20"/>
          <w:szCs w:val="16"/>
        </w:rPr>
        <w:fldChar w:fldCharType="separate"/>
      </w:r>
      <w:r w:rsidR="00BC06B3">
        <w:rPr>
          <w:sz w:val="20"/>
          <w:szCs w:val="16"/>
        </w:rPr>
        <w:t>7</w:t>
      </w:r>
      <w:r w:rsidR="00BC06B3">
        <w:rPr>
          <w:sz w:val="20"/>
          <w:szCs w:val="16"/>
        </w:rPr>
        <w:fldChar w:fldCharType="end"/>
      </w:r>
      <w:r w:rsidR="00667C81">
        <w:rPr>
          <w:sz w:val="20"/>
          <w:szCs w:val="16"/>
        </w:rPr>
        <w:t xml:space="preserve">- </w:t>
      </w:r>
      <w:r w:rsidR="00BC06B3" w:rsidRPr="00782E6B">
        <w:rPr>
          <w:color w:val="4F81BD" w:themeColor="accent1"/>
          <w:sz w:val="20"/>
          <w:szCs w:val="16"/>
          <w:u w:val="single"/>
        </w:rPr>
        <w:fldChar w:fldCharType="begin"/>
      </w:r>
      <w:r w:rsidR="00BC06B3" w:rsidRPr="00782E6B">
        <w:rPr>
          <w:color w:val="4F81BD" w:themeColor="accent1"/>
          <w:sz w:val="20"/>
          <w:szCs w:val="16"/>
          <w:u w:val="single"/>
        </w:rPr>
        <w:instrText xml:space="preserve"> REF _Ref84519185 \h </w:instrText>
      </w:r>
      <w:r w:rsidR="00782E6B" w:rsidRPr="00782E6B">
        <w:rPr>
          <w:color w:val="4F81BD" w:themeColor="accent1"/>
          <w:sz w:val="20"/>
          <w:szCs w:val="16"/>
          <w:u w:val="single"/>
        </w:rPr>
        <w:instrText xml:space="preserve"> \* MERGEFORMAT </w:instrText>
      </w:r>
      <w:r w:rsidR="00BC06B3" w:rsidRPr="00782E6B">
        <w:rPr>
          <w:color w:val="4F81BD" w:themeColor="accent1"/>
          <w:sz w:val="20"/>
          <w:szCs w:val="16"/>
          <w:u w:val="single"/>
        </w:rPr>
      </w:r>
      <w:r w:rsidR="00BC06B3" w:rsidRPr="00782E6B">
        <w:rPr>
          <w:color w:val="4F81BD" w:themeColor="accent1"/>
          <w:sz w:val="20"/>
          <w:szCs w:val="16"/>
          <w:u w:val="single"/>
        </w:rPr>
        <w:fldChar w:fldCharType="separate"/>
      </w:r>
      <w:r w:rsidR="00BC06B3" w:rsidRPr="00782E6B">
        <w:rPr>
          <w:color w:val="4F81BD" w:themeColor="accent1"/>
          <w:u w:val="single"/>
        </w:rPr>
        <w:t>METHODS</w:t>
      </w:r>
      <w:r w:rsidR="00BC06B3" w:rsidRPr="00782E6B">
        <w:rPr>
          <w:color w:val="4F81BD" w:themeColor="accent1"/>
          <w:sz w:val="20"/>
          <w:szCs w:val="16"/>
          <w:u w:val="single"/>
        </w:rPr>
        <w:fldChar w:fldCharType="end"/>
      </w:r>
      <w:r w:rsidR="00B03C00">
        <w:rPr>
          <w:color w:val="4F81BD" w:themeColor="accent1"/>
          <w:sz w:val="20"/>
          <w:szCs w:val="16"/>
          <w:u w:val="single"/>
        </w:rPr>
        <w:t xml:space="preserve"> </w:t>
      </w:r>
      <w:r w:rsidR="00B03C00" w:rsidRPr="00D35A73">
        <w:rPr>
          <w:sz w:val="20"/>
          <w:szCs w:val="16"/>
        </w:rPr>
        <w:t>– Secondary Data</w:t>
      </w:r>
      <w:r w:rsidR="00494D0B" w:rsidRPr="00D35A73">
        <w:rPr>
          <w:sz w:val="20"/>
          <w:szCs w:val="16"/>
        </w:rPr>
        <w:t>.</w:t>
      </w:r>
    </w:p>
    <w:p w14:paraId="23C4FE4B" w14:textId="77777777" w:rsidR="00501AC0" w:rsidRPr="000710C9" w:rsidRDefault="00501AC0" w:rsidP="00501AC0">
      <w:pPr>
        <w:rPr>
          <w:sz w:val="12"/>
          <w:szCs w:val="12"/>
          <w:lang w:val="en-US"/>
        </w:rPr>
      </w:pPr>
    </w:p>
    <w:tbl>
      <w:tblPr>
        <w:tblStyle w:val="TableGrid3"/>
        <w:tblW w:w="0" w:type="auto"/>
        <w:tblLook w:val="04A0" w:firstRow="1" w:lastRow="0" w:firstColumn="1" w:lastColumn="0" w:noHBand="0" w:noVBand="1"/>
      </w:tblPr>
      <w:tblGrid>
        <w:gridCol w:w="2461"/>
        <w:gridCol w:w="2212"/>
        <w:gridCol w:w="1058"/>
        <w:gridCol w:w="45"/>
        <w:gridCol w:w="30"/>
        <w:gridCol w:w="972"/>
        <w:gridCol w:w="2850"/>
      </w:tblGrid>
      <w:tr w:rsidR="00501AC0" w:rsidRPr="00501AC0" w14:paraId="07CEA755" w14:textId="77777777" w:rsidTr="00D10E8B">
        <w:trPr>
          <w:trHeight w:val="454"/>
        </w:trPr>
        <w:tc>
          <w:tcPr>
            <w:tcW w:w="9628" w:type="dxa"/>
            <w:gridSpan w:val="7"/>
            <w:vAlign w:val="center"/>
          </w:tcPr>
          <w:p w14:paraId="575C379F" w14:textId="77777777" w:rsidR="00501AC0" w:rsidRPr="00501AC0" w:rsidRDefault="00501AC0" w:rsidP="00501AC0">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caps/>
                <w:spacing w:val="15"/>
                <w:sz w:val="24"/>
                <w:lang w:val="en-US"/>
              </w:rPr>
            </w:pPr>
            <w:r w:rsidRPr="00501AC0">
              <w:rPr>
                <w:caps/>
                <w:spacing w:val="15"/>
                <w:sz w:val="24"/>
                <w:lang w:val="en-US"/>
              </w:rPr>
              <w:t>Dataset 1</w:t>
            </w:r>
          </w:p>
        </w:tc>
      </w:tr>
      <w:tr w:rsidR="00B85147" w:rsidRPr="00501AC0" w14:paraId="67CB8329" w14:textId="77777777" w:rsidTr="00D10E8B">
        <w:trPr>
          <w:trHeight w:val="454"/>
        </w:trPr>
        <w:tc>
          <w:tcPr>
            <w:tcW w:w="2461" w:type="dxa"/>
            <w:vAlign w:val="center"/>
          </w:tcPr>
          <w:p w14:paraId="1DF60FD1" w14:textId="3E32859F" w:rsidR="00B85147" w:rsidRPr="00501AC0" w:rsidRDefault="00B85147" w:rsidP="00B85147">
            <w:pPr>
              <w:rPr>
                <w:lang w:val="en-US"/>
              </w:rPr>
            </w:pPr>
            <w:r w:rsidRPr="00501AC0">
              <w:t>Name and/or brief description of dataset</w:t>
            </w:r>
          </w:p>
        </w:tc>
        <w:tc>
          <w:tcPr>
            <w:tcW w:w="7167" w:type="dxa"/>
            <w:gridSpan w:val="6"/>
            <w:vAlign w:val="center"/>
          </w:tcPr>
          <w:p w14:paraId="03C997A7" w14:textId="333CF2C3" w:rsidR="00B85147" w:rsidRPr="00501AC0" w:rsidRDefault="00B85147" w:rsidP="00B85147">
            <w:pPr>
              <w:rPr>
                <w:lang w:val="en-US"/>
              </w:rPr>
            </w:pPr>
          </w:p>
        </w:tc>
      </w:tr>
      <w:tr w:rsidR="00B85147" w:rsidRPr="00501AC0" w14:paraId="5AA37AC9" w14:textId="77777777" w:rsidTr="00D10E8B">
        <w:trPr>
          <w:trHeight w:val="454"/>
        </w:trPr>
        <w:tc>
          <w:tcPr>
            <w:tcW w:w="2461" w:type="dxa"/>
            <w:vAlign w:val="center"/>
          </w:tcPr>
          <w:p w14:paraId="05739D28" w14:textId="443A000D" w:rsidR="00B85147" w:rsidRPr="00501AC0" w:rsidRDefault="00B85147" w:rsidP="00B85147">
            <w:r w:rsidRPr="00501AC0">
              <w:t>Number of records</w:t>
            </w:r>
          </w:p>
        </w:tc>
        <w:tc>
          <w:tcPr>
            <w:tcW w:w="2212" w:type="dxa"/>
            <w:vAlign w:val="center"/>
          </w:tcPr>
          <w:p w14:paraId="3F60B22A" w14:textId="0020CB11"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c>
          <w:tcPr>
            <w:tcW w:w="2105" w:type="dxa"/>
            <w:gridSpan w:val="4"/>
            <w:vAlign w:val="center"/>
          </w:tcPr>
          <w:p w14:paraId="7B9FDCA8" w14:textId="051B0493" w:rsidR="00B85147" w:rsidRPr="00501AC0" w:rsidRDefault="00B85147" w:rsidP="00B85147">
            <w:pPr>
              <w:rPr>
                <w:lang w:val="en-US"/>
              </w:rPr>
            </w:pPr>
            <w:r w:rsidRPr="00501AC0">
              <w:rPr>
                <w:lang w:val="en-US"/>
              </w:rPr>
              <w:t>Year span of dataset</w:t>
            </w:r>
          </w:p>
        </w:tc>
        <w:tc>
          <w:tcPr>
            <w:tcW w:w="2850" w:type="dxa"/>
            <w:vAlign w:val="center"/>
          </w:tcPr>
          <w:p w14:paraId="3EE10C59" w14:textId="6D171AB2" w:rsidR="00B85147" w:rsidRPr="00501AC0" w:rsidRDefault="00B85147" w:rsidP="00B85147">
            <w:pPr>
              <w:rPr>
                <w:lang w:val="en-US"/>
              </w:rPr>
            </w:pPr>
          </w:p>
        </w:tc>
      </w:tr>
      <w:tr w:rsidR="00B85147" w:rsidRPr="00501AC0" w14:paraId="36F06785" w14:textId="77777777" w:rsidTr="00D10E8B">
        <w:trPr>
          <w:trHeight w:val="454"/>
        </w:trPr>
        <w:tc>
          <w:tcPr>
            <w:tcW w:w="2461" w:type="dxa"/>
            <w:vAlign w:val="center"/>
          </w:tcPr>
          <w:p w14:paraId="4CAA63A9" w14:textId="0F5B84BC" w:rsidR="00B85147" w:rsidRPr="00501AC0" w:rsidRDefault="00B85147" w:rsidP="00B85147">
            <w:r w:rsidRPr="00501AC0">
              <w:t>Custodian name</w:t>
            </w:r>
          </w:p>
        </w:tc>
        <w:tc>
          <w:tcPr>
            <w:tcW w:w="2212" w:type="dxa"/>
            <w:vAlign w:val="center"/>
          </w:tcPr>
          <w:p w14:paraId="3FBE20CA" w14:textId="2A681979" w:rsidR="00B85147" w:rsidRPr="00501AC0" w:rsidRDefault="00B85147" w:rsidP="00B85147">
            <w:pPr>
              <w:rPr>
                <w:lang w:val="en-US"/>
              </w:rPr>
            </w:pPr>
          </w:p>
        </w:tc>
        <w:tc>
          <w:tcPr>
            <w:tcW w:w="2105" w:type="dxa"/>
            <w:gridSpan w:val="4"/>
            <w:vAlign w:val="center"/>
          </w:tcPr>
          <w:p w14:paraId="7BFCA96A" w14:textId="23FC3528" w:rsidR="00B85147" w:rsidRPr="00501AC0" w:rsidRDefault="00B85147" w:rsidP="00B85147">
            <w:pPr>
              <w:rPr>
                <w:lang w:val="en-US"/>
              </w:rPr>
            </w:pPr>
            <w:r w:rsidRPr="00501AC0">
              <w:rPr>
                <w:lang w:val="en-US"/>
              </w:rPr>
              <w:t>Email/Phone no.</w:t>
            </w:r>
          </w:p>
        </w:tc>
        <w:tc>
          <w:tcPr>
            <w:tcW w:w="2850" w:type="dxa"/>
            <w:vAlign w:val="center"/>
          </w:tcPr>
          <w:p w14:paraId="26FC4504" w14:textId="76A605B4" w:rsidR="00B85147" w:rsidRPr="00501AC0" w:rsidRDefault="00B85147" w:rsidP="00B85147">
            <w:pPr>
              <w:rPr>
                <w:lang w:val="en-US"/>
              </w:rPr>
            </w:pPr>
          </w:p>
        </w:tc>
      </w:tr>
      <w:tr w:rsidR="00B85147" w:rsidRPr="00501AC0" w14:paraId="54A68821" w14:textId="77777777" w:rsidTr="00D10E8B">
        <w:trPr>
          <w:trHeight w:val="454"/>
        </w:trPr>
        <w:tc>
          <w:tcPr>
            <w:tcW w:w="2461" w:type="dxa"/>
            <w:vAlign w:val="center"/>
          </w:tcPr>
          <w:p w14:paraId="4BADF4BF" w14:textId="3AA8F484" w:rsidR="00B85147" w:rsidRPr="00395A4C" w:rsidRDefault="00B85147" w:rsidP="00B85147">
            <w:pPr>
              <w:rPr>
                <w:bCs/>
              </w:rPr>
            </w:pPr>
            <w:r w:rsidRPr="00395A4C">
              <w:rPr>
                <w:bCs/>
              </w:rPr>
              <w:t>Agency Type</w:t>
            </w:r>
          </w:p>
        </w:tc>
        <w:tc>
          <w:tcPr>
            <w:tcW w:w="2212" w:type="dxa"/>
            <w:vAlign w:val="center"/>
          </w:tcPr>
          <w:p w14:paraId="6B931B33" w14:textId="489ACB01" w:rsidR="00B85147" w:rsidRPr="00501AC0" w:rsidRDefault="00000000" w:rsidP="00B85147">
            <w:sdt>
              <w:sdtPr>
                <w:id w:val="1439410374"/>
                <w14:checkbox>
                  <w14:checked w14:val="0"/>
                  <w14:checkedState w14:val="2612" w14:font="MS Gothic"/>
                  <w14:uncheckedState w14:val="2610" w14:font="MS Gothic"/>
                </w14:checkbox>
              </w:sdtPr>
              <w:sdtContent>
                <w:r w:rsidR="00B85147">
                  <w:rPr>
                    <w:rFonts w:ascii="MS Gothic" w:eastAsia="MS Gothic" w:hAnsi="MS Gothic" w:hint="eastAsia"/>
                  </w:rPr>
                  <w:t>☐</w:t>
                </w:r>
              </w:sdtContent>
            </w:sdt>
            <w:r w:rsidR="00B85147">
              <w:t>…</w:t>
            </w:r>
            <w:r w:rsidR="00B85147" w:rsidRPr="00501AC0">
              <w:t>State / Territory</w:t>
            </w:r>
          </w:p>
        </w:tc>
        <w:tc>
          <w:tcPr>
            <w:tcW w:w="2105" w:type="dxa"/>
            <w:gridSpan w:val="4"/>
            <w:vAlign w:val="center"/>
          </w:tcPr>
          <w:p w14:paraId="05876F3D" w14:textId="5EC45597" w:rsidR="00B85147" w:rsidRPr="00501AC0" w:rsidRDefault="00000000" w:rsidP="00B85147">
            <w:pPr>
              <w:rPr>
                <w:lang w:val="en-US"/>
              </w:rPr>
            </w:pPr>
            <w:sdt>
              <w:sdtPr>
                <w:id w:val="309683241"/>
                <w14:checkbox>
                  <w14:checked w14:val="0"/>
                  <w14:checkedState w14:val="2612" w14:font="MS Gothic"/>
                  <w14:uncheckedState w14:val="2610" w14:font="MS Gothic"/>
                </w14:checkbox>
              </w:sdtPr>
              <w:sdtContent>
                <w:r w:rsidR="00B85147" w:rsidRPr="00501AC0">
                  <w:rPr>
                    <w:rFonts w:eastAsia="MS Gothic" w:hint="eastAsia"/>
                  </w:rPr>
                  <w:t>☐</w:t>
                </w:r>
              </w:sdtContent>
            </w:sdt>
            <w:r w:rsidR="00B85147">
              <w:rPr>
                <w:lang w:val="en-US"/>
              </w:rPr>
              <w:t>…</w:t>
            </w:r>
            <w:r w:rsidR="00B85147" w:rsidRPr="00501AC0">
              <w:rPr>
                <w:lang w:val="en-US"/>
              </w:rPr>
              <w:t>Commonwealth</w:t>
            </w:r>
          </w:p>
        </w:tc>
        <w:tc>
          <w:tcPr>
            <w:tcW w:w="2850" w:type="dxa"/>
            <w:vAlign w:val="center"/>
          </w:tcPr>
          <w:p w14:paraId="37C32671" w14:textId="6AAB30A0" w:rsidR="00B85147" w:rsidRPr="00501AC0" w:rsidRDefault="00000000" w:rsidP="00B85147">
            <w:sdt>
              <w:sdtPr>
                <w:id w:val="-773095373"/>
                <w14:checkbox>
                  <w14:checked w14:val="0"/>
                  <w14:checkedState w14:val="2612" w14:font="MS Gothic"/>
                  <w14:uncheckedState w14:val="2610" w14:font="MS Gothic"/>
                </w14:checkbox>
              </w:sdtPr>
              <w:sdtContent>
                <w:r w:rsidR="00B85147" w:rsidRPr="00501AC0">
                  <w:rPr>
                    <w:rFonts w:eastAsia="MS Gothic" w:hint="eastAsia"/>
                  </w:rPr>
                  <w:t>☐</w:t>
                </w:r>
              </w:sdtContent>
            </w:sdt>
            <w:r w:rsidR="00B85147">
              <w:t>…</w:t>
            </w:r>
            <w:r w:rsidR="00B85147" w:rsidRPr="00501AC0">
              <w:t>Private Sector</w:t>
            </w:r>
          </w:p>
        </w:tc>
      </w:tr>
      <w:tr w:rsidR="00B85147" w:rsidRPr="00501AC0" w14:paraId="0B1F35CD" w14:textId="42B8FA23" w:rsidTr="00E30F96">
        <w:trPr>
          <w:trHeight w:val="454"/>
        </w:trPr>
        <w:tc>
          <w:tcPr>
            <w:tcW w:w="2461" w:type="dxa"/>
            <w:vAlign w:val="center"/>
          </w:tcPr>
          <w:p w14:paraId="4517C3B8" w14:textId="4810D878" w:rsidR="00B85147" w:rsidRPr="00983E54" w:rsidRDefault="00B85147" w:rsidP="00B85147">
            <w:pPr>
              <w:rPr>
                <w:bCs/>
              </w:rPr>
            </w:pPr>
            <w:r w:rsidRPr="00003FCB">
              <w:t>Who should CHeReL contact to source data?</w:t>
            </w:r>
          </w:p>
        </w:tc>
        <w:tc>
          <w:tcPr>
            <w:tcW w:w="3270" w:type="dxa"/>
            <w:gridSpan w:val="2"/>
            <w:tcBorders>
              <w:right w:val="single" w:sz="4" w:space="0" w:color="auto"/>
            </w:tcBorders>
            <w:vAlign w:val="center"/>
          </w:tcPr>
          <w:p w14:paraId="47AD1DAF" w14:textId="7AF285EB" w:rsidR="00B85147" w:rsidRDefault="00B85147" w:rsidP="00B85147"/>
        </w:tc>
        <w:tc>
          <w:tcPr>
            <w:tcW w:w="3897" w:type="dxa"/>
            <w:gridSpan w:val="4"/>
            <w:tcBorders>
              <w:left w:val="single" w:sz="4" w:space="0" w:color="auto"/>
            </w:tcBorders>
            <w:vAlign w:val="center"/>
          </w:tcPr>
          <w:p w14:paraId="4D60E994" w14:textId="716F781D" w:rsidR="00B85147" w:rsidRDefault="00B85147" w:rsidP="00B85147"/>
        </w:tc>
      </w:tr>
      <w:tr w:rsidR="00B85147" w:rsidRPr="00501AC0" w14:paraId="2782961C" w14:textId="77777777" w:rsidTr="00D10E8B">
        <w:trPr>
          <w:trHeight w:val="454"/>
        </w:trPr>
        <w:tc>
          <w:tcPr>
            <w:tcW w:w="2461" w:type="dxa"/>
            <w:vAlign w:val="center"/>
          </w:tcPr>
          <w:p w14:paraId="13C133FB" w14:textId="3D502490" w:rsidR="00B85147" w:rsidRPr="00501AC0" w:rsidRDefault="00B85147" w:rsidP="00B85147">
            <w:r w:rsidRPr="00396BF8">
              <w:t>Please list personal identifiers available for linkage</w:t>
            </w:r>
          </w:p>
        </w:tc>
        <w:tc>
          <w:tcPr>
            <w:tcW w:w="7167" w:type="dxa"/>
            <w:gridSpan w:val="6"/>
            <w:vAlign w:val="center"/>
          </w:tcPr>
          <w:p w14:paraId="75F3DD6D" w14:textId="5C5FD862" w:rsidR="00B85147" w:rsidRPr="00501AC0" w:rsidRDefault="00B85147" w:rsidP="00B85147">
            <w:pPr>
              <w:rPr>
                <w:lang w:val="en-US"/>
              </w:rPr>
            </w:pPr>
          </w:p>
        </w:tc>
      </w:tr>
      <w:tr w:rsidR="00B85147" w:rsidRPr="00501AC0" w14:paraId="4EAE7962" w14:textId="77777777" w:rsidTr="00D10E8B">
        <w:trPr>
          <w:trHeight w:val="454"/>
        </w:trPr>
        <w:tc>
          <w:tcPr>
            <w:tcW w:w="9628" w:type="dxa"/>
            <w:gridSpan w:val="7"/>
            <w:vAlign w:val="center"/>
          </w:tcPr>
          <w:p w14:paraId="57C57F38" w14:textId="77777777" w:rsidR="00B85147" w:rsidRPr="00501AC0" w:rsidRDefault="00B85147" w:rsidP="00B85147">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caps/>
                <w:spacing w:val="15"/>
                <w:sz w:val="24"/>
                <w:lang w:val="en-US"/>
              </w:rPr>
            </w:pPr>
            <w:r w:rsidRPr="00501AC0">
              <w:rPr>
                <w:caps/>
                <w:spacing w:val="15"/>
                <w:sz w:val="24"/>
                <w:lang w:val="en-US"/>
              </w:rPr>
              <w:t>Dataset 2</w:t>
            </w:r>
          </w:p>
        </w:tc>
      </w:tr>
      <w:tr w:rsidR="00B85147" w:rsidRPr="00501AC0" w14:paraId="12880B04" w14:textId="77777777" w:rsidTr="00D10E8B">
        <w:trPr>
          <w:trHeight w:val="454"/>
        </w:trPr>
        <w:tc>
          <w:tcPr>
            <w:tcW w:w="2461" w:type="dxa"/>
            <w:vAlign w:val="center"/>
          </w:tcPr>
          <w:p w14:paraId="16738FFA" w14:textId="77777777" w:rsidR="00B85147" w:rsidRPr="00501AC0" w:rsidRDefault="00B85147" w:rsidP="00B85147">
            <w:pPr>
              <w:rPr>
                <w:lang w:val="en-US"/>
              </w:rPr>
            </w:pPr>
            <w:r w:rsidRPr="00501AC0">
              <w:t>Name and/or brief description of dataset</w:t>
            </w:r>
          </w:p>
        </w:tc>
        <w:tc>
          <w:tcPr>
            <w:tcW w:w="7167" w:type="dxa"/>
            <w:gridSpan w:val="6"/>
            <w:vAlign w:val="center"/>
          </w:tcPr>
          <w:p w14:paraId="6A672875"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B85147" w:rsidRPr="00501AC0" w14:paraId="43427BAF" w14:textId="77777777" w:rsidTr="00D10E8B">
        <w:trPr>
          <w:trHeight w:val="454"/>
        </w:trPr>
        <w:tc>
          <w:tcPr>
            <w:tcW w:w="2461" w:type="dxa"/>
            <w:vAlign w:val="center"/>
          </w:tcPr>
          <w:p w14:paraId="081B4B42" w14:textId="77777777" w:rsidR="00B85147" w:rsidRPr="00501AC0" w:rsidRDefault="00B85147" w:rsidP="00B85147">
            <w:r w:rsidRPr="00501AC0">
              <w:t>Number of records</w:t>
            </w:r>
          </w:p>
        </w:tc>
        <w:tc>
          <w:tcPr>
            <w:tcW w:w="2212" w:type="dxa"/>
            <w:vAlign w:val="center"/>
          </w:tcPr>
          <w:p w14:paraId="1A22DC4D"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c>
          <w:tcPr>
            <w:tcW w:w="2105" w:type="dxa"/>
            <w:gridSpan w:val="4"/>
            <w:vAlign w:val="center"/>
          </w:tcPr>
          <w:p w14:paraId="466A27BA" w14:textId="77777777" w:rsidR="00B85147" w:rsidRPr="00501AC0" w:rsidRDefault="00B85147" w:rsidP="00B85147">
            <w:pPr>
              <w:rPr>
                <w:lang w:val="en-US"/>
              </w:rPr>
            </w:pPr>
            <w:r w:rsidRPr="00501AC0">
              <w:rPr>
                <w:lang w:val="en-US"/>
              </w:rPr>
              <w:t>Year span of dataset</w:t>
            </w:r>
          </w:p>
        </w:tc>
        <w:tc>
          <w:tcPr>
            <w:tcW w:w="2850" w:type="dxa"/>
            <w:vAlign w:val="center"/>
          </w:tcPr>
          <w:p w14:paraId="7182D56C"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B85147" w:rsidRPr="00501AC0" w14:paraId="56CC1637" w14:textId="77777777" w:rsidTr="00D10E8B">
        <w:trPr>
          <w:trHeight w:val="454"/>
        </w:trPr>
        <w:tc>
          <w:tcPr>
            <w:tcW w:w="2461" w:type="dxa"/>
            <w:vAlign w:val="center"/>
          </w:tcPr>
          <w:p w14:paraId="688FAE55" w14:textId="77777777" w:rsidR="00B85147" w:rsidRPr="00501AC0" w:rsidRDefault="00B85147" w:rsidP="00B85147">
            <w:r w:rsidRPr="00501AC0">
              <w:t>Custodian name</w:t>
            </w:r>
          </w:p>
        </w:tc>
        <w:tc>
          <w:tcPr>
            <w:tcW w:w="2212" w:type="dxa"/>
            <w:vAlign w:val="center"/>
          </w:tcPr>
          <w:p w14:paraId="6B1FD0D6"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c>
          <w:tcPr>
            <w:tcW w:w="2105" w:type="dxa"/>
            <w:gridSpan w:val="4"/>
            <w:vAlign w:val="center"/>
          </w:tcPr>
          <w:p w14:paraId="3E9B9967" w14:textId="77777777" w:rsidR="00B85147" w:rsidRPr="00501AC0" w:rsidRDefault="00B85147" w:rsidP="00B85147">
            <w:pPr>
              <w:rPr>
                <w:lang w:val="en-US"/>
              </w:rPr>
            </w:pPr>
            <w:r w:rsidRPr="00501AC0">
              <w:rPr>
                <w:lang w:val="en-US"/>
              </w:rPr>
              <w:t>Email/Phone no.</w:t>
            </w:r>
          </w:p>
        </w:tc>
        <w:tc>
          <w:tcPr>
            <w:tcW w:w="2850" w:type="dxa"/>
            <w:vAlign w:val="center"/>
          </w:tcPr>
          <w:p w14:paraId="7258E167"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B85147" w:rsidRPr="00501AC0" w14:paraId="320185BD" w14:textId="77777777" w:rsidTr="00D10E8B">
        <w:trPr>
          <w:trHeight w:val="454"/>
        </w:trPr>
        <w:tc>
          <w:tcPr>
            <w:tcW w:w="2461" w:type="dxa"/>
            <w:vAlign w:val="center"/>
          </w:tcPr>
          <w:p w14:paraId="52784B68" w14:textId="0FF847F6" w:rsidR="00B85147" w:rsidRPr="00395A4C" w:rsidRDefault="00B85147" w:rsidP="00B85147">
            <w:pPr>
              <w:rPr>
                <w:bCs/>
              </w:rPr>
            </w:pPr>
            <w:r w:rsidRPr="00395A4C">
              <w:rPr>
                <w:bCs/>
              </w:rPr>
              <w:t>Agency Type</w:t>
            </w:r>
          </w:p>
        </w:tc>
        <w:tc>
          <w:tcPr>
            <w:tcW w:w="2212" w:type="dxa"/>
            <w:vAlign w:val="center"/>
          </w:tcPr>
          <w:p w14:paraId="6BF1A63A" w14:textId="6470848C" w:rsidR="00B85147" w:rsidRPr="00501AC0" w:rsidRDefault="00000000" w:rsidP="00B85147">
            <w:sdt>
              <w:sdtPr>
                <w:id w:val="1969616517"/>
                <w14:checkbox>
                  <w14:checked w14:val="0"/>
                  <w14:checkedState w14:val="2612" w14:font="MS Gothic"/>
                  <w14:uncheckedState w14:val="2610" w14:font="MS Gothic"/>
                </w14:checkbox>
              </w:sdtPr>
              <w:sdtContent>
                <w:r w:rsidR="00B85147" w:rsidRPr="00501AC0">
                  <w:rPr>
                    <w:rFonts w:eastAsia="MS Gothic" w:hint="eastAsia"/>
                  </w:rPr>
                  <w:t>☐</w:t>
                </w:r>
              </w:sdtContent>
            </w:sdt>
            <w:r w:rsidR="00B85147">
              <w:t>…</w:t>
            </w:r>
            <w:r w:rsidR="00B85147" w:rsidRPr="00501AC0">
              <w:t>State / Territory</w:t>
            </w:r>
          </w:p>
        </w:tc>
        <w:tc>
          <w:tcPr>
            <w:tcW w:w="2105" w:type="dxa"/>
            <w:gridSpan w:val="4"/>
            <w:vAlign w:val="center"/>
          </w:tcPr>
          <w:p w14:paraId="3082E9EB" w14:textId="1C659F3A" w:rsidR="00B85147" w:rsidRPr="00501AC0" w:rsidRDefault="00000000" w:rsidP="00B85147">
            <w:pPr>
              <w:rPr>
                <w:lang w:val="en-US"/>
              </w:rPr>
            </w:pPr>
            <w:sdt>
              <w:sdtPr>
                <w:id w:val="-857575496"/>
                <w14:checkbox>
                  <w14:checked w14:val="0"/>
                  <w14:checkedState w14:val="2612" w14:font="MS Gothic"/>
                  <w14:uncheckedState w14:val="2610" w14:font="MS Gothic"/>
                </w14:checkbox>
              </w:sdtPr>
              <w:sdtContent>
                <w:r w:rsidR="00B85147" w:rsidRPr="00501AC0">
                  <w:rPr>
                    <w:rFonts w:eastAsia="MS Gothic" w:hint="eastAsia"/>
                  </w:rPr>
                  <w:t>☐</w:t>
                </w:r>
              </w:sdtContent>
            </w:sdt>
            <w:r w:rsidR="00B85147">
              <w:rPr>
                <w:lang w:val="en-US"/>
              </w:rPr>
              <w:t>…</w:t>
            </w:r>
            <w:r w:rsidR="00B85147" w:rsidRPr="00501AC0">
              <w:rPr>
                <w:lang w:val="en-US"/>
              </w:rPr>
              <w:t>Commonwealth</w:t>
            </w:r>
          </w:p>
        </w:tc>
        <w:tc>
          <w:tcPr>
            <w:tcW w:w="2850" w:type="dxa"/>
            <w:vAlign w:val="center"/>
          </w:tcPr>
          <w:p w14:paraId="2954B71C" w14:textId="5D0F78EB" w:rsidR="00B85147" w:rsidRPr="00501AC0" w:rsidRDefault="00000000" w:rsidP="00B85147">
            <w:sdt>
              <w:sdtPr>
                <w:id w:val="932237541"/>
                <w14:checkbox>
                  <w14:checked w14:val="0"/>
                  <w14:checkedState w14:val="2612" w14:font="MS Gothic"/>
                  <w14:uncheckedState w14:val="2610" w14:font="MS Gothic"/>
                </w14:checkbox>
              </w:sdtPr>
              <w:sdtContent>
                <w:r w:rsidR="00B85147" w:rsidRPr="00501AC0">
                  <w:rPr>
                    <w:rFonts w:eastAsia="MS Gothic" w:hint="eastAsia"/>
                  </w:rPr>
                  <w:t>☐</w:t>
                </w:r>
              </w:sdtContent>
            </w:sdt>
            <w:r w:rsidR="00B85147">
              <w:t>…</w:t>
            </w:r>
            <w:r w:rsidR="00B85147" w:rsidRPr="00501AC0">
              <w:t>Private Sector</w:t>
            </w:r>
          </w:p>
        </w:tc>
      </w:tr>
      <w:tr w:rsidR="00B85147" w:rsidRPr="00501AC0" w14:paraId="1F351A93" w14:textId="5079750E" w:rsidTr="00E30F96">
        <w:trPr>
          <w:trHeight w:val="454"/>
        </w:trPr>
        <w:tc>
          <w:tcPr>
            <w:tcW w:w="2461" w:type="dxa"/>
            <w:vAlign w:val="center"/>
          </w:tcPr>
          <w:p w14:paraId="20B99A8D" w14:textId="687C39C7" w:rsidR="00B85147" w:rsidRPr="00396BF8" w:rsidRDefault="00B85147" w:rsidP="00B85147">
            <w:r w:rsidRPr="00983E54">
              <w:rPr>
                <w:bCs/>
              </w:rPr>
              <w:t xml:space="preserve">Who should </w:t>
            </w:r>
            <w:r>
              <w:rPr>
                <w:bCs/>
              </w:rPr>
              <w:t>CHeReL contact to source data?</w:t>
            </w:r>
          </w:p>
        </w:tc>
        <w:tc>
          <w:tcPr>
            <w:tcW w:w="3345" w:type="dxa"/>
            <w:gridSpan w:val="4"/>
            <w:tcBorders>
              <w:right w:val="single" w:sz="4" w:space="0" w:color="auto"/>
            </w:tcBorders>
            <w:vAlign w:val="center"/>
          </w:tcPr>
          <w:p w14:paraId="0B6AE739" w14:textId="70BDD3F9" w:rsidR="00B85147" w:rsidRPr="00501AC0" w:rsidRDefault="00B85147" w:rsidP="00B85147">
            <w:r>
              <w:t xml:space="preserve">Name </w:t>
            </w:r>
            <w:r w:rsidRPr="00C26E72">
              <w:fldChar w:fldCharType="begin">
                <w:ffData>
                  <w:name w:val="Text356"/>
                  <w:enabled/>
                  <w:calcOnExit w:val="0"/>
                  <w:textInput/>
                </w:ffData>
              </w:fldChar>
            </w:r>
            <w:r w:rsidRPr="00C26E72">
              <w:instrText xml:space="preserve"> FORMTEXT </w:instrText>
            </w:r>
            <w:r w:rsidRPr="00C26E72">
              <w:fldChar w:fldCharType="separate"/>
            </w:r>
            <w:r w:rsidRPr="00C26E72">
              <w:t> </w:t>
            </w:r>
            <w:r w:rsidRPr="00C26E72">
              <w:t> </w:t>
            </w:r>
            <w:r w:rsidRPr="00C26E72">
              <w:t> </w:t>
            </w:r>
            <w:r w:rsidRPr="00C26E72">
              <w:t> </w:t>
            </w:r>
            <w:r w:rsidRPr="00C26E72">
              <w:t> </w:t>
            </w:r>
            <w:r w:rsidRPr="00C26E72">
              <w:fldChar w:fldCharType="end"/>
            </w:r>
            <w:r>
              <w:t xml:space="preserve"> </w:t>
            </w:r>
          </w:p>
        </w:tc>
        <w:tc>
          <w:tcPr>
            <w:tcW w:w="3822" w:type="dxa"/>
            <w:gridSpan w:val="2"/>
            <w:tcBorders>
              <w:left w:val="single" w:sz="4" w:space="0" w:color="auto"/>
            </w:tcBorders>
            <w:vAlign w:val="center"/>
          </w:tcPr>
          <w:p w14:paraId="5E8C6C5B" w14:textId="3D79E53A" w:rsidR="00B85147" w:rsidRPr="00501AC0" w:rsidRDefault="00B85147" w:rsidP="00B85147">
            <w:r>
              <w:t xml:space="preserve">Email </w:t>
            </w:r>
            <w:r w:rsidRPr="00C26E72">
              <w:fldChar w:fldCharType="begin">
                <w:ffData>
                  <w:name w:val="Text356"/>
                  <w:enabled/>
                  <w:calcOnExit w:val="0"/>
                  <w:textInput/>
                </w:ffData>
              </w:fldChar>
            </w:r>
            <w:r w:rsidRPr="00C26E72">
              <w:instrText xml:space="preserve"> FORMTEXT </w:instrText>
            </w:r>
            <w:r w:rsidRPr="00C26E72">
              <w:fldChar w:fldCharType="separate"/>
            </w:r>
            <w:r w:rsidRPr="00C26E72">
              <w:t> </w:t>
            </w:r>
            <w:r w:rsidRPr="00C26E72">
              <w:t> </w:t>
            </w:r>
            <w:r w:rsidRPr="00C26E72">
              <w:t> </w:t>
            </w:r>
            <w:r w:rsidRPr="00C26E72">
              <w:t> </w:t>
            </w:r>
            <w:r w:rsidRPr="00C26E72">
              <w:t> </w:t>
            </w:r>
            <w:r w:rsidRPr="00C26E72">
              <w:fldChar w:fldCharType="end"/>
            </w:r>
          </w:p>
        </w:tc>
      </w:tr>
      <w:tr w:rsidR="00B85147" w:rsidRPr="00501AC0" w14:paraId="3516E336" w14:textId="77777777" w:rsidTr="00D10E8B">
        <w:trPr>
          <w:trHeight w:val="454"/>
        </w:trPr>
        <w:tc>
          <w:tcPr>
            <w:tcW w:w="2461" w:type="dxa"/>
            <w:vAlign w:val="center"/>
          </w:tcPr>
          <w:p w14:paraId="7F7471F5" w14:textId="09F1265A" w:rsidR="00B85147" w:rsidRPr="00501AC0" w:rsidRDefault="00B85147" w:rsidP="00B85147">
            <w:r w:rsidRPr="00396BF8">
              <w:t>Please list personal identifiers available for linkage</w:t>
            </w:r>
          </w:p>
        </w:tc>
        <w:tc>
          <w:tcPr>
            <w:tcW w:w="7167" w:type="dxa"/>
            <w:gridSpan w:val="6"/>
            <w:vAlign w:val="center"/>
          </w:tcPr>
          <w:p w14:paraId="3144BD17"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B85147" w:rsidRPr="00501AC0" w14:paraId="34E5C577" w14:textId="77777777" w:rsidTr="00904D24">
        <w:trPr>
          <w:trHeight w:val="454"/>
        </w:trPr>
        <w:tc>
          <w:tcPr>
            <w:tcW w:w="9628" w:type="dxa"/>
            <w:gridSpan w:val="7"/>
            <w:vAlign w:val="center"/>
          </w:tcPr>
          <w:p w14:paraId="4D5444F2" w14:textId="2F4819EC" w:rsidR="00B85147" w:rsidRPr="00501AC0" w:rsidRDefault="00B85147" w:rsidP="00B85147">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caps/>
                <w:spacing w:val="15"/>
                <w:sz w:val="24"/>
                <w:lang w:val="en-US"/>
              </w:rPr>
            </w:pPr>
            <w:r w:rsidRPr="00501AC0">
              <w:rPr>
                <w:caps/>
                <w:spacing w:val="15"/>
                <w:sz w:val="24"/>
                <w:lang w:val="en-US"/>
              </w:rPr>
              <w:t xml:space="preserve">Dataset </w:t>
            </w:r>
            <w:r>
              <w:rPr>
                <w:caps/>
                <w:spacing w:val="15"/>
                <w:sz w:val="24"/>
                <w:lang w:val="en-US"/>
              </w:rPr>
              <w:t>3</w:t>
            </w:r>
          </w:p>
        </w:tc>
      </w:tr>
      <w:tr w:rsidR="00B85147" w:rsidRPr="00501AC0" w14:paraId="3BB8BB31" w14:textId="77777777" w:rsidTr="00904D24">
        <w:trPr>
          <w:trHeight w:val="454"/>
        </w:trPr>
        <w:tc>
          <w:tcPr>
            <w:tcW w:w="2461" w:type="dxa"/>
            <w:vAlign w:val="center"/>
          </w:tcPr>
          <w:p w14:paraId="6DD53FFE" w14:textId="77777777" w:rsidR="00B85147" w:rsidRPr="00501AC0" w:rsidRDefault="00B85147" w:rsidP="00B85147">
            <w:pPr>
              <w:rPr>
                <w:lang w:val="en-US"/>
              </w:rPr>
            </w:pPr>
            <w:r w:rsidRPr="00501AC0">
              <w:t>Name and/or brief description of dataset</w:t>
            </w:r>
          </w:p>
        </w:tc>
        <w:tc>
          <w:tcPr>
            <w:tcW w:w="7167" w:type="dxa"/>
            <w:gridSpan w:val="6"/>
            <w:vAlign w:val="center"/>
          </w:tcPr>
          <w:p w14:paraId="2904E458"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B85147" w:rsidRPr="00501AC0" w14:paraId="138A92F2" w14:textId="77777777" w:rsidTr="00904D24">
        <w:trPr>
          <w:trHeight w:val="454"/>
        </w:trPr>
        <w:tc>
          <w:tcPr>
            <w:tcW w:w="2461" w:type="dxa"/>
            <w:vAlign w:val="center"/>
          </w:tcPr>
          <w:p w14:paraId="38F21B9F" w14:textId="77777777" w:rsidR="00B85147" w:rsidRPr="00501AC0" w:rsidRDefault="00B85147" w:rsidP="00B85147">
            <w:r w:rsidRPr="00501AC0">
              <w:t>Number of records</w:t>
            </w:r>
          </w:p>
        </w:tc>
        <w:tc>
          <w:tcPr>
            <w:tcW w:w="2212" w:type="dxa"/>
            <w:vAlign w:val="center"/>
          </w:tcPr>
          <w:p w14:paraId="3B1A6DEA"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c>
          <w:tcPr>
            <w:tcW w:w="2105" w:type="dxa"/>
            <w:gridSpan w:val="4"/>
            <w:vAlign w:val="center"/>
          </w:tcPr>
          <w:p w14:paraId="7FF78AF6" w14:textId="77777777" w:rsidR="00B85147" w:rsidRPr="00501AC0" w:rsidRDefault="00B85147" w:rsidP="00B85147">
            <w:pPr>
              <w:rPr>
                <w:lang w:val="en-US"/>
              </w:rPr>
            </w:pPr>
            <w:r w:rsidRPr="00501AC0">
              <w:rPr>
                <w:lang w:val="en-US"/>
              </w:rPr>
              <w:t>Year span of dataset</w:t>
            </w:r>
          </w:p>
        </w:tc>
        <w:tc>
          <w:tcPr>
            <w:tcW w:w="2850" w:type="dxa"/>
            <w:vAlign w:val="center"/>
          </w:tcPr>
          <w:p w14:paraId="569B0138"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B85147" w:rsidRPr="00501AC0" w14:paraId="0BA563D0" w14:textId="77777777" w:rsidTr="00904D24">
        <w:trPr>
          <w:trHeight w:val="454"/>
        </w:trPr>
        <w:tc>
          <w:tcPr>
            <w:tcW w:w="2461" w:type="dxa"/>
            <w:vAlign w:val="center"/>
          </w:tcPr>
          <w:p w14:paraId="4633F9F9" w14:textId="77777777" w:rsidR="00B85147" w:rsidRPr="00501AC0" w:rsidRDefault="00B85147" w:rsidP="00B85147">
            <w:r w:rsidRPr="00501AC0">
              <w:t>Custodian name</w:t>
            </w:r>
          </w:p>
        </w:tc>
        <w:tc>
          <w:tcPr>
            <w:tcW w:w="2212" w:type="dxa"/>
            <w:vAlign w:val="center"/>
          </w:tcPr>
          <w:p w14:paraId="530997CD"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c>
          <w:tcPr>
            <w:tcW w:w="2105" w:type="dxa"/>
            <w:gridSpan w:val="4"/>
            <w:vAlign w:val="center"/>
          </w:tcPr>
          <w:p w14:paraId="32118537" w14:textId="77777777" w:rsidR="00B85147" w:rsidRPr="00501AC0" w:rsidRDefault="00B85147" w:rsidP="00B85147">
            <w:pPr>
              <w:rPr>
                <w:lang w:val="en-US"/>
              </w:rPr>
            </w:pPr>
            <w:r w:rsidRPr="00501AC0">
              <w:rPr>
                <w:lang w:val="en-US"/>
              </w:rPr>
              <w:t>Email/Phone no.</w:t>
            </w:r>
          </w:p>
        </w:tc>
        <w:tc>
          <w:tcPr>
            <w:tcW w:w="2850" w:type="dxa"/>
            <w:vAlign w:val="center"/>
          </w:tcPr>
          <w:p w14:paraId="65305E7A"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B85147" w:rsidRPr="00501AC0" w14:paraId="56A24F70" w14:textId="77777777" w:rsidTr="00904D24">
        <w:trPr>
          <w:trHeight w:val="454"/>
        </w:trPr>
        <w:tc>
          <w:tcPr>
            <w:tcW w:w="2461" w:type="dxa"/>
            <w:vAlign w:val="center"/>
          </w:tcPr>
          <w:p w14:paraId="62F2CED8" w14:textId="77777777" w:rsidR="00B85147" w:rsidRPr="00395A4C" w:rsidRDefault="00B85147" w:rsidP="00B85147">
            <w:pPr>
              <w:rPr>
                <w:bCs/>
              </w:rPr>
            </w:pPr>
            <w:r w:rsidRPr="00395A4C">
              <w:rPr>
                <w:bCs/>
              </w:rPr>
              <w:t>Agency Type</w:t>
            </w:r>
          </w:p>
        </w:tc>
        <w:tc>
          <w:tcPr>
            <w:tcW w:w="2212" w:type="dxa"/>
            <w:vAlign w:val="center"/>
          </w:tcPr>
          <w:p w14:paraId="17F61BB9" w14:textId="0F60D21C" w:rsidR="00B85147" w:rsidRPr="00501AC0" w:rsidRDefault="00000000" w:rsidP="00B85147">
            <w:sdt>
              <w:sdtPr>
                <w:id w:val="2054725102"/>
                <w14:checkbox>
                  <w14:checked w14:val="0"/>
                  <w14:checkedState w14:val="2612" w14:font="MS Gothic"/>
                  <w14:uncheckedState w14:val="2610" w14:font="MS Gothic"/>
                </w14:checkbox>
              </w:sdtPr>
              <w:sdtContent>
                <w:r w:rsidR="00B85147" w:rsidRPr="00501AC0">
                  <w:rPr>
                    <w:rFonts w:eastAsia="MS Gothic" w:hint="eastAsia"/>
                  </w:rPr>
                  <w:t>☐</w:t>
                </w:r>
              </w:sdtContent>
            </w:sdt>
            <w:r w:rsidR="00B85147">
              <w:t>…</w:t>
            </w:r>
            <w:r w:rsidR="00B85147" w:rsidRPr="00501AC0">
              <w:t>State / Territory</w:t>
            </w:r>
          </w:p>
        </w:tc>
        <w:tc>
          <w:tcPr>
            <w:tcW w:w="2105" w:type="dxa"/>
            <w:gridSpan w:val="4"/>
            <w:vAlign w:val="center"/>
          </w:tcPr>
          <w:p w14:paraId="57924738" w14:textId="3B5A1C90" w:rsidR="00B85147" w:rsidRPr="00501AC0" w:rsidRDefault="00000000" w:rsidP="00B85147">
            <w:pPr>
              <w:rPr>
                <w:lang w:val="en-US"/>
              </w:rPr>
            </w:pPr>
            <w:sdt>
              <w:sdtPr>
                <w:id w:val="328789973"/>
                <w14:checkbox>
                  <w14:checked w14:val="0"/>
                  <w14:checkedState w14:val="2612" w14:font="MS Gothic"/>
                  <w14:uncheckedState w14:val="2610" w14:font="MS Gothic"/>
                </w14:checkbox>
              </w:sdtPr>
              <w:sdtContent>
                <w:r w:rsidR="00B85147" w:rsidRPr="00501AC0">
                  <w:rPr>
                    <w:rFonts w:eastAsia="MS Gothic" w:hint="eastAsia"/>
                  </w:rPr>
                  <w:t>☐</w:t>
                </w:r>
              </w:sdtContent>
            </w:sdt>
            <w:r w:rsidR="00B85147">
              <w:rPr>
                <w:lang w:val="en-US"/>
              </w:rPr>
              <w:t>…</w:t>
            </w:r>
            <w:r w:rsidR="00B85147" w:rsidRPr="00501AC0">
              <w:rPr>
                <w:lang w:val="en-US"/>
              </w:rPr>
              <w:t>Commonwealth</w:t>
            </w:r>
          </w:p>
        </w:tc>
        <w:tc>
          <w:tcPr>
            <w:tcW w:w="2850" w:type="dxa"/>
            <w:vAlign w:val="center"/>
          </w:tcPr>
          <w:p w14:paraId="21C32655" w14:textId="4AD8FDF6" w:rsidR="00B85147" w:rsidRPr="00501AC0" w:rsidRDefault="00000000" w:rsidP="00B85147">
            <w:sdt>
              <w:sdtPr>
                <w:id w:val="449132303"/>
                <w14:checkbox>
                  <w14:checked w14:val="0"/>
                  <w14:checkedState w14:val="2612" w14:font="MS Gothic"/>
                  <w14:uncheckedState w14:val="2610" w14:font="MS Gothic"/>
                </w14:checkbox>
              </w:sdtPr>
              <w:sdtContent>
                <w:r w:rsidR="00B85147" w:rsidRPr="00501AC0">
                  <w:rPr>
                    <w:rFonts w:eastAsia="MS Gothic" w:hint="eastAsia"/>
                  </w:rPr>
                  <w:t>☐</w:t>
                </w:r>
              </w:sdtContent>
            </w:sdt>
            <w:r w:rsidR="00B85147">
              <w:t>…</w:t>
            </w:r>
            <w:r w:rsidR="00B85147" w:rsidRPr="00501AC0">
              <w:t>Private Sector</w:t>
            </w:r>
          </w:p>
        </w:tc>
      </w:tr>
      <w:tr w:rsidR="00B85147" w:rsidRPr="00501AC0" w14:paraId="0A9A860C" w14:textId="418C999D" w:rsidTr="00E30F96">
        <w:trPr>
          <w:trHeight w:val="454"/>
        </w:trPr>
        <w:tc>
          <w:tcPr>
            <w:tcW w:w="2461" w:type="dxa"/>
            <w:vAlign w:val="center"/>
          </w:tcPr>
          <w:p w14:paraId="2B4A7295" w14:textId="21976EB6" w:rsidR="00B85147" w:rsidRPr="00501AC0" w:rsidRDefault="00B85147" w:rsidP="00B85147">
            <w:pPr>
              <w:rPr>
                <w:b/>
              </w:rPr>
            </w:pPr>
            <w:r w:rsidRPr="00983E54">
              <w:rPr>
                <w:bCs/>
              </w:rPr>
              <w:t xml:space="preserve">Who should </w:t>
            </w:r>
            <w:r>
              <w:rPr>
                <w:bCs/>
              </w:rPr>
              <w:t>CHeReL contact to source data?</w:t>
            </w:r>
          </w:p>
        </w:tc>
        <w:tc>
          <w:tcPr>
            <w:tcW w:w="3315" w:type="dxa"/>
            <w:gridSpan w:val="3"/>
            <w:tcBorders>
              <w:right w:val="single" w:sz="4" w:space="0" w:color="auto"/>
            </w:tcBorders>
            <w:vAlign w:val="center"/>
          </w:tcPr>
          <w:p w14:paraId="430DFC72" w14:textId="7BEA169A" w:rsidR="00B85147" w:rsidRDefault="00B85147" w:rsidP="00B85147">
            <w:r>
              <w:t xml:space="preserve">Name </w:t>
            </w:r>
            <w:r w:rsidRPr="00C26E72">
              <w:fldChar w:fldCharType="begin">
                <w:ffData>
                  <w:name w:val="Text356"/>
                  <w:enabled/>
                  <w:calcOnExit w:val="0"/>
                  <w:textInput/>
                </w:ffData>
              </w:fldChar>
            </w:r>
            <w:r w:rsidRPr="00C26E72">
              <w:instrText xml:space="preserve"> FORMTEXT </w:instrText>
            </w:r>
            <w:r w:rsidRPr="00C26E72">
              <w:fldChar w:fldCharType="separate"/>
            </w:r>
            <w:r w:rsidRPr="00C26E72">
              <w:t> </w:t>
            </w:r>
            <w:r w:rsidRPr="00C26E72">
              <w:t> </w:t>
            </w:r>
            <w:r w:rsidRPr="00C26E72">
              <w:t> </w:t>
            </w:r>
            <w:r w:rsidRPr="00C26E72">
              <w:t> </w:t>
            </w:r>
            <w:r w:rsidRPr="00C26E72">
              <w:t> </w:t>
            </w:r>
            <w:r w:rsidRPr="00C26E72">
              <w:fldChar w:fldCharType="end"/>
            </w:r>
            <w:r>
              <w:t xml:space="preserve"> </w:t>
            </w:r>
          </w:p>
        </w:tc>
        <w:tc>
          <w:tcPr>
            <w:tcW w:w="3852" w:type="dxa"/>
            <w:gridSpan w:val="3"/>
            <w:tcBorders>
              <w:left w:val="single" w:sz="4" w:space="0" w:color="auto"/>
            </w:tcBorders>
            <w:vAlign w:val="center"/>
          </w:tcPr>
          <w:p w14:paraId="49EDFAE5" w14:textId="5E7208EE" w:rsidR="00B85147" w:rsidRDefault="00B85147" w:rsidP="00B85147">
            <w:r>
              <w:t xml:space="preserve">Email </w:t>
            </w:r>
            <w:r w:rsidRPr="00C26E72">
              <w:fldChar w:fldCharType="begin">
                <w:ffData>
                  <w:name w:val="Text356"/>
                  <w:enabled/>
                  <w:calcOnExit w:val="0"/>
                  <w:textInput/>
                </w:ffData>
              </w:fldChar>
            </w:r>
            <w:r w:rsidRPr="00C26E72">
              <w:instrText xml:space="preserve"> FORMTEXT </w:instrText>
            </w:r>
            <w:r w:rsidRPr="00C26E72">
              <w:fldChar w:fldCharType="separate"/>
            </w:r>
            <w:r w:rsidRPr="00C26E72">
              <w:t> </w:t>
            </w:r>
            <w:r w:rsidRPr="00C26E72">
              <w:t> </w:t>
            </w:r>
            <w:r w:rsidRPr="00C26E72">
              <w:t> </w:t>
            </w:r>
            <w:r w:rsidRPr="00C26E72">
              <w:t> </w:t>
            </w:r>
            <w:r w:rsidRPr="00C26E72">
              <w:t> </w:t>
            </w:r>
            <w:r w:rsidRPr="00C26E72">
              <w:fldChar w:fldCharType="end"/>
            </w:r>
          </w:p>
        </w:tc>
      </w:tr>
      <w:tr w:rsidR="00B85147" w:rsidRPr="00501AC0" w14:paraId="6107F99B" w14:textId="77777777" w:rsidTr="00904D24">
        <w:trPr>
          <w:trHeight w:val="454"/>
        </w:trPr>
        <w:tc>
          <w:tcPr>
            <w:tcW w:w="2461" w:type="dxa"/>
            <w:vAlign w:val="center"/>
          </w:tcPr>
          <w:p w14:paraId="2BCE5D3F" w14:textId="77777777" w:rsidR="00B85147" w:rsidRPr="00501AC0" w:rsidRDefault="00B85147" w:rsidP="00B85147">
            <w:r w:rsidRPr="00396BF8">
              <w:t>Please list personal identifiers available for linkage</w:t>
            </w:r>
          </w:p>
        </w:tc>
        <w:tc>
          <w:tcPr>
            <w:tcW w:w="7167" w:type="dxa"/>
            <w:gridSpan w:val="6"/>
            <w:vAlign w:val="center"/>
          </w:tcPr>
          <w:p w14:paraId="26DC0065"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bl>
    <w:p w14:paraId="5C591270" w14:textId="77777777" w:rsidR="00D04B8C" w:rsidRPr="000006CE" w:rsidRDefault="00D04B8C">
      <w:pPr>
        <w:spacing w:line="240" w:lineRule="auto"/>
      </w:pPr>
      <w:r w:rsidRPr="000006CE">
        <w:br w:type="page"/>
      </w:r>
    </w:p>
    <w:p w14:paraId="602530DF" w14:textId="77777777" w:rsidR="004F3F90" w:rsidRPr="000006CE" w:rsidRDefault="004F3F90">
      <w:pPr>
        <w:spacing w:line="240" w:lineRule="auto"/>
      </w:pPr>
    </w:p>
    <w:p w14:paraId="4D70973F" w14:textId="048B2BEF" w:rsidR="00F45174" w:rsidRPr="000006CE" w:rsidRDefault="00EC0DDD" w:rsidP="00826691">
      <w:r w:rsidRPr="0038166F">
        <w:rPr>
          <w:rStyle w:val="Hyperlink"/>
          <w:color w:val="auto"/>
          <w:u w:val="none"/>
          <w:lang w:val="en-US"/>
        </w:rPr>
        <w:t xml:space="preserve"> </w:t>
      </w:r>
    </w:p>
    <w:sectPr w:rsidR="00F45174" w:rsidRPr="000006CE" w:rsidSect="005823BE">
      <w:headerReference w:type="default" r:id="rId22"/>
      <w:pgSz w:w="11906" w:h="16838"/>
      <w:pgMar w:top="1440"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D2A88" w14:textId="77777777" w:rsidR="00E140E7" w:rsidRDefault="00E140E7" w:rsidP="00674564">
      <w:r>
        <w:separator/>
      </w:r>
    </w:p>
  </w:endnote>
  <w:endnote w:type="continuationSeparator" w:id="0">
    <w:p w14:paraId="1EE6FA6B" w14:textId="77777777" w:rsidR="00E140E7" w:rsidRDefault="00E140E7" w:rsidP="00674564">
      <w:r>
        <w:continuationSeparator/>
      </w:r>
    </w:p>
  </w:endnote>
  <w:endnote w:type="continuationNotice" w:id="1">
    <w:p w14:paraId="0955F2E3" w14:textId="77777777" w:rsidR="00E140E7" w:rsidRDefault="00E140E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ItalicMT">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ZWAdobeF">
    <w:altName w:val="Calibri"/>
    <w:panose1 w:val="00000000000000000000"/>
    <w:charset w:val="00"/>
    <w:family w:val="auto"/>
    <w:pitch w:val="variable"/>
    <w:sig w:usb0="20002A87" w:usb1="00000000"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728197950"/>
      <w:docPartObj>
        <w:docPartGallery w:val="Page Numbers (Bottom of Page)"/>
        <w:docPartUnique/>
      </w:docPartObj>
    </w:sdtPr>
    <w:sdtContent>
      <w:sdt>
        <w:sdtPr>
          <w:rPr>
            <w:sz w:val="20"/>
            <w:szCs w:val="20"/>
          </w:rPr>
          <w:id w:val="-1769616900"/>
          <w:docPartObj>
            <w:docPartGallery w:val="Page Numbers (Top of Page)"/>
            <w:docPartUnique/>
          </w:docPartObj>
        </w:sdtPr>
        <w:sdtContent>
          <w:p w14:paraId="0EE04846" w14:textId="584D116D" w:rsidR="007306F5" w:rsidRPr="00410F2F" w:rsidRDefault="007306F5">
            <w:pPr>
              <w:pStyle w:val="Footer"/>
              <w:rPr>
                <w:sz w:val="20"/>
                <w:szCs w:val="20"/>
              </w:rPr>
            </w:pPr>
            <w:r w:rsidRPr="00074BE3">
              <w:rPr>
                <w:sz w:val="18"/>
                <w:szCs w:val="20"/>
                <w:highlight w:val="yellow"/>
              </w:rPr>
              <w:t>2021ETHXXXX</w:t>
            </w:r>
            <w:r w:rsidRPr="00410F2F">
              <w:rPr>
                <w:sz w:val="18"/>
                <w:szCs w:val="20"/>
              </w:rPr>
              <w:t xml:space="preserve"> – </w:t>
            </w:r>
            <w:r>
              <w:rPr>
                <w:sz w:val="18"/>
                <w:szCs w:val="20"/>
              </w:rPr>
              <w:t>2022.12</w:t>
            </w:r>
            <w:r w:rsidRPr="00410F2F">
              <w:rPr>
                <w:sz w:val="18"/>
                <w:szCs w:val="20"/>
              </w:rPr>
              <w:t xml:space="preserve"> -Combined Protocol and Application for Data - </w:t>
            </w:r>
            <w:r w:rsidRPr="00410F2F">
              <w:rPr>
                <w:sz w:val="20"/>
                <w:szCs w:val="20"/>
              </w:rPr>
              <w:t>Version</w:t>
            </w:r>
            <w:r>
              <w:rPr>
                <w:sz w:val="20"/>
                <w:szCs w:val="20"/>
              </w:rPr>
              <w:t>1.4</w:t>
            </w:r>
            <w:r w:rsidRPr="00410F2F">
              <w:rPr>
                <w:sz w:val="20"/>
                <w:szCs w:val="20"/>
              </w:rPr>
              <w:t xml:space="preserve"> - </w:t>
            </w:r>
            <w:r>
              <w:rPr>
                <w:sz w:val="20"/>
                <w:szCs w:val="20"/>
              </w:rPr>
              <w:t>29032022</w:t>
            </w:r>
            <w:r w:rsidRPr="00410F2F">
              <w:rPr>
                <w:sz w:val="20"/>
                <w:szCs w:val="20"/>
              </w:rPr>
              <w:tab/>
              <w:t xml:space="preserve">Page </w:t>
            </w:r>
            <w:r>
              <w:rPr>
                <w:b/>
                <w:bCs/>
              </w:rPr>
              <w:fldChar w:fldCharType="begin"/>
            </w:r>
            <w:r>
              <w:rPr>
                <w:b/>
                <w:bCs/>
              </w:rPr>
              <w:instrText xml:space="preserve"> PAGE  \* Arabic </w:instrText>
            </w:r>
            <w:r>
              <w:rPr>
                <w:b/>
                <w:bCs/>
              </w:rPr>
              <w:fldChar w:fldCharType="separate"/>
            </w:r>
            <w:r>
              <w:rPr>
                <w:b/>
                <w:bCs/>
                <w:noProof/>
              </w:rPr>
              <w:t>16</w:t>
            </w:r>
            <w:r>
              <w:rPr>
                <w:b/>
                <w:bCs/>
              </w:rPr>
              <w:fldChar w:fldCharType="end"/>
            </w:r>
            <w:r w:rsidRPr="00410F2F">
              <w:rPr>
                <w:sz w:val="20"/>
                <w:szCs w:val="20"/>
              </w:rPr>
              <w:t xml:space="preserve"> of </w:t>
            </w:r>
            <w:r w:rsidRPr="00410F2F">
              <w:rPr>
                <w:b/>
                <w:bCs/>
              </w:rPr>
              <w:fldChar w:fldCharType="begin"/>
            </w:r>
            <w:r w:rsidRPr="00410F2F">
              <w:rPr>
                <w:b/>
                <w:bCs/>
                <w:sz w:val="20"/>
                <w:szCs w:val="20"/>
              </w:rPr>
              <w:instrText xml:space="preserve"> NUMPAGES  </w:instrText>
            </w:r>
            <w:r w:rsidRPr="00410F2F">
              <w:rPr>
                <w:b/>
                <w:bCs/>
              </w:rPr>
              <w:fldChar w:fldCharType="separate"/>
            </w:r>
            <w:r>
              <w:rPr>
                <w:b/>
                <w:bCs/>
                <w:noProof/>
                <w:sz w:val="20"/>
                <w:szCs w:val="20"/>
              </w:rPr>
              <w:t>37</w:t>
            </w:r>
            <w:r w:rsidRPr="00410F2F">
              <w:rPr>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A7B28" w14:textId="77777777" w:rsidR="00E140E7" w:rsidRDefault="00E140E7" w:rsidP="00674564">
      <w:r>
        <w:separator/>
      </w:r>
    </w:p>
  </w:footnote>
  <w:footnote w:type="continuationSeparator" w:id="0">
    <w:p w14:paraId="646DA1DD" w14:textId="77777777" w:rsidR="00E140E7" w:rsidRDefault="00E140E7" w:rsidP="00674564">
      <w:r>
        <w:continuationSeparator/>
      </w:r>
    </w:p>
  </w:footnote>
  <w:footnote w:type="continuationNotice" w:id="1">
    <w:p w14:paraId="38960680" w14:textId="77777777" w:rsidR="00E140E7" w:rsidRDefault="00E140E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6061F" w14:textId="18342EB7" w:rsidR="007306F5" w:rsidRPr="001D5A08" w:rsidRDefault="007306F5" w:rsidP="001D5A08">
    <w:pPr>
      <w:pStyle w:val="Header"/>
      <w:jc w:val="center"/>
      <w:rPr>
        <w:rFonts w:ascii="Arial" w:hAnsi="Arial" w:cs="Arial"/>
        <w:b/>
        <w:bCs/>
        <w:color w:val="FF0000"/>
        <w:lang w:val="en-US"/>
      </w:rPr>
    </w:pPr>
    <w:r>
      <w:rPr>
        <w:rFonts w:ascii="Arial" w:hAnsi="Arial" w:cs="Arial"/>
        <w:b/>
        <w:bCs/>
        <w:noProof/>
        <w:color w:val="FF0000"/>
        <w:lang w:eastAsia="en-AU"/>
      </w:rPr>
      <mc:AlternateContent>
        <mc:Choice Requires="wps">
          <w:drawing>
            <wp:anchor distT="0" distB="0" distL="114300" distR="114300" simplePos="0" relativeHeight="251658241" behindDoc="0" locked="0" layoutInCell="0" allowOverlap="1" wp14:anchorId="24F0EAF0" wp14:editId="6B54AE3A">
              <wp:simplePos x="0" y="0"/>
              <wp:positionH relativeFrom="page">
                <wp:align>center</wp:align>
              </wp:positionH>
              <wp:positionV relativeFrom="page">
                <wp:align>top</wp:align>
              </wp:positionV>
              <wp:extent cx="7772400" cy="463550"/>
              <wp:effectExtent l="0" t="0" r="0" b="12700"/>
              <wp:wrapNone/>
              <wp:docPr id="2" name="MSIPCM0fed4c7587443aef1c5c0700" descr="{&quot;HashCode&quot;:1610746136,&quot;Height&quot;:9999999.0,&quot;Width&quot;:9999999.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0141E0A" w14:textId="7236ED3D" w:rsidR="007306F5" w:rsidRPr="00A04BA9" w:rsidRDefault="007306F5" w:rsidP="00A04BA9">
                          <w:pPr>
                            <w:jc w:val="center"/>
                            <w:rPr>
                              <w:rFonts w:cs="Calibri"/>
                              <w:color w:val="EEDC00"/>
                              <w:sz w:val="24"/>
                            </w:rPr>
                          </w:pPr>
                          <w:r w:rsidRPr="00A04BA9">
                            <w:rPr>
                              <w:rFonts w:cs="Calibri"/>
                              <w:color w:val="EEDC00"/>
                              <w:sz w:val="24"/>
                            </w:rPr>
                            <w:t>RMIT Classification: Trusted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type w14:anchorId="24F0EAF0" id="_x0000_t202" coordsize="21600,21600" o:spt="202" path="m,l,21600r21600,l21600,xe">
              <v:stroke joinstyle="miter"/>
              <v:path gradientshapeok="t" o:connecttype="rect"/>
            </v:shapetype>
            <v:shape id="MSIPCM0fed4c7587443aef1c5c0700" o:spid="_x0000_s1026" type="#_x0000_t202" alt="{&quot;HashCode&quot;:1610746136,&quot;Height&quot;:9999999.0,&quot;Width&quot;:9999999.0,&quot;Placement&quot;:&quot;Header&quot;,&quot;Index&quot;:&quot;Primary&quot;,&quot;Section&quot;:1,&quot;Top&quot;:0.0,&quot;Left&quot;:0.0}" style="position:absolute;left:0;text-align:left;margin-left:0;margin-top:0;width:612pt;height:36.5pt;z-index:251658241;visibility:visible;mso-wrap-style:square;mso-wrap-distance-left:9pt;mso-wrap-distance-top:0;mso-wrap-distance-right:9pt;mso-wrap-distance-bottom:0;mso-position-horizontal:center;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" o:allowincell="f" filled="f" stroked="f" strokeweight=".5pt">
              <v:textbox inset=",0,,0">
                <w:txbxContent>
                  <w:p w14:paraId="20141E0A" w14:textId="7236ED3D" w:rsidR="007306F5" w:rsidRPr="00A04BA9" w:rsidRDefault="007306F5" w:rsidP="00A04BA9">
                    <w:pPr>
                      <w:jc w:val="center"/>
                      <w:rPr>
                        <w:rFonts w:cs="Calibri"/>
                        <w:color w:val="EEDC00"/>
                        <w:sz w:val="24"/>
                      </w:rPr>
                    </w:pPr>
                    <w:r w:rsidRPr="00A04BA9">
                      <w:rPr>
                        <w:rFonts w:cs="Calibri"/>
                        <w:color w:val="EEDC00"/>
                        <w:sz w:val="24"/>
                      </w:rPr>
                      <w:t>RMIT Classification: Trusted</w:t>
                    </w:r>
                  </w:p>
                </w:txbxContent>
              </v:textbox>
              <w10:wrap anchorx="page" anchory="page"/>
            </v:shape>
          </w:pict>
        </mc:Fallback>
      </mc:AlternateContent>
    </w:r>
    <w:r w:rsidRPr="001D5A08">
      <w:rPr>
        <w:rFonts w:ascii="Arial" w:hAnsi="Arial" w:cs="Arial"/>
        <w:b/>
        <w:bCs/>
        <w:color w:val="FF0000"/>
        <w:lang w:val="en-US"/>
      </w:rPr>
      <w:t>OFFICIAL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9D997" w14:textId="6CE793C9" w:rsidR="007306F5" w:rsidRDefault="007306F5">
    <w:pPr>
      <w:pStyle w:val="Header"/>
    </w:pPr>
    <w:r>
      <w:rPr>
        <w:noProof/>
        <w:lang w:eastAsia="en-AU"/>
      </w:rPr>
      <mc:AlternateContent>
        <mc:Choice Requires="wps">
          <w:drawing>
            <wp:anchor distT="0" distB="0" distL="114300" distR="114300" simplePos="0" relativeHeight="251658242" behindDoc="0" locked="0" layoutInCell="0" allowOverlap="1" wp14:anchorId="0B1D64F5" wp14:editId="6DA54B17">
              <wp:simplePos x="0" y="0"/>
              <wp:positionH relativeFrom="page">
                <wp:align>center</wp:align>
              </wp:positionH>
              <wp:positionV relativeFrom="page">
                <wp:align>top</wp:align>
              </wp:positionV>
              <wp:extent cx="7772400" cy="463550"/>
              <wp:effectExtent l="0" t="0" r="0" b="12700"/>
              <wp:wrapNone/>
              <wp:docPr id="7" name="MSIPCM4b2346e49e5a69955a142284" descr="{&quot;HashCode&quot;:1610746136,&quot;Height&quot;:9999999.0,&quot;Width&quot;:9999999.0,&quot;Placement&quot;:&quot;Header&quot;,&quot;Index&quot;:&quot;Primary&quot;,&quot;Section&quot;:3,&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183B295" w14:textId="5066B6B5" w:rsidR="007306F5" w:rsidRPr="00A04BA9" w:rsidRDefault="007306F5" w:rsidP="00A04BA9">
                          <w:pPr>
                            <w:jc w:val="center"/>
                            <w:rPr>
                              <w:rFonts w:cs="Calibri"/>
                              <w:color w:val="EEDC00"/>
                              <w:sz w:val="24"/>
                            </w:rPr>
                          </w:pPr>
                          <w:r w:rsidRPr="00A04BA9">
                            <w:rPr>
                              <w:rFonts w:cs="Calibri"/>
                              <w:color w:val="EEDC00"/>
                              <w:sz w:val="24"/>
                            </w:rPr>
                            <w:t>RMIT Classification: Trusted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type w14:anchorId="0B1D64F5" id="_x0000_t202" coordsize="21600,21600" o:spt="202" path="m,l,21600r21600,l21600,xe">
              <v:stroke joinstyle="miter"/>
              <v:path gradientshapeok="t" o:connecttype="rect"/>
            </v:shapetype>
            <v:shape id="MSIPCM4b2346e49e5a69955a142284" o:spid="_x0000_s1027" type="#_x0000_t202" alt="{&quot;HashCode&quot;:1610746136,&quot;Height&quot;:9999999.0,&quot;Width&quot;:9999999.0,&quot;Placement&quot;:&quot;Header&quot;,&quot;Index&quot;:&quot;Primary&quot;,&quot;Section&quot;:3,&quot;Top&quot;:0.0,&quot;Left&quot;:0.0}" style="position:absolute;margin-left:0;margin-top:0;width:612pt;height:36.5pt;z-index:251658242;visibility:visible;mso-wrap-style:square;mso-wrap-distance-left:9pt;mso-wrap-distance-top:0;mso-wrap-distance-right:9pt;mso-wrap-distance-bottom:0;mso-position-horizontal:center;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" o:allowincell="f" filled="f" stroked="f" strokeweight=".5pt">
              <v:textbox inset=",0,,0">
                <w:txbxContent>
                  <w:p w14:paraId="2183B295" w14:textId="5066B6B5" w:rsidR="007306F5" w:rsidRPr="00A04BA9" w:rsidRDefault="007306F5" w:rsidP="00A04BA9">
                    <w:pPr>
                      <w:jc w:val="center"/>
                      <w:rPr>
                        <w:rFonts w:cs="Calibri"/>
                        <w:color w:val="EEDC00"/>
                        <w:sz w:val="24"/>
                      </w:rPr>
                    </w:pPr>
                    <w:r w:rsidRPr="00A04BA9">
                      <w:rPr>
                        <w:rFonts w:cs="Calibri"/>
                        <w:color w:val="EEDC00"/>
                        <w:sz w:val="24"/>
                      </w:rPr>
                      <w:t>RMIT Classification: Trusted</w:t>
                    </w:r>
                  </w:p>
                </w:txbxContent>
              </v:textbox>
              <w10:wrap anchorx="page" anchory="page"/>
            </v:shape>
          </w:pict>
        </mc:Fallback>
      </mc:AlternateContent>
    </w:r>
    <w:r>
      <w:rPr>
        <w:noProof/>
        <w:lang w:eastAsia="en-AU"/>
      </w:rPr>
      <mc:AlternateContent>
        <mc:Choice Requires="wps">
          <w:drawing>
            <wp:anchor distT="0" distB="0" distL="114300" distR="114300" simplePos="0" relativeHeight="251658240" behindDoc="0" locked="0" layoutInCell="0" allowOverlap="1" wp14:anchorId="68359B12" wp14:editId="29F7BAF4">
              <wp:simplePos x="0" y="0"/>
              <wp:positionH relativeFrom="page">
                <wp:align>center</wp:align>
              </wp:positionH>
              <wp:positionV relativeFrom="page">
                <wp:align>top</wp:align>
              </wp:positionV>
              <wp:extent cx="7772400" cy="463550"/>
              <wp:effectExtent l="0" t="0" r="0" b="12700"/>
              <wp:wrapNone/>
              <wp:docPr id="5" name="MSIPCM489f48ad872821560cb4e893" descr="{&quot;HashCode&quot;:1610746136,&quot;Height&quot;:9999999.0,&quot;Width&quot;:9999999.0,&quot;Placement&quot;:&quot;Header&quot;,&quot;Index&quot;:&quot;Primary&quot;,&quot;Section&quot;:4,&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FAF0AC3" w14:textId="72EC0C05" w:rsidR="007306F5" w:rsidRPr="006108C0" w:rsidRDefault="007306F5" w:rsidP="006108C0">
                          <w:pPr>
                            <w:jc w:val="center"/>
                            <w:rPr>
                              <w:rFonts w:cs="Calibri"/>
                              <w:color w:val="EEDC00"/>
                              <w:sz w:val="24"/>
                            </w:rPr>
                          </w:pPr>
                          <w:r w:rsidRPr="006108C0">
                            <w:rPr>
                              <w:rFonts w:cs="Calibri"/>
                              <w:color w:val="EEDC00"/>
                              <w:sz w:val="24"/>
                            </w:rPr>
                            <w:t>RMIT Classification: Trusted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 w14:anchorId="68359B12" id="MSIPCM489f48ad872821560cb4e893" o:spid="_x0000_s1028" type="#_x0000_t202" alt="{&quot;HashCode&quot;:1610746136,&quot;Height&quot;:9999999.0,&quot;Width&quot;:9999999.0,&quot;Placement&quot;:&quot;Header&quot;,&quot;Index&quot;:&quot;Primary&quot;,&quot;Section&quot;:4,&quot;Top&quot;:0.0,&quot;Left&quot;:0.0}" style="position:absolute;margin-left:0;margin-top:0;width:612pt;height:36.5pt;z-index:251658240;visibility:visible;mso-wrap-style:square;mso-wrap-distance-left:9pt;mso-wrap-distance-top:0;mso-wrap-distance-right:9pt;mso-wrap-distance-bottom:0;mso-position-horizontal:center;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" o:allowincell="f" filled="f" stroked="f" strokeweight=".5pt">
              <v:textbox inset=",0,,0">
                <w:txbxContent>
                  <w:p w14:paraId="4FAF0AC3" w14:textId="72EC0C05" w:rsidR="007306F5" w:rsidRPr="006108C0" w:rsidRDefault="007306F5" w:rsidP="006108C0">
                    <w:pPr>
                      <w:jc w:val="center"/>
                      <w:rPr>
                        <w:rFonts w:cs="Calibri"/>
                        <w:color w:val="EEDC00"/>
                        <w:sz w:val="24"/>
                      </w:rPr>
                    </w:pPr>
                    <w:r w:rsidRPr="006108C0">
                      <w:rPr>
                        <w:rFonts w:cs="Calibri"/>
                        <w:color w:val="EEDC00"/>
                        <w:sz w:val="24"/>
                      </w:rPr>
                      <w:t>RMIT Classification: Trusted</w:t>
                    </w:r>
                  </w:p>
                </w:txbxContent>
              </v:textbox>
              <w10:wrap anchorx="page" anchory="page"/>
            </v:shape>
          </w:pict>
        </mc:Fallback>
      </mc:AlternateContent>
    </w:r>
    <w:r>
      <w:rPr>
        <w:noProof/>
        <w:lang w:eastAsia="en-AU"/>
      </w:rPr>
      <w:drawing>
        <wp:inline distT="0" distB="0" distL="0" distR="0" wp14:anchorId="79E784E4" wp14:editId="41E21E35">
          <wp:extent cx="1499870" cy="377825"/>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9870" cy="377825"/>
                  </a:xfrm>
                  <a:prstGeom prst="rect">
                    <a:avLst/>
                  </a:prstGeom>
                  <a:noFill/>
                </pic:spPr>
              </pic:pic>
            </a:graphicData>
          </a:graphic>
        </wp:inline>
      </w:drawing>
    </w:r>
    <w:r>
      <w:tab/>
    </w:r>
    <w:r w:rsidRPr="0044512F">
      <w:rPr>
        <w:rFonts w:ascii="Arial" w:hAnsi="Arial" w:cs="Arial"/>
        <w:b/>
        <w:bCs/>
        <w:color w:val="FF0000"/>
        <w:lang w:val="en-US"/>
      </w:rPr>
      <w:t>OFFICIAL</w:t>
    </w:r>
  </w:p>
</w:hdr>
</file>

<file path=word/intelligence.xml><?xml version="1.0" encoding="utf-8"?>
<int:Intelligence xmlns:int="http://schemas.microsoft.com/office/intelligence/2019/intelligence">
  <int:IntelligenceSettings/>
  <int:Manifest>
    <int:WordHash hashCode="VuteYIFMkdr0F1" id="OfwZrStX"/>
  </int:Manifest>
  <int:Observations>
    <int:Content id="OfwZrStX">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972CBB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7DE583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5C23C2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47C3F1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C6A385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3C47E4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AE84A0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6206B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1ED5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B54830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9B5C45"/>
    <w:multiLevelType w:val="hybridMultilevel"/>
    <w:tmpl w:val="F11C6086"/>
    <w:lvl w:ilvl="0" w:tplc="70886A6A">
      <w:start w:val="1"/>
      <w:numFmt w:val="decimal"/>
      <w:pStyle w:val="Heading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2DF07FBB"/>
    <w:multiLevelType w:val="hybridMultilevel"/>
    <w:tmpl w:val="2670DD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F9E601D"/>
    <w:multiLevelType w:val="hybridMultilevel"/>
    <w:tmpl w:val="2CDECF7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44790DE8"/>
    <w:multiLevelType w:val="hybridMultilevel"/>
    <w:tmpl w:val="7F2C4248"/>
    <w:lvl w:ilvl="0" w:tplc="04090001">
      <w:start w:val="1"/>
      <w:numFmt w:val="bullet"/>
      <w:lvlText w:val=""/>
      <w:lvlJc w:val="left"/>
      <w:pPr>
        <w:ind w:left="720" w:hanging="360"/>
      </w:pPr>
      <w:rPr>
        <w:rFonts w:ascii="Symbol" w:hAnsi="Symbol" w:hint="default"/>
        <w:color w:val="000000" w:themeColor="tex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C080ABF"/>
    <w:multiLevelType w:val="hybridMultilevel"/>
    <w:tmpl w:val="0978952E"/>
    <w:lvl w:ilvl="0" w:tplc="4CB08DB0">
      <w:start w:val="1"/>
      <w:numFmt w:val="upperLetter"/>
      <w:pStyle w:val="ListParagraph"/>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4E5C5441"/>
    <w:multiLevelType w:val="hybridMultilevel"/>
    <w:tmpl w:val="3B92BCB6"/>
    <w:lvl w:ilvl="0" w:tplc="4474684E">
      <w:start w:val="1"/>
      <w:numFmt w:val="bullet"/>
      <w:pStyle w:val="Bullets"/>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3570886"/>
    <w:multiLevelType w:val="hybridMultilevel"/>
    <w:tmpl w:val="9B3CED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5B95DAA"/>
    <w:multiLevelType w:val="hybridMultilevel"/>
    <w:tmpl w:val="D8281182"/>
    <w:lvl w:ilvl="0" w:tplc="7AA813D2">
      <w:start w:val="1"/>
      <w:numFmt w:val="upperLetter"/>
      <w:pStyle w:val="Heading2"/>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5C9C0FD4"/>
    <w:multiLevelType w:val="hybridMultilevel"/>
    <w:tmpl w:val="F4E8EF2C"/>
    <w:lvl w:ilvl="0" w:tplc="0C090001">
      <w:start w:val="5"/>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D41549C"/>
    <w:multiLevelType w:val="hybridMultilevel"/>
    <w:tmpl w:val="40183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513C34"/>
    <w:multiLevelType w:val="hybridMultilevel"/>
    <w:tmpl w:val="884AFE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A756119"/>
    <w:multiLevelType w:val="hybridMultilevel"/>
    <w:tmpl w:val="7EBC7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5C31DC"/>
    <w:multiLevelType w:val="hybridMultilevel"/>
    <w:tmpl w:val="1B40F1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6295EC2"/>
    <w:multiLevelType w:val="hybridMultilevel"/>
    <w:tmpl w:val="0A26A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7E90AD9"/>
    <w:multiLevelType w:val="hybridMultilevel"/>
    <w:tmpl w:val="AE4C23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795B6D16"/>
    <w:multiLevelType w:val="hybridMultilevel"/>
    <w:tmpl w:val="609C9A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9CB3CF2"/>
    <w:multiLevelType w:val="hybridMultilevel"/>
    <w:tmpl w:val="57722A4E"/>
    <w:lvl w:ilvl="0" w:tplc="07468240">
      <w:start w:val="6"/>
      <w:numFmt w:val="bullet"/>
      <w:lvlText w:val="-"/>
      <w:lvlJc w:val="left"/>
      <w:pPr>
        <w:ind w:left="720" w:hanging="360"/>
      </w:pPr>
      <w:rPr>
        <w:rFonts w:ascii="Calibri" w:eastAsia="Times New Roman" w:hAnsi="Calibri" w:cs="Calibri" w:hint="default"/>
        <w:color w:val="000000" w:themeColor="tex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B4C680F"/>
    <w:multiLevelType w:val="hybridMultilevel"/>
    <w:tmpl w:val="81C24D24"/>
    <w:lvl w:ilvl="0" w:tplc="76BEF89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FD2D4D"/>
    <w:multiLevelType w:val="hybridMultilevel"/>
    <w:tmpl w:val="4C42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9446596">
    <w:abstractNumId w:val="10"/>
  </w:num>
  <w:num w:numId="2" w16cid:durableId="1103257252">
    <w:abstractNumId w:val="14"/>
  </w:num>
  <w:num w:numId="3" w16cid:durableId="497305895">
    <w:abstractNumId w:val="17"/>
  </w:num>
  <w:num w:numId="4" w16cid:durableId="534777598">
    <w:abstractNumId w:val="11"/>
  </w:num>
  <w:num w:numId="5" w16cid:durableId="1531645568">
    <w:abstractNumId w:val="15"/>
  </w:num>
  <w:num w:numId="6" w16cid:durableId="45416890">
    <w:abstractNumId w:val="9"/>
  </w:num>
  <w:num w:numId="7" w16cid:durableId="757794140">
    <w:abstractNumId w:val="7"/>
  </w:num>
  <w:num w:numId="8" w16cid:durableId="594747040">
    <w:abstractNumId w:val="6"/>
  </w:num>
  <w:num w:numId="9" w16cid:durableId="750006226">
    <w:abstractNumId w:val="5"/>
  </w:num>
  <w:num w:numId="10" w16cid:durableId="430855953">
    <w:abstractNumId w:val="4"/>
  </w:num>
  <w:num w:numId="11" w16cid:durableId="95059263">
    <w:abstractNumId w:val="8"/>
  </w:num>
  <w:num w:numId="12" w16cid:durableId="1098604409">
    <w:abstractNumId w:val="3"/>
  </w:num>
  <w:num w:numId="13" w16cid:durableId="816191904">
    <w:abstractNumId w:val="2"/>
  </w:num>
  <w:num w:numId="14" w16cid:durableId="793057082">
    <w:abstractNumId w:val="1"/>
  </w:num>
  <w:num w:numId="15" w16cid:durableId="104155716">
    <w:abstractNumId w:val="0"/>
  </w:num>
  <w:num w:numId="16" w16cid:durableId="112021245">
    <w:abstractNumId w:val="10"/>
  </w:num>
  <w:num w:numId="17" w16cid:durableId="922177987">
    <w:abstractNumId w:val="25"/>
  </w:num>
  <w:num w:numId="18" w16cid:durableId="654073446">
    <w:abstractNumId w:val="22"/>
  </w:num>
  <w:num w:numId="19" w16cid:durableId="1002657601">
    <w:abstractNumId w:val="23"/>
  </w:num>
  <w:num w:numId="20" w16cid:durableId="1003968460">
    <w:abstractNumId w:val="16"/>
  </w:num>
  <w:num w:numId="21" w16cid:durableId="549076813">
    <w:abstractNumId w:val="20"/>
  </w:num>
  <w:num w:numId="22" w16cid:durableId="1978409416">
    <w:abstractNumId w:val="26"/>
  </w:num>
  <w:num w:numId="23" w16cid:durableId="2009864989">
    <w:abstractNumId w:val="13"/>
  </w:num>
  <w:num w:numId="24" w16cid:durableId="1239287553">
    <w:abstractNumId w:val="28"/>
  </w:num>
  <w:num w:numId="25" w16cid:durableId="1810241703">
    <w:abstractNumId w:val="12"/>
  </w:num>
  <w:num w:numId="26" w16cid:durableId="29304544">
    <w:abstractNumId w:val="21"/>
  </w:num>
  <w:num w:numId="27" w16cid:durableId="1923905949">
    <w:abstractNumId w:val="19"/>
  </w:num>
  <w:num w:numId="28" w16cid:durableId="199636257">
    <w:abstractNumId w:val="27"/>
  </w:num>
  <w:num w:numId="29" w16cid:durableId="317222692">
    <w:abstractNumId w:val="24"/>
  </w:num>
  <w:num w:numId="30" w16cid:durableId="1858932587">
    <w:abstractNumId w:val="18"/>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o Chen">
    <w15:presenceInfo w15:providerId="AD" w15:userId="S::chen.h@unimelb.edu.au::9a5aa2c4-c37a-41f7-b80a-38894de210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뜼㊣ᒨ˩ᒶ˩ᓨ˩ᔖ˩ᕈ˩ᕨ˩ᕸ˩_x000a_ᖌ˩ᖢ˩ᖪ˩ᖲ˩ᗐ˩ᗮ˩ᗾ˩ᘼ˩ᙜ˩ᙸ˩᚜˩ᚲ˩ᛪ˩ᜐ˩ ᜢ˩ᝀ˩᝺˩_x000a_ប˩_x000a_ឨ˩_x000a_ូ˩៚˩ ៬˩᠄˩_x000a_᠘˩_x000a_ᠬ˩_x000a_ᡀ˩_x000a_ᡔ˩ᢀ˩ᢖ˩ᢤ˩ᢺ˩_x000a_ᣔ˩ᣢ˩ᤈ˩ᤠ˩ᤶ˩_x000a_᥊˩_x000a_ᥤ˩ᥲ˩ᦂ˩_x000a_ᦜ˩ᦲ˩ᦼ˩᧔˩᧞˩᧴˩᧺˩ᨂ˩ᨘ˩_x000a_ᨲ˩ᩊ˩ᩚ˩ᩲ˩_x000a_᪆˩ ᪘˩᪮˩_x000a_᫂˩_x000a_᫜˩᫬˩ ᫾˩ᬔ˩ᬜ˩᬴˩ᭌ˩᭪˩᭺˩ᮚ˩ᮨ˩ᯈ˩ᯪ˩_x000a_᯾˩ᰦ˩ᰲ˩᱐˩_x000a_ᱤ˩ᱺ˩Პ˩Ჶ˩᳞˩ᴈ˩ᴠ˩_x000a_ᴺ˩ᵈ˩ ᵚ˩ᵰ˩_x000a_ᶄ˩ ᶖ˩ ᶨ˩_x000a_᷂˩ᷞ˩Ḅ˩Ḛ˩Ḥ˩Ḱ˩Ṉ˩Ṡ˩ Ṳ˩Ẏ˩ẚ˩ Ậ˩Ễ˩Ợ˩ Ỵ˩_x000a_Ἆ˩_x000a_ἢ˩ὀ˩὘˩ὴ˩ᾒ˩ᾰ˩ι˩ι˩ῲ˩‚˩‰˩(₀˩ₜ˩ ₮˩₼˩₾˩⃔˩⃴˩⃼˩ℜ˩ℼ˩⅘˩ↄ˩ ↖˩↮˩⇖˩⇴˩⇼˩_x000a_∖˩ ∨˩ ∺˩_x000a_≔˩_x000a_≨˩≶˩ ⊈˩_x000a_⊜˩⊨˩_x000a_⋂˩⋒˩⋪˩ ⋼˩⌬˩⍎˩⍤˩⎂˩⎊˩ ⎜˩⎲˩⏊˩⏚˩␐˩␘˩␤˩①˩⒆˩⒬˩Ⓤ˩Ⓨ˩⓾˩┄˩└˩┰˩┸˩╀˩ ╒˩_x000a_╬˩╴˩ ▆˩▤˩ ▶˩ ◈˩◔˩◪˩ ◼˩ ☎˩☦˩☲˩☺˩♒˩♜˩_x000a_♶˩ ⚈˩⚠˩⛂˩⛚˩✂˩✰˩❢˩ ❴˩➠˩⟂˩⟦˩⟼˩⠌˩⠚˩⠪˩⠸˩⡘˩⡺˩⢪˩⣎˩_x000a_⣢˩⣸˩_x000a_⤌˩⤬˩_x000a_⥆˩⥶˩⦒˩⦺˩⧒˩⧴˩ ⨆˩_x000a_⨚˩⨸˩⩖˩_x000a_⩰˩⪘˩⪠˩⫂˩ ⫔˩⫰˩⫸˩_x000a_⬌˩⬶˩⭠˩⮊˩⮴˩_x000a_⯎˩⯰˩_x000a_Ⰴ˩Ⱌ˩ⰲ˩ⱒ˩Ɱ˩Ⲇ˩Ⲗ˩_x000a_Ⲱ˩Ⳉ˩ⳮ˩ⴤ˩ⵄ˩⵨˩ⶤ˩ⷔ˩⸈˩⸖˩⸶˩_x000a_⹐˩⹜˩⹾˩⺦˩⻜˩⼖˩_x000a_⼰˩⽎˩⽪˩⾌˩⾬˩_x000a_⿀˩_x000a_⿔˩⿬˩⿼˩ 『˩〬˩ぐ˩む˩゜˩ヂ˩ヘ˩ヰ˩ヾ˩ㄚ˩ㅄ˩ㅸ˩ㆆ˩_x000a_㆚˩ㆸ˩㇬˩_x000a_㈀˩㈨˩㉢˩㉮˩㊐˩㊼˩㋘˩㌊˩㌨˩㍜˩㎎˩$㏖˩㏺˩_x000a_㐎˩㐸˩㑘˩㑤˩_x000a_㑸˩㒢˩㒸˩㓤˩㔊˩㕆˩㕪˩㖤˩㗊˩㗠˩㘌˩_x000a_㘠˩㙊˩㙪˩_x000a_㙾˩㚨˩_x000a_㛂˩㛲˩㜒˩㝈˩㝺˩㞨˩㟜˩㟲˩㠞˩㠮˩㡔˩㡪˩㢈˩㢘˩㢨˩㢸˩㣂˩㣒˩㣢˩㣾˩㤬˩㥦˩㥼˩ 㦎˩㦶˩㧔˩ 㧦˩㨌˩㨜˩㨬˩㩖˩㩶˩ 㪶˩㫔˩㫤˩㫺˩㬘˩㬰˩㭈˩㭦˩ 㮦˩㯈˩㯪˩㰌˩㰜˩ 㰮˩ 㱀˩㱬˩㲔˩㲰˩㲾˩㳠˩㴀˩㴤˩㵀˩㵪˩㶌˩㶴˩㷔˩㸀˩㸞˩㸮˩㹊˩_x000a_㹞˩_x000a_㹲˩㺊˩㺦˩_x000a_㻀˩㻞˩㻦˩㼊˩㼪˩㽆˩㽎˩㽸˩㾤˩b䁨˩䁾˩䂖˩_x000a_䂰˩䃔˩䃺˩䄤˩_x000a_䄾˩䅔˩䅺˩䆜˩䆾˩䇜˩䈐˩!䉒˩䉾˩䊢˩䋊˩䌆˩䌮˩%䍸˩䎦˩䏌˩䏼˩%䑆˩䑢˩䒘˩䒶˩䓮˩䔆˩䔴˩䕰˩'䖾˩䗸˩&amp;䙄˩䙺˩$䛂˩䛶˩#䜼˩䝤˩!䞦˩䟊˩䠈˩䠴˩!䡶˩䡾˩_x000a_䢒˩ 䢤˩䢰˩䢸˩䣐˩䣜˩䣪˩䣸˩䤈˩䤘˩_x000a_䤲˩䥈˩䥬˩䦌˩䦔˩䦬˩䦸˩䧜˩_x000a_䧰˩䨒˩䨢˩䩎˩䩚˩䩾˩䪴˩䫔˩䫾˩_x000a_䬘˩䭎˩䭰˩䮎˩_x000a_䮢˩ 䮴˩䮼˩ 䯎˩䯬˩䯲˩䰔˩䰞˩䰾˩䱆˩䱨˩䱲˩䲔˩䲞˩䲶˩䳆˩_x000a_䳚˩䳸˩ 䴊˩_x000a_䴞˩䴼˩䵊˩䵠˩䵼˩ 䶎˩_x000a_䶢˩2丆˩且˩个˩_x000a_举˩乔˩乬˩乼˩_x000a_亖˩ 亨˩亲˩仂˩ 仔˩件˩优˩伶˩佀˩佖˩佲˩ 侄˩侢˩侲˩俎˩俒˩俖˩俚˩_x000a_俴˩倀˩倨˩偊˩偠˩_x000a_側˩傚˩傶˩_x000a_僊˩僘˩僰˩儈˩儖˩儮˩兎˩_x000a_全˩冈˩冘˩冤˩凜˩凴˩刖˩剀˩剮˩劒˩_x000a_劬˩劸˩劺˩勒˩ 匒˩匶˩卞˩卼˩%叆˩_x000a_叚˩/吸˩呎˩呜˩咀˩咰˩哎˩哤˩哼˩唢˩唾˩啢˩喆˩喤˩嗆˩嗤˩_x000a_嗸˩嗾˩嘢˩噀˩噮˩嚌˩嚢˩嚸˩囐˩囦˩ 囸˩圈˩圪˩坔˩坴˩垦˩埢˩埾˩堜˩塆˩塲˩墔˩墢˩墸˩壐˩壨˩ 壺˩夜˩_x000a_夰˩奒˩_x000a_奦˩奶˩妆˩妒˩妲˩_x000a_姌˩姜˩姾˩娖˩ 娨˩ 娺˩婘˩婾˩媢˩嫂˩嫊˩嫢˩嬀˩嬐˩嬬˩_x000a_孆˩孜˩孬˩孲˩ 宄˩室˩寀˩富˩ 寞˩寮˩対˩專˩尪˩属˩岊˩岢˩岾˩峢˩ 峴˩崔˩ 崦˩_x000a_崺˩嵖˩_x000a_ArialIsVisibleIsBigButtonTooltipCanGrowShowLabelWhenChunkSizeGTEVisibleWhenChunkSizeGTEBigButtonWhenChunkSizeGTETopLevelCategoryCategoryCategoryIDForceHiddenRowsColsHideDescriptionHasBeenSelectedIsPaddedSelectSingleItemWithHidingLabelSelectSingleItemIsLabelVisibleHideableCategoryWMMakeVisibleEnterOrSelectValidatedStringEnterOrSelectStringMaxLengthCustomValidatorSelectionItemWithEnterIntegerSelectionItemMinimumValMaximumValListViewConceptSortOrderSortPropertyColHeader0ColHeader1ColHeader2ColHeader3DeletableSelectionItemDeletedItemSpecialPrimaryLinkExecuteActionHeadingFlippedEnterIntegerEnterIntegerHiddenLabelDialogView#DialogStyleselementgroupBoxIsCollapsiblegroupheaderLabelgroupcontentimageImageSourceSrc#300IndentLevelBooleanChoiceconceptImagecheckboxconceptCheckMixedValueIsCheckedStartsMixedIsTriStatesuperTipImageSuperTipdescLabelDescription#302EnterDecimalconceptLabelDismissBehaviorOnCommitTextboxContainertextboxContainedTextboxValidatingTextboxEntryValueRepresentativeStringPromptBoilerplateTextIsEditableIsMultilineAcceptEntryCommandStyledParentValidateEntryCommandValidationDescriptionHoverMessageMaxCharactersSpinnerUpCommandDownCommandLabelAboveIncrementShowLabelEnterDurationEnterEmuLengthIsScrollOnKillFocusEnterLengthValue888888SimpleButtonDD_DropArrowIsPressedComboboxAnchorAnchorItemsListContentItemsFlexMLContentIDIsDroppedIsTailDroppedListHeightSOSSelectedItemSelectedItemSelectedStringTogglingCommandContainerButtoneditboxAnchorRepresentativeStringSelectTextOnSetFocusCkeGalleryCategorySeparatorBottomCategoryHeaderImageCategoryHeaderLabelGalleryCategoryVTGalleryCategoryContainercatGridItemIsFirstVisible#208#211ItemCountCategoryStyle#207GalLayoutSelectionHeaderTableGridAutoTabletoppadColorPickerbottompadGalAnchorInRibbonItemsimpleListGalleryItemsItemsGalleryButtonGalButtonGalBigButtonGalButtonInRibbonTextPositionGalleryAnimatedImageAutoRenderDisabledStateGalleryItemLabelContainerRichLabelGalleryItemDescriptionVertSeparatorLeftVertSeparatorRightGalleryItemitemRootgbuttonRTFLabelRTFTextTextPercentImageAnimationEndFrameAnimationFramesPerSecondIsAnimationRunningImageWidthImageHeightImageFrameLargeImageSourceLargeImageSrcLargePreviewPercentImageContextCommandContextDetachCommandFocusCommandIsContextMenuOpenIsFocusedIsSelectedIsForceSelectedHeightLinesTextStyleOverrideIsRepresentativeSize#216IsImageSourceTextImageSizeGalHoverStates#215IsMenuItemhighlightoverlayouterThemeItemOverlayOuterhighlightoverlayinnerThemeItemOverlayInnerIsHighlightedGalleryFilterItemFilterTypelistviewitemlistcontentGalDDComboButtonGalSplitButtonStickyButtonGalArrowGalleryFilterScrollViewerGalleryScrollViewerGalleryInRibbonScrollViewerGalleryContainerGalleryButtonGroupIsKeyboardToHighlightedEnabledIsKeyAccelerationEnabledGalleryButtonGroupInRibbonGrippieGalGrippieBottomGalGrippieTopHeaderHorizSeparatorTopHorizSeparatorBottomGalleryMenuItemsNoSeparatorGalleryMenuItemsWithSeparatorMenuSeparatorGalFilterButtonGalFilterArrowGalFilterSelectorShowOnlySelectedfilterRootfilterbkgdOnButtonDownOnCancelDropWidthHighlightedItemSelectedItem.LabelSelectedItem.ImageSourceFSCB_DropArrowAutoToggleIsCheckedProxyButtonItemTemplateForTypeSelectionValueContextMenuDataSourceContextMenuFlexMLContentIDGalleryDataSourceIsAnchorEnabledDataSource.IsAnchorEnabledShowBorderIsEnterBubbleEnabledIsStandardKeyboardingInDialogLayoutDataSource.LayoutDataSource.ImageSourceIsBitFilteringDataSource.IsBitFilteringIsFilterVisibleDataSource.IsFilterVisibleIsScrollToSelectedEnabledDataSource.IsScrollToSeleb聪 开iIsCurrentlyIIeightDataSource.ItemsHeightItemsWidthDataSource.ItemsWidthDataSource.ItemsCategoriesDataSource.CategoriesSelectedValueDataSource.SelectedValueHighlightedValue"/>
    <w:docVar w:name="EN.Libraries" w:val="EN.InstantForm"/>
  </w:docVars>
  <w:rsids>
    <w:rsidRoot w:val="002C052B"/>
    <w:rsid w:val="000006CE"/>
    <w:rsid w:val="000020A8"/>
    <w:rsid w:val="00003FCB"/>
    <w:rsid w:val="00004313"/>
    <w:rsid w:val="0000585F"/>
    <w:rsid w:val="00006652"/>
    <w:rsid w:val="00007F70"/>
    <w:rsid w:val="00011E22"/>
    <w:rsid w:val="00012768"/>
    <w:rsid w:val="00013928"/>
    <w:rsid w:val="00013E25"/>
    <w:rsid w:val="0001492D"/>
    <w:rsid w:val="0001536B"/>
    <w:rsid w:val="0001536D"/>
    <w:rsid w:val="00015B2A"/>
    <w:rsid w:val="000163D4"/>
    <w:rsid w:val="00017990"/>
    <w:rsid w:val="00020816"/>
    <w:rsid w:val="00021B2B"/>
    <w:rsid w:val="000238B2"/>
    <w:rsid w:val="00024D76"/>
    <w:rsid w:val="00026195"/>
    <w:rsid w:val="00027483"/>
    <w:rsid w:val="00027B16"/>
    <w:rsid w:val="00031189"/>
    <w:rsid w:val="00031830"/>
    <w:rsid w:val="00031C10"/>
    <w:rsid w:val="00033028"/>
    <w:rsid w:val="000352DF"/>
    <w:rsid w:val="00037049"/>
    <w:rsid w:val="00041236"/>
    <w:rsid w:val="00042143"/>
    <w:rsid w:val="00042712"/>
    <w:rsid w:val="00042C1F"/>
    <w:rsid w:val="000431A8"/>
    <w:rsid w:val="0004491A"/>
    <w:rsid w:val="00044B4E"/>
    <w:rsid w:val="000452B8"/>
    <w:rsid w:val="00045948"/>
    <w:rsid w:val="00053415"/>
    <w:rsid w:val="00054B1F"/>
    <w:rsid w:val="0005674E"/>
    <w:rsid w:val="00061B82"/>
    <w:rsid w:val="0006382F"/>
    <w:rsid w:val="00063B98"/>
    <w:rsid w:val="0006463A"/>
    <w:rsid w:val="000648B1"/>
    <w:rsid w:val="0006793C"/>
    <w:rsid w:val="000710C9"/>
    <w:rsid w:val="00071193"/>
    <w:rsid w:val="000718A0"/>
    <w:rsid w:val="00073179"/>
    <w:rsid w:val="00073E69"/>
    <w:rsid w:val="00074BE3"/>
    <w:rsid w:val="000771AD"/>
    <w:rsid w:val="00077B12"/>
    <w:rsid w:val="00080D9A"/>
    <w:rsid w:val="00081599"/>
    <w:rsid w:val="00081AE1"/>
    <w:rsid w:val="00082241"/>
    <w:rsid w:val="000822CB"/>
    <w:rsid w:val="000824EC"/>
    <w:rsid w:val="00082568"/>
    <w:rsid w:val="0008257E"/>
    <w:rsid w:val="00083EA8"/>
    <w:rsid w:val="0008513F"/>
    <w:rsid w:val="000854A5"/>
    <w:rsid w:val="00085709"/>
    <w:rsid w:val="000860BA"/>
    <w:rsid w:val="00086D2D"/>
    <w:rsid w:val="00087463"/>
    <w:rsid w:val="0009046B"/>
    <w:rsid w:val="000910D0"/>
    <w:rsid w:val="00091341"/>
    <w:rsid w:val="00091830"/>
    <w:rsid w:val="000918CD"/>
    <w:rsid w:val="0009349C"/>
    <w:rsid w:val="000943CA"/>
    <w:rsid w:val="00094755"/>
    <w:rsid w:val="000950C4"/>
    <w:rsid w:val="00097CAB"/>
    <w:rsid w:val="00097D45"/>
    <w:rsid w:val="000A0352"/>
    <w:rsid w:val="000A04F8"/>
    <w:rsid w:val="000A2B6F"/>
    <w:rsid w:val="000A3081"/>
    <w:rsid w:val="000A7C39"/>
    <w:rsid w:val="000A7F80"/>
    <w:rsid w:val="000B02D8"/>
    <w:rsid w:val="000B0334"/>
    <w:rsid w:val="000B2C4F"/>
    <w:rsid w:val="000B42DC"/>
    <w:rsid w:val="000B4B90"/>
    <w:rsid w:val="000C02EF"/>
    <w:rsid w:val="000C0B59"/>
    <w:rsid w:val="000C1C0B"/>
    <w:rsid w:val="000C1F94"/>
    <w:rsid w:val="000C4F9C"/>
    <w:rsid w:val="000C5351"/>
    <w:rsid w:val="000C5711"/>
    <w:rsid w:val="000C7125"/>
    <w:rsid w:val="000C7712"/>
    <w:rsid w:val="000D0234"/>
    <w:rsid w:val="000D0309"/>
    <w:rsid w:val="000D1BA2"/>
    <w:rsid w:val="000D36C1"/>
    <w:rsid w:val="000D41BB"/>
    <w:rsid w:val="000D4CCC"/>
    <w:rsid w:val="000D4ED9"/>
    <w:rsid w:val="000D5CC9"/>
    <w:rsid w:val="000D5F89"/>
    <w:rsid w:val="000D60B4"/>
    <w:rsid w:val="000E1914"/>
    <w:rsid w:val="000E3CA1"/>
    <w:rsid w:val="000E42B8"/>
    <w:rsid w:val="000E5941"/>
    <w:rsid w:val="000E62C2"/>
    <w:rsid w:val="000E6B60"/>
    <w:rsid w:val="000F1446"/>
    <w:rsid w:val="000F3CBA"/>
    <w:rsid w:val="000F44F3"/>
    <w:rsid w:val="000F563B"/>
    <w:rsid w:val="000F69DA"/>
    <w:rsid w:val="001007FB"/>
    <w:rsid w:val="00100A8A"/>
    <w:rsid w:val="00100F56"/>
    <w:rsid w:val="00102288"/>
    <w:rsid w:val="00107AEC"/>
    <w:rsid w:val="00110AD4"/>
    <w:rsid w:val="0011106E"/>
    <w:rsid w:val="001120D3"/>
    <w:rsid w:val="00112BB0"/>
    <w:rsid w:val="00120BD7"/>
    <w:rsid w:val="001222B6"/>
    <w:rsid w:val="0012279A"/>
    <w:rsid w:val="00125252"/>
    <w:rsid w:val="00127B43"/>
    <w:rsid w:val="00130D0D"/>
    <w:rsid w:val="0013276B"/>
    <w:rsid w:val="00132B91"/>
    <w:rsid w:val="00132EE6"/>
    <w:rsid w:val="00134018"/>
    <w:rsid w:val="00135462"/>
    <w:rsid w:val="001364AC"/>
    <w:rsid w:val="001364AF"/>
    <w:rsid w:val="0013658E"/>
    <w:rsid w:val="001375F8"/>
    <w:rsid w:val="001376D8"/>
    <w:rsid w:val="00137A6F"/>
    <w:rsid w:val="001406D9"/>
    <w:rsid w:val="00141351"/>
    <w:rsid w:val="00141AE3"/>
    <w:rsid w:val="00141C77"/>
    <w:rsid w:val="00141EDF"/>
    <w:rsid w:val="00142726"/>
    <w:rsid w:val="00150231"/>
    <w:rsid w:val="00150CB4"/>
    <w:rsid w:val="0015101A"/>
    <w:rsid w:val="00151CDD"/>
    <w:rsid w:val="00151FB4"/>
    <w:rsid w:val="001522F0"/>
    <w:rsid w:val="001527B8"/>
    <w:rsid w:val="00152FEC"/>
    <w:rsid w:val="00155327"/>
    <w:rsid w:val="001557DC"/>
    <w:rsid w:val="001605CA"/>
    <w:rsid w:val="00160961"/>
    <w:rsid w:val="00162F90"/>
    <w:rsid w:val="00163695"/>
    <w:rsid w:val="00164B25"/>
    <w:rsid w:val="00165FEA"/>
    <w:rsid w:val="00166396"/>
    <w:rsid w:val="0016643E"/>
    <w:rsid w:val="00167183"/>
    <w:rsid w:val="001712B4"/>
    <w:rsid w:val="00171657"/>
    <w:rsid w:val="00172DEB"/>
    <w:rsid w:val="00173118"/>
    <w:rsid w:val="00173D52"/>
    <w:rsid w:val="001744CC"/>
    <w:rsid w:val="00174CCE"/>
    <w:rsid w:val="00176C24"/>
    <w:rsid w:val="00180348"/>
    <w:rsid w:val="00181763"/>
    <w:rsid w:val="001830A2"/>
    <w:rsid w:val="001832AA"/>
    <w:rsid w:val="00183835"/>
    <w:rsid w:val="001840CE"/>
    <w:rsid w:val="0018545C"/>
    <w:rsid w:val="0018557D"/>
    <w:rsid w:val="00185813"/>
    <w:rsid w:val="00190214"/>
    <w:rsid w:val="00190AEE"/>
    <w:rsid w:val="00190F00"/>
    <w:rsid w:val="00190F6B"/>
    <w:rsid w:val="00190FCD"/>
    <w:rsid w:val="00192137"/>
    <w:rsid w:val="0019252A"/>
    <w:rsid w:val="00192D83"/>
    <w:rsid w:val="00194505"/>
    <w:rsid w:val="001948C3"/>
    <w:rsid w:val="00194A08"/>
    <w:rsid w:val="001977BB"/>
    <w:rsid w:val="001A0095"/>
    <w:rsid w:val="001A01DA"/>
    <w:rsid w:val="001A1C3B"/>
    <w:rsid w:val="001A2341"/>
    <w:rsid w:val="001A4C90"/>
    <w:rsid w:val="001A5907"/>
    <w:rsid w:val="001B024C"/>
    <w:rsid w:val="001B1B3C"/>
    <w:rsid w:val="001B2AFF"/>
    <w:rsid w:val="001B2FDA"/>
    <w:rsid w:val="001B4E08"/>
    <w:rsid w:val="001B5F48"/>
    <w:rsid w:val="001B6D38"/>
    <w:rsid w:val="001C0216"/>
    <w:rsid w:val="001C3631"/>
    <w:rsid w:val="001C3C89"/>
    <w:rsid w:val="001C48E7"/>
    <w:rsid w:val="001C4B20"/>
    <w:rsid w:val="001C4D96"/>
    <w:rsid w:val="001C58B3"/>
    <w:rsid w:val="001C7276"/>
    <w:rsid w:val="001C7487"/>
    <w:rsid w:val="001D2571"/>
    <w:rsid w:val="001D5001"/>
    <w:rsid w:val="001D5770"/>
    <w:rsid w:val="001D5A08"/>
    <w:rsid w:val="001D65A9"/>
    <w:rsid w:val="001D78F3"/>
    <w:rsid w:val="001D7AB0"/>
    <w:rsid w:val="001E05F9"/>
    <w:rsid w:val="001E0C0B"/>
    <w:rsid w:val="001E1910"/>
    <w:rsid w:val="001E1C11"/>
    <w:rsid w:val="001E29F9"/>
    <w:rsid w:val="001E33E2"/>
    <w:rsid w:val="001E473B"/>
    <w:rsid w:val="001E6623"/>
    <w:rsid w:val="001E71A6"/>
    <w:rsid w:val="001E77CB"/>
    <w:rsid w:val="001E7A30"/>
    <w:rsid w:val="001E7ED8"/>
    <w:rsid w:val="001F0351"/>
    <w:rsid w:val="001F29E4"/>
    <w:rsid w:val="001F3FCA"/>
    <w:rsid w:val="001F4A07"/>
    <w:rsid w:val="001F4B4E"/>
    <w:rsid w:val="001F4D6A"/>
    <w:rsid w:val="001F4DEC"/>
    <w:rsid w:val="001F5737"/>
    <w:rsid w:val="001F5A3D"/>
    <w:rsid w:val="001F61C3"/>
    <w:rsid w:val="001F6CAF"/>
    <w:rsid w:val="00200771"/>
    <w:rsid w:val="00200911"/>
    <w:rsid w:val="00200C99"/>
    <w:rsid w:val="002016E7"/>
    <w:rsid w:val="00201C67"/>
    <w:rsid w:val="00203AC8"/>
    <w:rsid w:val="00203B1C"/>
    <w:rsid w:val="00204A15"/>
    <w:rsid w:val="00205353"/>
    <w:rsid w:val="002061E3"/>
    <w:rsid w:val="00206531"/>
    <w:rsid w:val="00206C53"/>
    <w:rsid w:val="0021091E"/>
    <w:rsid w:val="00211440"/>
    <w:rsid w:val="00212707"/>
    <w:rsid w:val="0021344F"/>
    <w:rsid w:val="0021457C"/>
    <w:rsid w:val="00214A5F"/>
    <w:rsid w:val="00215791"/>
    <w:rsid w:val="00216F08"/>
    <w:rsid w:val="0021735F"/>
    <w:rsid w:val="00220AEC"/>
    <w:rsid w:val="0022139C"/>
    <w:rsid w:val="002219A1"/>
    <w:rsid w:val="00222FEF"/>
    <w:rsid w:val="00223A16"/>
    <w:rsid w:val="00223DCD"/>
    <w:rsid w:val="00223F70"/>
    <w:rsid w:val="002244C0"/>
    <w:rsid w:val="0022589C"/>
    <w:rsid w:val="002263B0"/>
    <w:rsid w:val="002323E5"/>
    <w:rsid w:val="002342D6"/>
    <w:rsid w:val="00235D34"/>
    <w:rsid w:val="002364C0"/>
    <w:rsid w:val="00236C1C"/>
    <w:rsid w:val="00236F77"/>
    <w:rsid w:val="00237A3D"/>
    <w:rsid w:val="00241634"/>
    <w:rsid w:val="0024426F"/>
    <w:rsid w:val="002453D5"/>
    <w:rsid w:val="00245841"/>
    <w:rsid w:val="00245B3E"/>
    <w:rsid w:val="00246B81"/>
    <w:rsid w:val="002501F7"/>
    <w:rsid w:val="002519CC"/>
    <w:rsid w:val="0025276A"/>
    <w:rsid w:val="00252F38"/>
    <w:rsid w:val="00253D1F"/>
    <w:rsid w:val="00254BD8"/>
    <w:rsid w:val="00255406"/>
    <w:rsid w:val="002562FC"/>
    <w:rsid w:val="002567F7"/>
    <w:rsid w:val="0025693E"/>
    <w:rsid w:val="00257053"/>
    <w:rsid w:val="00261565"/>
    <w:rsid w:val="00261F68"/>
    <w:rsid w:val="00262865"/>
    <w:rsid w:val="002644A1"/>
    <w:rsid w:val="002667BD"/>
    <w:rsid w:val="00267C88"/>
    <w:rsid w:val="00271BA0"/>
    <w:rsid w:val="0027256D"/>
    <w:rsid w:val="002729D9"/>
    <w:rsid w:val="00273CB3"/>
    <w:rsid w:val="0027634B"/>
    <w:rsid w:val="00277387"/>
    <w:rsid w:val="00277AA7"/>
    <w:rsid w:val="002843D7"/>
    <w:rsid w:val="002845C8"/>
    <w:rsid w:val="0028749C"/>
    <w:rsid w:val="002941F8"/>
    <w:rsid w:val="0029432E"/>
    <w:rsid w:val="00295135"/>
    <w:rsid w:val="0029621D"/>
    <w:rsid w:val="00297EC7"/>
    <w:rsid w:val="002A02B7"/>
    <w:rsid w:val="002A18E1"/>
    <w:rsid w:val="002A332E"/>
    <w:rsid w:val="002A3BDF"/>
    <w:rsid w:val="002A4694"/>
    <w:rsid w:val="002A5FCF"/>
    <w:rsid w:val="002A6950"/>
    <w:rsid w:val="002A69B4"/>
    <w:rsid w:val="002A7CA7"/>
    <w:rsid w:val="002A7EB4"/>
    <w:rsid w:val="002B090D"/>
    <w:rsid w:val="002B0CD2"/>
    <w:rsid w:val="002B1B0D"/>
    <w:rsid w:val="002B2EED"/>
    <w:rsid w:val="002B3DD0"/>
    <w:rsid w:val="002B4938"/>
    <w:rsid w:val="002B60F9"/>
    <w:rsid w:val="002B6DBA"/>
    <w:rsid w:val="002B6FF8"/>
    <w:rsid w:val="002C052B"/>
    <w:rsid w:val="002C0D4A"/>
    <w:rsid w:val="002C0FF2"/>
    <w:rsid w:val="002C2487"/>
    <w:rsid w:val="002C24C3"/>
    <w:rsid w:val="002C303B"/>
    <w:rsid w:val="002C32D2"/>
    <w:rsid w:val="002C52AB"/>
    <w:rsid w:val="002C6630"/>
    <w:rsid w:val="002D5284"/>
    <w:rsid w:val="002D6673"/>
    <w:rsid w:val="002D6AFB"/>
    <w:rsid w:val="002D7D11"/>
    <w:rsid w:val="002E1283"/>
    <w:rsid w:val="002E29A7"/>
    <w:rsid w:val="002E2A20"/>
    <w:rsid w:val="002E2B14"/>
    <w:rsid w:val="002E3F1C"/>
    <w:rsid w:val="002E564A"/>
    <w:rsid w:val="002E7730"/>
    <w:rsid w:val="002F29F9"/>
    <w:rsid w:val="002F3800"/>
    <w:rsid w:val="002F76B5"/>
    <w:rsid w:val="0030049E"/>
    <w:rsid w:val="00302D4B"/>
    <w:rsid w:val="00303C1F"/>
    <w:rsid w:val="00305487"/>
    <w:rsid w:val="00305520"/>
    <w:rsid w:val="00305F7E"/>
    <w:rsid w:val="00306FBE"/>
    <w:rsid w:val="003074E6"/>
    <w:rsid w:val="0031013C"/>
    <w:rsid w:val="00311AEA"/>
    <w:rsid w:val="0031448B"/>
    <w:rsid w:val="00314FD3"/>
    <w:rsid w:val="00315327"/>
    <w:rsid w:val="0031622D"/>
    <w:rsid w:val="003174C1"/>
    <w:rsid w:val="0032177C"/>
    <w:rsid w:val="00322009"/>
    <w:rsid w:val="003223CE"/>
    <w:rsid w:val="0032291D"/>
    <w:rsid w:val="0032522F"/>
    <w:rsid w:val="00327711"/>
    <w:rsid w:val="0032778D"/>
    <w:rsid w:val="00330A72"/>
    <w:rsid w:val="00331319"/>
    <w:rsid w:val="00333119"/>
    <w:rsid w:val="00333779"/>
    <w:rsid w:val="00336664"/>
    <w:rsid w:val="00336B05"/>
    <w:rsid w:val="003377EB"/>
    <w:rsid w:val="00340011"/>
    <w:rsid w:val="00340FE5"/>
    <w:rsid w:val="00341D51"/>
    <w:rsid w:val="003432D2"/>
    <w:rsid w:val="00343872"/>
    <w:rsid w:val="00344204"/>
    <w:rsid w:val="00344EFE"/>
    <w:rsid w:val="0034538D"/>
    <w:rsid w:val="003453BB"/>
    <w:rsid w:val="003455F5"/>
    <w:rsid w:val="00346E7E"/>
    <w:rsid w:val="0034702F"/>
    <w:rsid w:val="003473FE"/>
    <w:rsid w:val="00347444"/>
    <w:rsid w:val="00347A92"/>
    <w:rsid w:val="003507FF"/>
    <w:rsid w:val="0035168C"/>
    <w:rsid w:val="00351AC5"/>
    <w:rsid w:val="003563E7"/>
    <w:rsid w:val="003565BA"/>
    <w:rsid w:val="00356FB9"/>
    <w:rsid w:val="003570A4"/>
    <w:rsid w:val="0036209D"/>
    <w:rsid w:val="003634FE"/>
    <w:rsid w:val="003651F2"/>
    <w:rsid w:val="00366293"/>
    <w:rsid w:val="0037035A"/>
    <w:rsid w:val="00370C68"/>
    <w:rsid w:val="00370FA4"/>
    <w:rsid w:val="00372F4C"/>
    <w:rsid w:val="00374554"/>
    <w:rsid w:val="003754B5"/>
    <w:rsid w:val="00375E42"/>
    <w:rsid w:val="0037672B"/>
    <w:rsid w:val="0037697C"/>
    <w:rsid w:val="00377409"/>
    <w:rsid w:val="003776F3"/>
    <w:rsid w:val="00377AC0"/>
    <w:rsid w:val="00380F1C"/>
    <w:rsid w:val="0038136F"/>
    <w:rsid w:val="0038151C"/>
    <w:rsid w:val="0038166F"/>
    <w:rsid w:val="00383659"/>
    <w:rsid w:val="00383993"/>
    <w:rsid w:val="00385123"/>
    <w:rsid w:val="00385F8A"/>
    <w:rsid w:val="00385FAB"/>
    <w:rsid w:val="003862D9"/>
    <w:rsid w:val="00386544"/>
    <w:rsid w:val="00386808"/>
    <w:rsid w:val="00386C04"/>
    <w:rsid w:val="003900FB"/>
    <w:rsid w:val="003907ED"/>
    <w:rsid w:val="00392D22"/>
    <w:rsid w:val="0039372A"/>
    <w:rsid w:val="003942BC"/>
    <w:rsid w:val="0039470E"/>
    <w:rsid w:val="003958FC"/>
    <w:rsid w:val="00395A4C"/>
    <w:rsid w:val="00396BF8"/>
    <w:rsid w:val="00397815"/>
    <w:rsid w:val="003A3353"/>
    <w:rsid w:val="003A3A82"/>
    <w:rsid w:val="003A3F88"/>
    <w:rsid w:val="003A4F7C"/>
    <w:rsid w:val="003A54A4"/>
    <w:rsid w:val="003A630C"/>
    <w:rsid w:val="003A6384"/>
    <w:rsid w:val="003B0438"/>
    <w:rsid w:val="003B149D"/>
    <w:rsid w:val="003B298C"/>
    <w:rsid w:val="003B2AFD"/>
    <w:rsid w:val="003B31D2"/>
    <w:rsid w:val="003B3E8D"/>
    <w:rsid w:val="003B5796"/>
    <w:rsid w:val="003B797B"/>
    <w:rsid w:val="003C0492"/>
    <w:rsid w:val="003C0C82"/>
    <w:rsid w:val="003C1335"/>
    <w:rsid w:val="003C13BE"/>
    <w:rsid w:val="003C1763"/>
    <w:rsid w:val="003C208A"/>
    <w:rsid w:val="003C25A8"/>
    <w:rsid w:val="003C3C4E"/>
    <w:rsid w:val="003C4766"/>
    <w:rsid w:val="003C5311"/>
    <w:rsid w:val="003C5FE7"/>
    <w:rsid w:val="003C6A92"/>
    <w:rsid w:val="003C7498"/>
    <w:rsid w:val="003D0D6A"/>
    <w:rsid w:val="003D1435"/>
    <w:rsid w:val="003D1515"/>
    <w:rsid w:val="003D16BE"/>
    <w:rsid w:val="003D22E9"/>
    <w:rsid w:val="003D2700"/>
    <w:rsid w:val="003D3AC0"/>
    <w:rsid w:val="003D47D3"/>
    <w:rsid w:val="003D6934"/>
    <w:rsid w:val="003D796A"/>
    <w:rsid w:val="003E2875"/>
    <w:rsid w:val="003E4B12"/>
    <w:rsid w:val="003E56CA"/>
    <w:rsid w:val="003E59AE"/>
    <w:rsid w:val="003E6BEF"/>
    <w:rsid w:val="003E6E86"/>
    <w:rsid w:val="003E6ED5"/>
    <w:rsid w:val="003E7CB1"/>
    <w:rsid w:val="003F1B1E"/>
    <w:rsid w:val="003F22CA"/>
    <w:rsid w:val="003F24B7"/>
    <w:rsid w:val="003F39BB"/>
    <w:rsid w:val="003F3FF7"/>
    <w:rsid w:val="003F514C"/>
    <w:rsid w:val="003F5B28"/>
    <w:rsid w:val="003F6336"/>
    <w:rsid w:val="003F6DC7"/>
    <w:rsid w:val="003F76A0"/>
    <w:rsid w:val="0040039E"/>
    <w:rsid w:val="00400996"/>
    <w:rsid w:val="00401C5F"/>
    <w:rsid w:val="00402459"/>
    <w:rsid w:val="00402D60"/>
    <w:rsid w:val="00403447"/>
    <w:rsid w:val="00403AFB"/>
    <w:rsid w:val="004064A9"/>
    <w:rsid w:val="00410A10"/>
    <w:rsid w:val="00410F2F"/>
    <w:rsid w:val="004111BF"/>
    <w:rsid w:val="00411501"/>
    <w:rsid w:val="0041192F"/>
    <w:rsid w:val="00413552"/>
    <w:rsid w:val="00416BB1"/>
    <w:rsid w:val="004177A5"/>
    <w:rsid w:val="00422BF6"/>
    <w:rsid w:val="004236E3"/>
    <w:rsid w:val="0042570C"/>
    <w:rsid w:val="00425A19"/>
    <w:rsid w:val="00427356"/>
    <w:rsid w:val="00427FC1"/>
    <w:rsid w:val="00430CE1"/>
    <w:rsid w:val="00431A7F"/>
    <w:rsid w:val="004340F4"/>
    <w:rsid w:val="00434DB3"/>
    <w:rsid w:val="00435357"/>
    <w:rsid w:val="004368D1"/>
    <w:rsid w:val="0043798D"/>
    <w:rsid w:val="00440DA4"/>
    <w:rsid w:val="0044190E"/>
    <w:rsid w:val="00442D24"/>
    <w:rsid w:val="00442D3B"/>
    <w:rsid w:val="004430C4"/>
    <w:rsid w:val="004432A5"/>
    <w:rsid w:val="00444529"/>
    <w:rsid w:val="0044512F"/>
    <w:rsid w:val="004457D6"/>
    <w:rsid w:val="00446979"/>
    <w:rsid w:val="0044751A"/>
    <w:rsid w:val="0045012F"/>
    <w:rsid w:val="00450656"/>
    <w:rsid w:val="00451E15"/>
    <w:rsid w:val="0045242D"/>
    <w:rsid w:val="0045280F"/>
    <w:rsid w:val="0045379F"/>
    <w:rsid w:val="00454CB3"/>
    <w:rsid w:val="0045533A"/>
    <w:rsid w:val="004559FB"/>
    <w:rsid w:val="004573AA"/>
    <w:rsid w:val="00460438"/>
    <w:rsid w:val="00460D4D"/>
    <w:rsid w:val="00461B49"/>
    <w:rsid w:val="00461FA2"/>
    <w:rsid w:val="00463735"/>
    <w:rsid w:val="00463E6D"/>
    <w:rsid w:val="00464DC7"/>
    <w:rsid w:val="00466407"/>
    <w:rsid w:val="00473043"/>
    <w:rsid w:val="00473447"/>
    <w:rsid w:val="0047359B"/>
    <w:rsid w:val="004746F7"/>
    <w:rsid w:val="00474774"/>
    <w:rsid w:val="00476DD9"/>
    <w:rsid w:val="00477EF3"/>
    <w:rsid w:val="0048031C"/>
    <w:rsid w:val="004805BD"/>
    <w:rsid w:val="00481F12"/>
    <w:rsid w:val="00482D4B"/>
    <w:rsid w:val="0048552A"/>
    <w:rsid w:val="004874A0"/>
    <w:rsid w:val="00487811"/>
    <w:rsid w:val="00492F4B"/>
    <w:rsid w:val="00494A4F"/>
    <w:rsid w:val="00494D0B"/>
    <w:rsid w:val="00494D6D"/>
    <w:rsid w:val="0049549B"/>
    <w:rsid w:val="004969F3"/>
    <w:rsid w:val="00496CE4"/>
    <w:rsid w:val="004A019D"/>
    <w:rsid w:val="004A1D60"/>
    <w:rsid w:val="004A34A0"/>
    <w:rsid w:val="004A388C"/>
    <w:rsid w:val="004A3952"/>
    <w:rsid w:val="004A3CC5"/>
    <w:rsid w:val="004A3CE4"/>
    <w:rsid w:val="004A4057"/>
    <w:rsid w:val="004A4BCD"/>
    <w:rsid w:val="004A4D36"/>
    <w:rsid w:val="004A54E7"/>
    <w:rsid w:val="004A5650"/>
    <w:rsid w:val="004A5D36"/>
    <w:rsid w:val="004A632B"/>
    <w:rsid w:val="004A70B6"/>
    <w:rsid w:val="004A75F6"/>
    <w:rsid w:val="004B20EF"/>
    <w:rsid w:val="004B2514"/>
    <w:rsid w:val="004B2638"/>
    <w:rsid w:val="004B3519"/>
    <w:rsid w:val="004B3B8E"/>
    <w:rsid w:val="004B3D8A"/>
    <w:rsid w:val="004B5C09"/>
    <w:rsid w:val="004B68A7"/>
    <w:rsid w:val="004B6C97"/>
    <w:rsid w:val="004B766F"/>
    <w:rsid w:val="004B7D4A"/>
    <w:rsid w:val="004C1588"/>
    <w:rsid w:val="004C20DF"/>
    <w:rsid w:val="004C4008"/>
    <w:rsid w:val="004C4093"/>
    <w:rsid w:val="004C4FFC"/>
    <w:rsid w:val="004C571D"/>
    <w:rsid w:val="004C5CE8"/>
    <w:rsid w:val="004D025E"/>
    <w:rsid w:val="004D2BAF"/>
    <w:rsid w:val="004D3ACE"/>
    <w:rsid w:val="004D4028"/>
    <w:rsid w:val="004D48CE"/>
    <w:rsid w:val="004D6473"/>
    <w:rsid w:val="004D6FE2"/>
    <w:rsid w:val="004E1BAC"/>
    <w:rsid w:val="004E1CB2"/>
    <w:rsid w:val="004E2179"/>
    <w:rsid w:val="004E2694"/>
    <w:rsid w:val="004E3AA3"/>
    <w:rsid w:val="004E46DA"/>
    <w:rsid w:val="004E569F"/>
    <w:rsid w:val="004E602B"/>
    <w:rsid w:val="004E60A2"/>
    <w:rsid w:val="004E613E"/>
    <w:rsid w:val="004E767F"/>
    <w:rsid w:val="004F062B"/>
    <w:rsid w:val="004F0EF8"/>
    <w:rsid w:val="004F0FA2"/>
    <w:rsid w:val="004F299C"/>
    <w:rsid w:val="004F3F90"/>
    <w:rsid w:val="004F786B"/>
    <w:rsid w:val="00501AC0"/>
    <w:rsid w:val="00501C75"/>
    <w:rsid w:val="00502180"/>
    <w:rsid w:val="00502B53"/>
    <w:rsid w:val="00502B7A"/>
    <w:rsid w:val="00504718"/>
    <w:rsid w:val="00504C0D"/>
    <w:rsid w:val="00506415"/>
    <w:rsid w:val="0050796F"/>
    <w:rsid w:val="00507E33"/>
    <w:rsid w:val="005106BD"/>
    <w:rsid w:val="00511497"/>
    <w:rsid w:val="005114BA"/>
    <w:rsid w:val="005118B3"/>
    <w:rsid w:val="00511DCB"/>
    <w:rsid w:val="0051201C"/>
    <w:rsid w:val="0051457A"/>
    <w:rsid w:val="0051569B"/>
    <w:rsid w:val="00515F33"/>
    <w:rsid w:val="00516741"/>
    <w:rsid w:val="005172E9"/>
    <w:rsid w:val="00522FBF"/>
    <w:rsid w:val="00524475"/>
    <w:rsid w:val="005248C8"/>
    <w:rsid w:val="005273AB"/>
    <w:rsid w:val="00527EF7"/>
    <w:rsid w:val="00530385"/>
    <w:rsid w:val="005321A6"/>
    <w:rsid w:val="005321E2"/>
    <w:rsid w:val="005324E4"/>
    <w:rsid w:val="00534943"/>
    <w:rsid w:val="00534D01"/>
    <w:rsid w:val="005353C3"/>
    <w:rsid w:val="00535658"/>
    <w:rsid w:val="00536447"/>
    <w:rsid w:val="005419E6"/>
    <w:rsid w:val="00543AAC"/>
    <w:rsid w:val="005457D7"/>
    <w:rsid w:val="00546EDB"/>
    <w:rsid w:val="005478B6"/>
    <w:rsid w:val="00547AFF"/>
    <w:rsid w:val="00547B77"/>
    <w:rsid w:val="0055162B"/>
    <w:rsid w:val="00551A5D"/>
    <w:rsid w:val="00555525"/>
    <w:rsid w:val="00555C23"/>
    <w:rsid w:val="0055707C"/>
    <w:rsid w:val="00561636"/>
    <w:rsid w:val="00561B29"/>
    <w:rsid w:val="00562427"/>
    <w:rsid w:val="005624B2"/>
    <w:rsid w:val="0056254E"/>
    <w:rsid w:val="00566A6B"/>
    <w:rsid w:val="00566D7A"/>
    <w:rsid w:val="00567320"/>
    <w:rsid w:val="005675C7"/>
    <w:rsid w:val="00570924"/>
    <w:rsid w:val="0057096D"/>
    <w:rsid w:val="00571199"/>
    <w:rsid w:val="0057206E"/>
    <w:rsid w:val="00574762"/>
    <w:rsid w:val="00575706"/>
    <w:rsid w:val="0057599A"/>
    <w:rsid w:val="0057796B"/>
    <w:rsid w:val="0058171C"/>
    <w:rsid w:val="005823BE"/>
    <w:rsid w:val="00583FE2"/>
    <w:rsid w:val="00585740"/>
    <w:rsid w:val="00585D00"/>
    <w:rsid w:val="00591DB6"/>
    <w:rsid w:val="00592824"/>
    <w:rsid w:val="00594066"/>
    <w:rsid w:val="005962D4"/>
    <w:rsid w:val="0059659B"/>
    <w:rsid w:val="0059788B"/>
    <w:rsid w:val="005A0214"/>
    <w:rsid w:val="005A0277"/>
    <w:rsid w:val="005A0AC2"/>
    <w:rsid w:val="005A16F8"/>
    <w:rsid w:val="005A2207"/>
    <w:rsid w:val="005A2A89"/>
    <w:rsid w:val="005A4803"/>
    <w:rsid w:val="005A4CBD"/>
    <w:rsid w:val="005A555B"/>
    <w:rsid w:val="005A5787"/>
    <w:rsid w:val="005A75AD"/>
    <w:rsid w:val="005B0F99"/>
    <w:rsid w:val="005B258B"/>
    <w:rsid w:val="005B34C0"/>
    <w:rsid w:val="005B406F"/>
    <w:rsid w:val="005B5810"/>
    <w:rsid w:val="005B5EF0"/>
    <w:rsid w:val="005C00EC"/>
    <w:rsid w:val="005C0563"/>
    <w:rsid w:val="005C148E"/>
    <w:rsid w:val="005C1F62"/>
    <w:rsid w:val="005C4A13"/>
    <w:rsid w:val="005C4B48"/>
    <w:rsid w:val="005C55DE"/>
    <w:rsid w:val="005C6269"/>
    <w:rsid w:val="005C7635"/>
    <w:rsid w:val="005D13CE"/>
    <w:rsid w:val="005D17EC"/>
    <w:rsid w:val="005D1A05"/>
    <w:rsid w:val="005D1AAB"/>
    <w:rsid w:val="005D375C"/>
    <w:rsid w:val="005D53C8"/>
    <w:rsid w:val="005D5A92"/>
    <w:rsid w:val="005D6764"/>
    <w:rsid w:val="005D7159"/>
    <w:rsid w:val="005E0BD9"/>
    <w:rsid w:val="005E3FCE"/>
    <w:rsid w:val="005E41DE"/>
    <w:rsid w:val="005E5347"/>
    <w:rsid w:val="005E6125"/>
    <w:rsid w:val="005E66D4"/>
    <w:rsid w:val="005F0BDB"/>
    <w:rsid w:val="005F3064"/>
    <w:rsid w:val="005F5910"/>
    <w:rsid w:val="005F76EF"/>
    <w:rsid w:val="005F7764"/>
    <w:rsid w:val="00600B6E"/>
    <w:rsid w:val="00600EEF"/>
    <w:rsid w:val="00602981"/>
    <w:rsid w:val="0060396E"/>
    <w:rsid w:val="00603BAF"/>
    <w:rsid w:val="006049D0"/>
    <w:rsid w:val="00606A9D"/>
    <w:rsid w:val="0061063A"/>
    <w:rsid w:val="006108C0"/>
    <w:rsid w:val="00610C6C"/>
    <w:rsid w:val="0061100D"/>
    <w:rsid w:val="00611A84"/>
    <w:rsid w:val="006121FA"/>
    <w:rsid w:val="00612D8D"/>
    <w:rsid w:val="006131C7"/>
    <w:rsid w:val="0061348B"/>
    <w:rsid w:val="006134D9"/>
    <w:rsid w:val="00614902"/>
    <w:rsid w:val="0061656F"/>
    <w:rsid w:val="006168CE"/>
    <w:rsid w:val="00617366"/>
    <w:rsid w:val="00617472"/>
    <w:rsid w:val="00617945"/>
    <w:rsid w:val="0062102B"/>
    <w:rsid w:val="00622036"/>
    <w:rsid w:val="006228DD"/>
    <w:rsid w:val="0062295C"/>
    <w:rsid w:val="00623120"/>
    <w:rsid w:val="00623F02"/>
    <w:rsid w:val="006242DE"/>
    <w:rsid w:val="00624DD8"/>
    <w:rsid w:val="00625418"/>
    <w:rsid w:val="0062628F"/>
    <w:rsid w:val="00626679"/>
    <w:rsid w:val="00627CF5"/>
    <w:rsid w:val="006300FA"/>
    <w:rsid w:val="006303C2"/>
    <w:rsid w:val="00630F28"/>
    <w:rsid w:val="00631733"/>
    <w:rsid w:val="00632E8D"/>
    <w:rsid w:val="00633312"/>
    <w:rsid w:val="00633422"/>
    <w:rsid w:val="006350E0"/>
    <w:rsid w:val="006365F5"/>
    <w:rsid w:val="0063674F"/>
    <w:rsid w:val="00636938"/>
    <w:rsid w:val="006402D3"/>
    <w:rsid w:val="00640556"/>
    <w:rsid w:val="00640BA6"/>
    <w:rsid w:val="0064140A"/>
    <w:rsid w:val="0064312C"/>
    <w:rsid w:val="006437C6"/>
    <w:rsid w:val="00643EC9"/>
    <w:rsid w:val="00644273"/>
    <w:rsid w:val="0064776E"/>
    <w:rsid w:val="00650ED4"/>
    <w:rsid w:val="00650EDC"/>
    <w:rsid w:val="0065225D"/>
    <w:rsid w:val="00652337"/>
    <w:rsid w:val="00652698"/>
    <w:rsid w:val="00652992"/>
    <w:rsid w:val="00654D00"/>
    <w:rsid w:val="00655418"/>
    <w:rsid w:val="006557DB"/>
    <w:rsid w:val="006559E6"/>
    <w:rsid w:val="0065756E"/>
    <w:rsid w:val="00657907"/>
    <w:rsid w:val="00657DD9"/>
    <w:rsid w:val="00657E48"/>
    <w:rsid w:val="00660232"/>
    <w:rsid w:val="006608FC"/>
    <w:rsid w:val="006616D0"/>
    <w:rsid w:val="006628D3"/>
    <w:rsid w:val="00662A8B"/>
    <w:rsid w:val="00662BFA"/>
    <w:rsid w:val="00662F92"/>
    <w:rsid w:val="006651AA"/>
    <w:rsid w:val="0066546D"/>
    <w:rsid w:val="00665763"/>
    <w:rsid w:val="0066649B"/>
    <w:rsid w:val="006669F6"/>
    <w:rsid w:val="0066730B"/>
    <w:rsid w:val="00667815"/>
    <w:rsid w:val="00667C81"/>
    <w:rsid w:val="00670B53"/>
    <w:rsid w:val="006722AE"/>
    <w:rsid w:val="00673254"/>
    <w:rsid w:val="00673863"/>
    <w:rsid w:val="00674564"/>
    <w:rsid w:val="00675005"/>
    <w:rsid w:val="0067628D"/>
    <w:rsid w:val="006825BE"/>
    <w:rsid w:val="00682D94"/>
    <w:rsid w:val="00682FE9"/>
    <w:rsid w:val="006839F5"/>
    <w:rsid w:val="0068557B"/>
    <w:rsid w:val="00685AE0"/>
    <w:rsid w:val="006904E8"/>
    <w:rsid w:val="00691380"/>
    <w:rsid w:val="006925EF"/>
    <w:rsid w:val="006932DE"/>
    <w:rsid w:val="006937C0"/>
    <w:rsid w:val="006940EA"/>
    <w:rsid w:val="00694FBD"/>
    <w:rsid w:val="006A0F1E"/>
    <w:rsid w:val="006A189D"/>
    <w:rsid w:val="006A27CF"/>
    <w:rsid w:val="006A3483"/>
    <w:rsid w:val="006A3A68"/>
    <w:rsid w:val="006A3C48"/>
    <w:rsid w:val="006A6A6F"/>
    <w:rsid w:val="006A726B"/>
    <w:rsid w:val="006B203A"/>
    <w:rsid w:val="006B28C1"/>
    <w:rsid w:val="006B2DD9"/>
    <w:rsid w:val="006B4B18"/>
    <w:rsid w:val="006B4C24"/>
    <w:rsid w:val="006B7188"/>
    <w:rsid w:val="006C146F"/>
    <w:rsid w:val="006C38CC"/>
    <w:rsid w:val="006C6191"/>
    <w:rsid w:val="006C645E"/>
    <w:rsid w:val="006D07FD"/>
    <w:rsid w:val="006D1D78"/>
    <w:rsid w:val="006D3E89"/>
    <w:rsid w:val="006D45B4"/>
    <w:rsid w:val="006D4B71"/>
    <w:rsid w:val="006D5D15"/>
    <w:rsid w:val="006D63DA"/>
    <w:rsid w:val="006D644D"/>
    <w:rsid w:val="006D6489"/>
    <w:rsid w:val="006D6B44"/>
    <w:rsid w:val="006D6F32"/>
    <w:rsid w:val="006D6FCB"/>
    <w:rsid w:val="006D71D1"/>
    <w:rsid w:val="006D7CAC"/>
    <w:rsid w:val="006E2AA9"/>
    <w:rsid w:val="006E40EB"/>
    <w:rsid w:val="006E6994"/>
    <w:rsid w:val="006F03CF"/>
    <w:rsid w:val="006F2126"/>
    <w:rsid w:val="006F2EF4"/>
    <w:rsid w:val="006F4A78"/>
    <w:rsid w:val="006F4D13"/>
    <w:rsid w:val="006F646A"/>
    <w:rsid w:val="006F6DE0"/>
    <w:rsid w:val="006F75CD"/>
    <w:rsid w:val="006F7AD7"/>
    <w:rsid w:val="006F7CD6"/>
    <w:rsid w:val="007012C3"/>
    <w:rsid w:val="0070162F"/>
    <w:rsid w:val="00702809"/>
    <w:rsid w:val="00706EDA"/>
    <w:rsid w:val="00707CE2"/>
    <w:rsid w:val="0071050D"/>
    <w:rsid w:val="00710D11"/>
    <w:rsid w:val="007119A6"/>
    <w:rsid w:val="00711AA8"/>
    <w:rsid w:val="007128CA"/>
    <w:rsid w:val="00712E7D"/>
    <w:rsid w:val="00714B8A"/>
    <w:rsid w:val="007164E7"/>
    <w:rsid w:val="0071669B"/>
    <w:rsid w:val="00716A1C"/>
    <w:rsid w:val="00716DEE"/>
    <w:rsid w:val="0072007A"/>
    <w:rsid w:val="007206F4"/>
    <w:rsid w:val="007209A0"/>
    <w:rsid w:val="0072431F"/>
    <w:rsid w:val="00724904"/>
    <w:rsid w:val="00724F9A"/>
    <w:rsid w:val="00725DA0"/>
    <w:rsid w:val="00726F38"/>
    <w:rsid w:val="0072754C"/>
    <w:rsid w:val="00730093"/>
    <w:rsid w:val="007306F5"/>
    <w:rsid w:val="00733625"/>
    <w:rsid w:val="00734F83"/>
    <w:rsid w:val="00735176"/>
    <w:rsid w:val="00735310"/>
    <w:rsid w:val="00735F31"/>
    <w:rsid w:val="00736930"/>
    <w:rsid w:val="00736DCB"/>
    <w:rsid w:val="00737799"/>
    <w:rsid w:val="00741958"/>
    <w:rsid w:val="00742831"/>
    <w:rsid w:val="007436F7"/>
    <w:rsid w:val="0074396C"/>
    <w:rsid w:val="00744094"/>
    <w:rsid w:val="007457C6"/>
    <w:rsid w:val="007469A3"/>
    <w:rsid w:val="00754B7E"/>
    <w:rsid w:val="00754D8A"/>
    <w:rsid w:val="00754F30"/>
    <w:rsid w:val="00755921"/>
    <w:rsid w:val="00756C22"/>
    <w:rsid w:val="00757CFA"/>
    <w:rsid w:val="00760139"/>
    <w:rsid w:val="00761779"/>
    <w:rsid w:val="00763A0E"/>
    <w:rsid w:val="007644F2"/>
    <w:rsid w:val="00767C29"/>
    <w:rsid w:val="00771587"/>
    <w:rsid w:val="00771B3B"/>
    <w:rsid w:val="00772935"/>
    <w:rsid w:val="00772B9C"/>
    <w:rsid w:val="00773FF0"/>
    <w:rsid w:val="00775281"/>
    <w:rsid w:val="007760B7"/>
    <w:rsid w:val="00780FFD"/>
    <w:rsid w:val="007819F6"/>
    <w:rsid w:val="00781F76"/>
    <w:rsid w:val="00782E6B"/>
    <w:rsid w:val="0078317E"/>
    <w:rsid w:val="00785892"/>
    <w:rsid w:val="00790554"/>
    <w:rsid w:val="00791466"/>
    <w:rsid w:val="007915D9"/>
    <w:rsid w:val="00791A95"/>
    <w:rsid w:val="00791FA4"/>
    <w:rsid w:val="007925BC"/>
    <w:rsid w:val="00793861"/>
    <w:rsid w:val="00793B1F"/>
    <w:rsid w:val="0079487B"/>
    <w:rsid w:val="00795E51"/>
    <w:rsid w:val="00796160"/>
    <w:rsid w:val="00796CA8"/>
    <w:rsid w:val="007A037B"/>
    <w:rsid w:val="007A1450"/>
    <w:rsid w:val="007A5A01"/>
    <w:rsid w:val="007A6C35"/>
    <w:rsid w:val="007A76C6"/>
    <w:rsid w:val="007B08D6"/>
    <w:rsid w:val="007B0C8C"/>
    <w:rsid w:val="007B0D55"/>
    <w:rsid w:val="007B2A59"/>
    <w:rsid w:val="007B6136"/>
    <w:rsid w:val="007B642D"/>
    <w:rsid w:val="007B7AAF"/>
    <w:rsid w:val="007C0778"/>
    <w:rsid w:val="007C07E1"/>
    <w:rsid w:val="007C275D"/>
    <w:rsid w:val="007C563F"/>
    <w:rsid w:val="007C5A07"/>
    <w:rsid w:val="007C5CAF"/>
    <w:rsid w:val="007C5EEE"/>
    <w:rsid w:val="007C614A"/>
    <w:rsid w:val="007C644A"/>
    <w:rsid w:val="007C759F"/>
    <w:rsid w:val="007D0947"/>
    <w:rsid w:val="007D23E1"/>
    <w:rsid w:val="007D25C2"/>
    <w:rsid w:val="007D3DBC"/>
    <w:rsid w:val="007D3E07"/>
    <w:rsid w:val="007D4EB2"/>
    <w:rsid w:val="007D5B7E"/>
    <w:rsid w:val="007D7368"/>
    <w:rsid w:val="007D7DEA"/>
    <w:rsid w:val="007E0443"/>
    <w:rsid w:val="007E09E9"/>
    <w:rsid w:val="007E1678"/>
    <w:rsid w:val="007E2077"/>
    <w:rsid w:val="007E230A"/>
    <w:rsid w:val="007E568A"/>
    <w:rsid w:val="007E609A"/>
    <w:rsid w:val="007E71ED"/>
    <w:rsid w:val="007F4CFF"/>
    <w:rsid w:val="007F6AC8"/>
    <w:rsid w:val="007F702A"/>
    <w:rsid w:val="007F70E9"/>
    <w:rsid w:val="007F7EF8"/>
    <w:rsid w:val="0080094F"/>
    <w:rsid w:val="00800DFE"/>
    <w:rsid w:val="008017D6"/>
    <w:rsid w:val="008021AC"/>
    <w:rsid w:val="00802E72"/>
    <w:rsid w:val="0080312C"/>
    <w:rsid w:val="008036A2"/>
    <w:rsid w:val="00803B12"/>
    <w:rsid w:val="00805944"/>
    <w:rsid w:val="00805E09"/>
    <w:rsid w:val="00806006"/>
    <w:rsid w:val="00806DAB"/>
    <w:rsid w:val="00806F8F"/>
    <w:rsid w:val="00812D11"/>
    <w:rsid w:val="00814CDA"/>
    <w:rsid w:val="00820379"/>
    <w:rsid w:val="008217D6"/>
    <w:rsid w:val="00822219"/>
    <w:rsid w:val="008236CA"/>
    <w:rsid w:val="008249F6"/>
    <w:rsid w:val="00825267"/>
    <w:rsid w:val="008262AA"/>
    <w:rsid w:val="00826691"/>
    <w:rsid w:val="00826D62"/>
    <w:rsid w:val="00826D64"/>
    <w:rsid w:val="0082709A"/>
    <w:rsid w:val="00827505"/>
    <w:rsid w:val="0083272D"/>
    <w:rsid w:val="00832A72"/>
    <w:rsid w:val="00835240"/>
    <w:rsid w:val="0083583A"/>
    <w:rsid w:val="00836112"/>
    <w:rsid w:val="0084070E"/>
    <w:rsid w:val="00842709"/>
    <w:rsid w:val="00842874"/>
    <w:rsid w:val="00844401"/>
    <w:rsid w:val="00844AB2"/>
    <w:rsid w:val="00845012"/>
    <w:rsid w:val="00845110"/>
    <w:rsid w:val="00846FCF"/>
    <w:rsid w:val="008511C4"/>
    <w:rsid w:val="00851C1B"/>
    <w:rsid w:val="00851CB5"/>
    <w:rsid w:val="008520CF"/>
    <w:rsid w:val="0085415B"/>
    <w:rsid w:val="00856181"/>
    <w:rsid w:val="008608DD"/>
    <w:rsid w:val="00860B91"/>
    <w:rsid w:val="008627C6"/>
    <w:rsid w:val="008629EA"/>
    <w:rsid w:val="00862B31"/>
    <w:rsid w:val="00864E58"/>
    <w:rsid w:val="00866A3F"/>
    <w:rsid w:val="00866A45"/>
    <w:rsid w:val="008670E4"/>
    <w:rsid w:val="0087174B"/>
    <w:rsid w:val="008730CC"/>
    <w:rsid w:val="00873913"/>
    <w:rsid w:val="00874BD0"/>
    <w:rsid w:val="0087540B"/>
    <w:rsid w:val="0087759F"/>
    <w:rsid w:val="0087796C"/>
    <w:rsid w:val="00877E34"/>
    <w:rsid w:val="00880455"/>
    <w:rsid w:val="00884B68"/>
    <w:rsid w:val="00884BE7"/>
    <w:rsid w:val="00885190"/>
    <w:rsid w:val="00885FD8"/>
    <w:rsid w:val="00890D69"/>
    <w:rsid w:val="00891802"/>
    <w:rsid w:val="00892F60"/>
    <w:rsid w:val="0089419C"/>
    <w:rsid w:val="0089462F"/>
    <w:rsid w:val="00896BBC"/>
    <w:rsid w:val="008A1241"/>
    <w:rsid w:val="008A1CF0"/>
    <w:rsid w:val="008A3536"/>
    <w:rsid w:val="008A3F77"/>
    <w:rsid w:val="008A40FD"/>
    <w:rsid w:val="008A4AF5"/>
    <w:rsid w:val="008A5B51"/>
    <w:rsid w:val="008A6E1A"/>
    <w:rsid w:val="008A787A"/>
    <w:rsid w:val="008A7980"/>
    <w:rsid w:val="008A7D0B"/>
    <w:rsid w:val="008B1002"/>
    <w:rsid w:val="008B1010"/>
    <w:rsid w:val="008B1C2C"/>
    <w:rsid w:val="008B215F"/>
    <w:rsid w:val="008B2B09"/>
    <w:rsid w:val="008B50CE"/>
    <w:rsid w:val="008B59B9"/>
    <w:rsid w:val="008B61A5"/>
    <w:rsid w:val="008B6551"/>
    <w:rsid w:val="008B6B52"/>
    <w:rsid w:val="008C0D01"/>
    <w:rsid w:val="008C1AD5"/>
    <w:rsid w:val="008C3937"/>
    <w:rsid w:val="008C399C"/>
    <w:rsid w:val="008C5E98"/>
    <w:rsid w:val="008C64F9"/>
    <w:rsid w:val="008C6B1B"/>
    <w:rsid w:val="008C7360"/>
    <w:rsid w:val="008C75FE"/>
    <w:rsid w:val="008C7D7A"/>
    <w:rsid w:val="008D0CBC"/>
    <w:rsid w:val="008D1404"/>
    <w:rsid w:val="008D15A5"/>
    <w:rsid w:val="008D32A5"/>
    <w:rsid w:val="008D3765"/>
    <w:rsid w:val="008D3A2D"/>
    <w:rsid w:val="008D4446"/>
    <w:rsid w:val="008D56C2"/>
    <w:rsid w:val="008D7B84"/>
    <w:rsid w:val="008E317A"/>
    <w:rsid w:val="008E4181"/>
    <w:rsid w:val="008E4517"/>
    <w:rsid w:val="008E4F70"/>
    <w:rsid w:val="008E54CE"/>
    <w:rsid w:val="008F21AF"/>
    <w:rsid w:val="008F22E8"/>
    <w:rsid w:val="008F4279"/>
    <w:rsid w:val="008F698B"/>
    <w:rsid w:val="00900656"/>
    <w:rsid w:val="0090161A"/>
    <w:rsid w:val="00902BF2"/>
    <w:rsid w:val="00904D24"/>
    <w:rsid w:val="00906016"/>
    <w:rsid w:val="0090637A"/>
    <w:rsid w:val="00911691"/>
    <w:rsid w:val="00912B30"/>
    <w:rsid w:val="00912EF1"/>
    <w:rsid w:val="00913405"/>
    <w:rsid w:val="0091526F"/>
    <w:rsid w:val="009166CF"/>
    <w:rsid w:val="00916846"/>
    <w:rsid w:val="0092018F"/>
    <w:rsid w:val="009214DE"/>
    <w:rsid w:val="00921E0F"/>
    <w:rsid w:val="00922146"/>
    <w:rsid w:val="00922648"/>
    <w:rsid w:val="00922B03"/>
    <w:rsid w:val="00924F93"/>
    <w:rsid w:val="00925903"/>
    <w:rsid w:val="009270AE"/>
    <w:rsid w:val="00930FAB"/>
    <w:rsid w:val="00931691"/>
    <w:rsid w:val="00931C71"/>
    <w:rsid w:val="009321D7"/>
    <w:rsid w:val="009325CA"/>
    <w:rsid w:val="009341FB"/>
    <w:rsid w:val="00935AB6"/>
    <w:rsid w:val="009360E0"/>
    <w:rsid w:val="00937183"/>
    <w:rsid w:val="00940584"/>
    <w:rsid w:val="00941335"/>
    <w:rsid w:val="009423C1"/>
    <w:rsid w:val="0094351C"/>
    <w:rsid w:val="00943644"/>
    <w:rsid w:val="00943B47"/>
    <w:rsid w:val="00947FAC"/>
    <w:rsid w:val="00950A3E"/>
    <w:rsid w:val="0095226E"/>
    <w:rsid w:val="00954D07"/>
    <w:rsid w:val="00955FDC"/>
    <w:rsid w:val="009567BA"/>
    <w:rsid w:val="009568D8"/>
    <w:rsid w:val="00956B6D"/>
    <w:rsid w:val="009606AF"/>
    <w:rsid w:val="0096093D"/>
    <w:rsid w:val="00961D02"/>
    <w:rsid w:val="00963496"/>
    <w:rsid w:val="00966294"/>
    <w:rsid w:val="009669B3"/>
    <w:rsid w:val="009702F6"/>
    <w:rsid w:val="00972757"/>
    <w:rsid w:val="00972B52"/>
    <w:rsid w:val="009741F1"/>
    <w:rsid w:val="009745CF"/>
    <w:rsid w:val="00974633"/>
    <w:rsid w:val="0097471A"/>
    <w:rsid w:val="00974B62"/>
    <w:rsid w:val="00976146"/>
    <w:rsid w:val="009767E8"/>
    <w:rsid w:val="009807FA"/>
    <w:rsid w:val="00980ED0"/>
    <w:rsid w:val="009811BA"/>
    <w:rsid w:val="009817EE"/>
    <w:rsid w:val="00981F57"/>
    <w:rsid w:val="00982DA5"/>
    <w:rsid w:val="00983E54"/>
    <w:rsid w:val="009864E7"/>
    <w:rsid w:val="00986DA1"/>
    <w:rsid w:val="00990470"/>
    <w:rsid w:val="00992850"/>
    <w:rsid w:val="00992A5D"/>
    <w:rsid w:val="00994326"/>
    <w:rsid w:val="009A0546"/>
    <w:rsid w:val="009A1B0B"/>
    <w:rsid w:val="009A220C"/>
    <w:rsid w:val="009A233F"/>
    <w:rsid w:val="009A35B0"/>
    <w:rsid w:val="009A39CE"/>
    <w:rsid w:val="009A75A1"/>
    <w:rsid w:val="009B041F"/>
    <w:rsid w:val="009B059E"/>
    <w:rsid w:val="009B106A"/>
    <w:rsid w:val="009B2543"/>
    <w:rsid w:val="009B2904"/>
    <w:rsid w:val="009B2A4E"/>
    <w:rsid w:val="009B384E"/>
    <w:rsid w:val="009B3DBC"/>
    <w:rsid w:val="009B401F"/>
    <w:rsid w:val="009B40BB"/>
    <w:rsid w:val="009B45B0"/>
    <w:rsid w:val="009B5F8F"/>
    <w:rsid w:val="009B6658"/>
    <w:rsid w:val="009B7692"/>
    <w:rsid w:val="009C1217"/>
    <w:rsid w:val="009C1A4E"/>
    <w:rsid w:val="009C1B56"/>
    <w:rsid w:val="009C2162"/>
    <w:rsid w:val="009C24F6"/>
    <w:rsid w:val="009C2846"/>
    <w:rsid w:val="009C5655"/>
    <w:rsid w:val="009C7B08"/>
    <w:rsid w:val="009D0185"/>
    <w:rsid w:val="009D0FB1"/>
    <w:rsid w:val="009D233D"/>
    <w:rsid w:val="009D3F70"/>
    <w:rsid w:val="009D469B"/>
    <w:rsid w:val="009D4BBC"/>
    <w:rsid w:val="009D6745"/>
    <w:rsid w:val="009D6E10"/>
    <w:rsid w:val="009D7A27"/>
    <w:rsid w:val="009D7F5C"/>
    <w:rsid w:val="009E05C9"/>
    <w:rsid w:val="009E22BE"/>
    <w:rsid w:val="009E25C4"/>
    <w:rsid w:val="009E2684"/>
    <w:rsid w:val="009E3C73"/>
    <w:rsid w:val="009E5440"/>
    <w:rsid w:val="009E5695"/>
    <w:rsid w:val="009E622C"/>
    <w:rsid w:val="009E6F15"/>
    <w:rsid w:val="009E7D93"/>
    <w:rsid w:val="009F031A"/>
    <w:rsid w:val="009F0AE0"/>
    <w:rsid w:val="009F1B25"/>
    <w:rsid w:val="009F6A16"/>
    <w:rsid w:val="009F70AC"/>
    <w:rsid w:val="00A0071D"/>
    <w:rsid w:val="00A00A2D"/>
    <w:rsid w:val="00A0313F"/>
    <w:rsid w:val="00A0331D"/>
    <w:rsid w:val="00A03397"/>
    <w:rsid w:val="00A046AC"/>
    <w:rsid w:val="00A04864"/>
    <w:rsid w:val="00A04BA9"/>
    <w:rsid w:val="00A056F4"/>
    <w:rsid w:val="00A0734F"/>
    <w:rsid w:val="00A10F2D"/>
    <w:rsid w:val="00A1312E"/>
    <w:rsid w:val="00A14C27"/>
    <w:rsid w:val="00A16590"/>
    <w:rsid w:val="00A20377"/>
    <w:rsid w:val="00A21DD5"/>
    <w:rsid w:val="00A232F7"/>
    <w:rsid w:val="00A24107"/>
    <w:rsid w:val="00A24D2B"/>
    <w:rsid w:val="00A24FB6"/>
    <w:rsid w:val="00A250D2"/>
    <w:rsid w:val="00A2539B"/>
    <w:rsid w:val="00A2682A"/>
    <w:rsid w:val="00A30C68"/>
    <w:rsid w:val="00A310C0"/>
    <w:rsid w:val="00A31FAE"/>
    <w:rsid w:val="00A3271A"/>
    <w:rsid w:val="00A32CBD"/>
    <w:rsid w:val="00A3479E"/>
    <w:rsid w:val="00A36273"/>
    <w:rsid w:val="00A41B11"/>
    <w:rsid w:val="00A41B5E"/>
    <w:rsid w:val="00A45A4A"/>
    <w:rsid w:val="00A45CA9"/>
    <w:rsid w:val="00A471AA"/>
    <w:rsid w:val="00A47FFA"/>
    <w:rsid w:val="00A50939"/>
    <w:rsid w:val="00A51C3A"/>
    <w:rsid w:val="00A54622"/>
    <w:rsid w:val="00A54FC9"/>
    <w:rsid w:val="00A5534C"/>
    <w:rsid w:val="00A555E6"/>
    <w:rsid w:val="00A55FFD"/>
    <w:rsid w:val="00A60372"/>
    <w:rsid w:val="00A6049A"/>
    <w:rsid w:val="00A60CD1"/>
    <w:rsid w:val="00A619BF"/>
    <w:rsid w:val="00A63044"/>
    <w:rsid w:val="00A6392A"/>
    <w:rsid w:val="00A63A29"/>
    <w:rsid w:val="00A64163"/>
    <w:rsid w:val="00A65582"/>
    <w:rsid w:val="00A669FF"/>
    <w:rsid w:val="00A66A48"/>
    <w:rsid w:val="00A67054"/>
    <w:rsid w:val="00A7059D"/>
    <w:rsid w:val="00A70EBD"/>
    <w:rsid w:val="00A71100"/>
    <w:rsid w:val="00A722FD"/>
    <w:rsid w:val="00A7333D"/>
    <w:rsid w:val="00A760B5"/>
    <w:rsid w:val="00A76B2B"/>
    <w:rsid w:val="00A77810"/>
    <w:rsid w:val="00A77F88"/>
    <w:rsid w:val="00A80215"/>
    <w:rsid w:val="00A80BAC"/>
    <w:rsid w:val="00A81041"/>
    <w:rsid w:val="00A82DDB"/>
    <w:rsid w:val="00A83123"/>
    <w:rsid w:val="00A83D01"/>
    <w:rsid w:val="00A84A72"/>
    <w:rsid w:val="00A86C77"/>
    <w:rsid w:val="00A8724D"/>
    <w:rsid w:val="00A8725E"/>
    <w:rsid w:val="00A87C66"/>
    <w:rsid w:val="00A912C8"/>
    <w:rsid w:val="00A913C4"/>
    <w:rsid w:val="00A92897"/>
    <w:rsid w:val="00A93FD8"/>
    <w:rsid w:val="00A9577E"/>
    <w:rsid w:val="00A9717F"/>
    <w:rsid w:val="00A97601"/>
    <w:rsid w:val="00AA0CCB"/>
    <w:rsid w:val="00AA36A9"/>
    <w:rsid w:val="00AA3F1A"/>
    <w:rsid w:val="00AA5F94"/>
    <w:rsid w:val="00AA6A46"/>
    <w:rsid w:val="00AA6E4E"/>
    <w:rsid w:val="00AA75A0"/>
    <w:rsid w:val="00AA78E8"/>
    <w:rsid w:val="00AB1734"/>
    <w:rsid w:val="00AB1A40"/>
    <w:rsid w:val="00AB207E"/>
    <w:rsid w:val="00AB23AD"/>
    <w:rsid w:val="00AB2419"/>
    <w:rsid w:val="00AB2619"/>
    <w:rsid w:val="00AB3D3F"/>
    <w:rsid w:val="00AB4E1A"/>
    <w:rsid w:val="00AB50CF"/>
    <w:rsid w:val="00AB5B48"/>
    <w:rsid w:val="00AB639D"/>
    <w:rsid w:val="00AB68C8"/>
    <w:rsid w:val="00AC2285"/>
    <w:rsid w:val="00AC2468"/>
    <w:rsid w:val="00AC28BC"/>
    <w:rsid w:val="00AC43FF"/>
    <w:rsid w:val="00AC7956"/>
    <w:rsid w:val="00AD2298"/>
    <w:rsid w:val="00AD2B71"/>
    <w:rsid w:val="00AD3E95"/>
    <w:rsid w:val="00AD438A"/>
    <w:rsid w:val="00AD471E"/>
    <w:rsid w:val="00AD5143"/>
    <w:rsid w:val="00AD642D"/>
    <w:rsid w:val="00AD6E1F"/>
    <w:rsid w:val="00AD7EE6"/>
    <w:rsid w:val="00AE0999"/>
    <w:rsid w:val="00AE0C4E"/>
    <w:rsid w:val="00AE0FFE"/>
    <w:rsid w:val="00AE1264"/>
    <w:rsid w:val="00AE1F59"/>
    <w:rsid w:val="00AE3063"/>
    <w:rsid w:val="00AE3328"/>
    <w:rsid w:val="00AE496B"/>
    <w:rsid w:val="00AE77C6"/>
    <w:rsid w:val="00AF079A"/>
    <w:rsid w:val="00AF2113"/>
    <w:rsid w:val="00AF25EE"/>
    <w:rsid w:val="00AF3911"/>
    <w:rsid w:val="00AF4356"/>
    <w:rsid w:val="00AF5FA1"/>
    <w:rsid w:val="00B016C0"/>
    <w:rsid w:val="00B02FB4"/>
    <w:rsid w:val="00B031C7"/>
    <w:rsid w:val="00B03C00"/>
    <w:rsid w:val="00B049E8"/>
    <w:rsid w:val="00B04F0F"/>
    <w:rsid w:val="00B05D8D"/>
    <w:rsid w:val="00B06C7C"/>
    <w:rsid w:val="00B07B7E"/>
    <w:rsid w:val="00B10AF3"/>
    <w:rsid w:val="00B12243"/>
    <w:rsid w:val="00B16E23"/>
    <w:rsid w:val="00B16EED"/>
    <w:rsid w:val="00B1779B"/>
    <w:rsid w:val="00B204E1"/>
    <w:rsid w:val="00B210F7"/>
    <w:rsid w:val="00B218D7"/>
    <w:rsid w:val="00B2203E"/>
    <w:rsid w:val="00B22307"/>
    <w:rsid w:val="00B22437"/>
    <w:rsid w:val="00B237D7"/>
    <w:rsid w:val="00B23A97"/>
    <w:rsid w:val="00B2418F"/>
    <w:rsid w:val="00B24D61"/>
    <w:rsid w:val="00B25439"/>
    <w:rsid w:val="00B264B2"/>
    <w:rsid w:val="00B268D2"/>
    <w:rsid w:val="00B27343"/>
    <w:rsid w:val="00B324E2"/>
    <w:rsid w:val="00B3250D"/>
    <w:rsid w:val="00B3378F"/>
    <w:rsid w:val="00B33D2C"/>
    <w:rsid w:val="00B342D1"/>
    <w:rsid w:val="00B3503C"/>
    <w:rsid w:val="00B356C8"/>
    <w:rsid w:val="00B361BB"/>
    <w:rsid w:val="00B37866"/>
    <w:rsid w:val="00B40780"/>
    <w:rsid w:val="00B414AE"/>
    <w:rsid w:val="00B419E8"/>
    <w:rsid w:val="00B41C9A"/>
    <w:rsid w:val="00B42AE9"/>
    <w:rsid w:val="00B44168"/>
    <w:rsid w:val="00B44FFB"/>
    <w:rsid w:val="00B472C5"/>
    <w:rsid w:val="00B47F0B"/>
    <w:rsid w:val="00B47F35"/>
    <w:rsid w:val="00B53FDE"/>
    <w:rsid w:val="00B54D32"/>
    <w:rsid w:val="00B57F64"/>
    <w:rsid w:val="00B61781"/>
    <w:rsid w:val="00B61A2A"/>
    <w:rsid w:val="00B61CA5"/>
    <w:rsid w:val="00B6359F"/>
    <w:rsid w:val="00B6598C"/>
    <w:rsid w:val="00B66D08"/>
    <w:rsid w:val="00B671F2"/>
    <w:rsid w:val="00B6722F"/>
    <w:rsid w:val="00B705CE"/>
    <w:rsid w:val="00B71442"/>
    <w:rsid w:val="00B751E1"/>
    <w:rsid w:val="00B76067"/>
    <w:rsid w:val="00B76597"/>
    <w:rsid w:val="00B801A4"/>
    <w:rsid w:val="00B807A5"/>
    <w:rsid w:val="00B81834"/>
    <w:rsid w:val="00B8274F"/>
    <w:rsid w:val="00B82919"/>
    <w:rsid w:val="00B82E62"/>
    <w:rsid w:val="00B848CD"/>
    <w:rsid w:val="00B84D07"/>
    <w:rsid w:val="00B85147"/>
    <w:rsid w:val="00B91E9C"/>
    <w:rsid w:val="00B934F2"/>
    <w:rsid w:val="00B9465C"/>
    <w:rsid w:val="00B94B14"/>
    <w:rsid w:val="00B9638F"/>
    <w:rsid w:val="00BA0843"/>
    <w:rsid w:val="00BA225A"/>
    <w:rsid w:val="00BA232A"/>
    <w:rsid w:val="00BA2662"/>
    <w:rsid w:val="00BA279B"/>
    <w:rsid w:val="00BA44D5"/>
    <w:rsid w:val="00BA4E0C"/>
    <w:rsid w:val="00BA5D32"/>
    <w:rsid w:val="00BA646B"/>
    <w:rsid w:val="00BA6B8D"/>
    <w:rsid w:val="00BA7375"/>
    <w:rsid w:val="00BA7C9F"/>
    <w:rsid w:val="00BB2C09"/>
    <w:rsid w:val="00BB2FD2"/>
    <w:rsid w:val="00BB347E"/>
    <w:rsid w:val="00BB4A29"/>
    <w:rsid w:val="00BB4B5E"/>
    <w:rsid w:val="00BB506E"/>
    <w:rsid w:val="00BB6233"/>
    <w:rsid w:val="00BB623C"/>
    <w:rsid w:val="00BB6ECC"/>
    <w:rsid w:val="00BB7EF1"/>
    <w:rsid w:val="00BC06B3"/>
    <w:rsid w:val="00BC24FA"/>
    <w:rsid w:val="00BC3794"/>
    <w:rsid w:val="00BC4201"/>
    <w:rsid w:val="00BC4A7E"/>
    <w:rsid w:val="00BC5D6E"/>
    <w:rsid w:val="00BC62AC"/>
    <w:rsid w:val="00BC69F1"/>
    <w:rsid w:val="00BC7756"/>
    <w:rsid w:val="00BD011F"/>
    <w:rsid w:val="00BD0BAA"/>
    <w:rsid w:val="00BD2144"/>
    <w:rsid w:val="00BD22E9"/>
    <w:rsid w:val="00BD2CC5"/>
    <w:rsid w:val="00BD4B65"/>
    <w:rsid w:val="00BD521C"/>
    <w:rsid w:val="00BD533A"/>
    <w:rsid w:val="00BD64F2"/>
    <w:rsid w:val="00BD6ABB"/>
    <w:rsid w:val="00BE0D78"/>
    <w:rsid w:val="00BE0EC6"/>
    <w:rsid w:val="00BE1128"/>
    <w:rsid w:val="00BE311C"/>
    <w:rsid w:val="00BE316D"/>
    <w:rsid w:val="00BE375E"/>
    <w:rsid w:val="00BE5D96"/>
    <w:rsid w:val="00BE6171"/>
    <w:rsid w:val="00BF0E26"/>
    <w:rsid w:val="00BF211A"/>
    <w:rsid w:val="00BF2DC8"/>
    <w:rsid w:val="00BF3116"/>
    <w:rsid w:val="00BF3378"/>
    <w:rsid w:val="00BF3CEA"/>
    <w:rsid w:val="00BF4E01"/>
    <w:rsid w:val="00BF4FFB"/>
    <w:rsid w:val="00BF55E4"/>
    <w:rsid w:val="00BF6FB0"/>
    <w:rsid w:val="00C02153"/>
    <w:rsid w:val="00C03FB5"/>
    <w:rsid w:val="00C044E4"/>
    <w:rsid w:val="00C0494F"/>
    <w:rsid w:val="00C059F8"/>
    <w:rsid w:val="00C066CC"/>
    <w:rsid w:val="00C06FE4"/>
    <w:rsid w:val="00C072C1"/>
    <w:rsid w:val="00C0732F"/>
    <w:rsid w:val="00C104EA"/>
    <w:rsid w:val="00C1073C"/>
    <w:rsid w:val="00C11048"/>
    <w:rsid w:val="00C124BC"/>
    <w:rsid w:val="00C140EF"/>
    <w:rsid w:val="00C1430C"/>
    <w:rsid w:val="00C1678C"/>
    <w:rsid w:val="00C16FE6"/>
    <w:rsid w:val="00C17C7C"/>
    <w:rsid w:val="00C208A5"/>
    <w:rsid w:val="00C20AFD"/>
    <w:rsid w:val="00C20B86"/>
    <w:rsid w:val="00C2176E"/>
    <w:rsid w:val="00C2262A"/>
    <w:rsid w:val="00C22F1E"/>
    <w:rsid w:val="00C2306B"/>
    <w:rsid w:val="00C23368"/>
    <w:rsid w:val="00C236DB"/>
    <w:rsid w:val="00C24979"/>
    <w:rsid w:val="00C26DBD"/>
    <w:rsid w:val="00C26E72"/>
    <w:rsid w:val="00C30CC8"/>
    <w:rsid w:val="00C30CF4"/>
    <w:rsid w:val="00C315F9"/>
    <w:rsid w:val="00C31677"/>
    <w:rsid w:val="00C34CB1"/>
    <w:rsid w:val="00C351E0"/>
    <w:rsid w:val="00C3663C"/>
    <w:rsid w:val="00C368FC"/>
    <w:rsid w:val="00C41668"/>
    <w:rsid w:val="00C429D8"/>
    <w:rsid w:val="00C42C4E"/>
    <w:rsid w:val="00C43825"/>
    <w:rsid w:val="00C469AE"/>
    <w:rsid w:val="00C471FA"/>
    <w:rsid w:val="00C53FB8"/>
    <w:rsid w:val="00C57A1E"/>
    <w:rsid w:val="00C57A2C"/>
    <w:rsid w:val="00C57B6D"/>
    <w:rsid w:val="00C61901"/>
    <w:rsid w:val="00C65057"/>
    <w:rsid w:val="00C65C8D"/>
    <w:rsid w:val="00C6630C"/>
    <w:rsid w:val="00C66755"/>
    <w:rsid w:val="00C671A6"/>
    <w:rsid w:val="00C67BAA"/>
    <w:rsid w:val="00C67ECA"/>
    <w:rsid w:val="00C70ABB"/>
    <w:rsid w:val="00C7182D"/>
    <w:rsid w:val="00C7267E"/>
    <w:rsid w:val="00C726F4"/>
    <w:rsid w:val="00C74718"/>
    <w:rsid w:val="00C75A95"/>
    <w:rsid w:val="00C81B6C"/>
    <w:rsid w:val="00C81F3F"/>
    <w:rsid w:val="00C824D1"/>
    <w:rsid w:val="00C825DE"/>
    <w:rsid w:val="00C84459"/>
    <w:rsid w:val="00C85428"/>
    <w:rsid w:val="00C854B3"/>
    <w:rsid w:val="00C90448"/>
    <w:rsid w:val="00C9192E"/>
    <w:rsid w:val="00C92059"/>
    <w:rsid w:val="00C920F9"/>
    <w:rsid w:val="00C92B96"/>
    <w:rsid w:val="00C92C77"/>
    <w:rsid w:val="00C933D4"/>
    <w:rsid w:val="00C93EAA"/>
    <w:rsid w:val="00CA06BF"/>
    <w:rsid w:val="00CA09CA"/>
    <w:rsid w:val="00CA170C"/>
    <w:rsid w:val="00CA3F22"/>
    <w:rsid w:val="00CA40CE"/>
    <w:rsid w:val="00CA54A9"/>
    <w:rsid w:val="00CA63CF"/>
    <w:rsid w:val="00CA669F"/>
    <w:rsid w:val="00CB135C"/>
    <w:rsid w:val="00CB5219"/>
    <w:rsid w:val="00CB5893"/>
    <w:rsid w:val="00CB5E7C"/>
    <w:rsid w:val="00CB749B"/>
    <w:rsid w:val="00CB7F94"/>
    <w:rsid w:val="00CC2A86"/>
    <w:rsid w:val="00CC2B16"/>
    <w:rsid w:val="00CC2D7F"/>
    <w:rsid w:val="00CC2E53"/>
    <w:rsid w:val="00CC3D99"/>
    <w:rsid w:val="00CC3E60"/>
    <w:rsid w:val="00CC5528"/>
    <w:rsid w:val="00CC5A32"/>
    <w:rsid w:val="00CC5F31"/>
    <w:rsid w:val="00CD0261"/>
    <w:rsid w:val="00CD03E5"/>
    <w:rsid w:val="00CD0FCA"/>
    <w:rsid w:val="00CD3A71"/>
    <w:rsid w:val="00CD3E3E"/>
    <w:rsid w:val="00CD451B"/>
    <w:rsid w:val="00CD4724"/>
    <w:rsid w:val="00CD4752"/>
    <w:rsid w:val="00CD7B95"/>
    <w:rsid w:val="00CE0EF7"/>
    <w:rsid w:val="00CE14D8"/>
    <w:rsid w:val="00CE2614"/>
    <w:rsid w:val="00CE3286"/>
    <w:rsid w:val="00CE3626"/>
    <w:rsid w:val="00CE39E0"/>
    <w:rsid w:val="00CE622F"/>
    <w:rsid w:val="00CE6601"/>
    <w:rsid w:val="00CE72BE"/>
    <w:rsid w:val="00CF00CE"/>
    <w:rsid w:val="00CF2336"/>
    <w:rsid w:val="00CF3F1C"/>
    <w:rsid w:val="00CF4804"/>
    <w:rsid w:val="00CF4B4E"/>
    <w:rsid w:val="00CF6862"/>
    <w:rsid w:val="00CF7678"/>
    <w:rsid w:val="00CF7BBE"/>
    <w:rsid w:val="00D03DA1"/>
    <w:rsid w:val="00D04B8C"/>
    <w:rsid w:val="00D05979"/>
    <w:rsid w:val="00D05A28"/>
    <w:rsid w:val="00D0683E"/>
    <w:rsid w:val="00D078DC"/>
    <w:rsid w:val="00D07FF3"/>
    <w:rsid w:val="00D10641"/>
    <w:rsid w:val="00D10E8B"/>
    <w:rsid w:val="00D137CD"/>
    <w:rsid w:val="00D13DCA"/>
    <w:rsid w:val="00D13FC2"/>
    <w:rsid w:val="00D1643C"/>
    <w:rsid w:val="00D17B77"/>
    <w:rsid w:val="00D17D34"/>
    <w:rsid w:val="00D17FFC"/>
    <w:rsid w:val="00D2055C"/>
    <w:rsid w:val="00D22742"/>
    <w:rsid w:val="00D255F3"/>
    <w:rsid w:val="00D25EF3"/>
    <w:rsid w:val="00D2733C"/>
    <w:rsid w:val="00D27BA8"/>
    <w:rsid w:val="00D27F52"/>
    <w:rsid w:val="00D31E65"/>
    <w:rsid w:val="00D33994"/>
    <w:rsid w:val="00D3457E"/>
    <w:rsid w:val="00D34CF4"/>
    <w:rsid w:val="00D3589A"/>
    <w:rsid w:val="00D35A73"/>
    <w:rsid w:val="00D35B66"/>
    <w:rsid w:val="00D37878"/>
    <w:rsid w:val="00D37BB0"/>
    <w:rsid w:val="00D4040F"/>
    <w:rsid w:val="00D4283B"/>
    <w:rsid w:val="00D42BF9"/>
    <w:rsid w:val="00D4370B"/>
    <w:rsid w:val="00D43B15"/>
    <w:rsid w:val="00D4454E"/>
    <w:rsid w:val="00D45741"/>
    <w:rsid w:val="00D46B62"/>
    <w:rsid w:val="00D476C9"/>
    <w:rsid w:val="00D50632"/>
    <w:rsid w:val="00D50FAD"/>
    <w:rsid w:val="00D51FF9"/>
    <w:rsid w:val="00D52BF2"/>
    <w:rsid w:val="00D53054"/>
    <w:rsid w:val="00D53730"/>
    <w:rsid w:val="00D5439B"/>
    <w:rsid w:val="00D56CC9"/>
    <w:rsid w:val="00D57E9C"/>
    <w:rsid w:val="00D60669"/>
    <w:rsid w:val="00D60F3E"/>
    <w:rsid w:val="00D63BB6"/>
    <w:rsid w:val="00D63BF3"/>
    <w:rsid w:val="00D6439A"/>
    <w:rsid w:val="00D648F8"/>
    <w:rsid w:val="00D64A66"/>
    <w:rsid w:val="00D65D3E"/>
    <w:rsid w:val="00D65FB7"/>
    <w:rsid w:val="00D661C0"/>
    <w:rsid w:val="00D7030C"/>
    <w:rsid w:val="00D70D1C"/>
    <w:rsid w:val="00D7215A"/>
    <w:rsid w:val="00D74541"/>
    <w:rsid w:val="00D765DB"/>
    <w:rsid w:val="00D77516"/>
    <w:rsid w:val="00D7783A"/>
    <w:rsid w:val="00D81306"/>
    <w:rsid w:val="00D82AC7"/>
    <w:rsid w:val="00D82F06"/>
    <w:rsid w:val="00D833B9"/>
    <w:rsid w:val="00D83DED"/>
    <w:rsid w:val="00D84066"/>
    <w:rsid w:val="00D8528D"/>
    <w:rsid w:val="00D903E1"/>
    <w:rsid w:val="00D90ED8"/>
    <w:rsid w:val="00D91C66"/>
    <w:rsid w:val="00D92C86"/>
    <w:rsid w:val="00D93868"/>
    <w:rsid w:val="00D93F15"/>
    <w:rsid w:val="00D9458F"/>
    <w:rsid w:val="00DA0CFB"/>
    <w:rsid w:val="00DA0F02"/>
    <w:rsid w:val="00DA48CF"/>
    <w:rsid w:val="00DA78F7"/>
    <w:rsid w:val="00DB49CD"/>
    <w:rsid w:val="00DB580C"/>
    <w:rsid w:val="00DB5A1A"/>
    <w:rsid w:val="00DB6093"/>
    <w:rsid w:val="00DB6A86"/>
    <w:rsid w:val="00DC10AB"/>
    <w:rsid w:val="00DC27E4"/>
    <w:rsid w:val="00DC500B"/>
    <w:rsid w:val="00DC71FC"/>
    <w:rsid w:val="00DD0D92"/>
    <w:rsid w:val="00DD18FD"/>
    <w:rsid w:val="00DD1CB1"/>
    <w:rsid w:val="00DD4523"/>
    <w:rsid w:val="00DD503E"/>
    <w:rsid w:val="00DD7A5E"/>
    <w:rsid w:val="00DD7AA4"/>
    <w:rsid w:val="00DE2675"/>
    <w:rsid w:val="00DE3BE1"/>
    <w:rsid w:val="00DE59EA"/>
    <w:rsid w:val="00DE6768"/>
    <w:rsid w:val="00DE67D9"/>
    <w:rsid w:val="00DE6C96"/>
    <w:rsid w:val="00DF19FE"/>
    <w:rsid w:val="00DF299F"/>
    <w:rsid w:val="00DF305C"/>
    <w:rsid w:val="00DF533F"/>
    <w:rsid w:val="00DF6A48"/>
    <w:rsid w:val="00DF703D"/>
    <w:rsid w:val="00E00CFB"/>
    <w:rsid w:val="00E01A72"/>
    <w:rsid w:val="00E0241A"/>
    <w:rsid w:val="00E026CA"/>
    <w:rsid w:val="00E026F0"/>
    <w:rsid w:val="00E061D8"/>
    <w:rsid w:val="00E063FC"/>
    <w:rsid w:val="00E064D5"/>
    <w:rsid w:val="00E066A2"/>
    <w:rsid w:val="00E07F12"/>
    <w:rsid w:val="00E100CB"/>
    <w:rsid w:val="00E12516"/>
    <w:rsid w:val="00E132A5"/>
    <w:rsid w:val="00E1349B"/>
    <w:rsid w:val="00E13D79"/>
    <w:rsid w:val="00E140E7"/>
    <w:rsid w:val="00E162A7"/>
    <w:rsid w:val="00E167B4"/>
    <w:rsid w:val="00E16E59"/>
    <w:rsid w:val="00E172D8"/>
    <w:rsid w:val="00E21D43"/>
    <w:rsid w:val="00E22122"/>
    <w:rsid w:val="00E22882"/>
    <w:rsid w:val="00E23045"/>
    <w:rsid w:val="00E23595"/>
    <w:rsid w:val="00E24AAF"/>
    <w:rsid w:val="00E250DA"/>
    <w:rsid w:val="00E25FF2"/>
    <w:rsid w:val="00E26289"/>
    <w:rsid w:val="00E262F1"/>
    <w:rsid w:val="00E264AE"/>
    <w:rsid w:val="00E306DE"/>
    <w:rsid w:val="00E30F96"/>
    <w:rsid w:val="00E329EA"/>
    <w:rsid w:val="00E3370D"/>
    <w:rsid w:val="00E34C13"/>
    <w:rsid w:val="00E358B7"/>
    <w:rsid w:val="00E40AAE"/>
    <w:rsid w:val="00E44B63"/>
    <w:rsid w:val="00E4600A"/>
    <w:rsid w:val="00E4636F"/>
    <w:rsid w:val="00E468D7"/>
    <w:rsid w:val="00E47797"/>
    <w:rsid w:val="00E516FA"/>
    <w:rsid w:val="00E52A11"/>
    <w:rsid w:val="00E53377"/>
    <w:rsid w:val="00E53AC3"/>
    <w:rsid w:val="00E56397"/>
    <w:rsid w:val="00E56EB4"/>
    <w:rsid w:val="00E57CEE"/>
    <w:rsid w:val="00E6118B"/>
    <w:rsid w:val="00E62F91"/>
    <w:rsid w:val="00E6339E"/>
    <w:rsid w:val="00E6368B"/>
    <w:rsid w:val="00E64614"/>
    <w:rsid w:val="00E673F7"/>
    <w:rsid w:val="00E6792B"/>
    <w:rsid w:val="00E701D6"/>
    <w:rsid w:val="00E70AB1"/>
    <w:rsid w:val="00E7224A"/>
    <w:rsid w:val="00E72479"/>
    <w:rsid w:val="00E735BD"/>
    <w:rsid w:val="00E7400A"/>
    <w:rsid w:val="00E743F7"/>
    <w:rsid w:val="00E744FE"/>
    <w:rsid w:val="00E75B19"/>
    <w:rsid w:val="00E772D0"/>
    <w:rsid w:val="00E772F7"/>
    <w:rsid w:val="00E803A6"/>
    <w:rsid w:val="00E8078D"/>
    <w:rsid w:val="00E8111A"/>
    <w:rsid w:val="00E8660D"/>
    <w:rsid w:val="00E9042D"/>
    <w:rsid w:val="00E90469"/>
    <w:rsid w:val="00E916B6"/>
    <w:rsid w:val="00E92E6B"/>
    <w:rsid w:val="00E937A1"/>
    <w:rsid w:val="00E93D0B"/>
    <w:rsid w:val="00E940AB"/>
    <w:rsid w:val="00EA084B"/>
    <w:rsid w:val="00EA13AF"/>
    <w:rsid w:val="00EA2842"/>
    <w:rsid w:val="00EA348B"/>
    <w:rsid w:val="00EA35CC"/>
    <w:rsid w:val="00EA7BD6"/>
    <w:rsid w:val="00EB098C"/>
    <w:rsid w:val="00EB10F6"/>
    <w:rsid w:val="00EB1603"/>
    <w:rsid w:val="00EB2842"/>
    <w:rsid w:val="00EB2D5A"/>
    <w:rsid w:val="00EB4B42"/>
    <w:rsid w:val="00EB6EA3"/>
    <w:rsid w:val="00EB728A"/>
    <w:rsid w:val="00EB7730"/>
    <w:rsid w:val="00EC047D"/>
    <w:rsid w:val="00EC0DDD"/>
    <w:rsid w:val="00EC1776"/>
    <w:rsid w:val="00EC1791"/>
    <w:rsid w:val="00EC1D43"/>
    <w:rsid w:val="00EC36A3"/>
    <w:rsid w:val="00EC50FA"/>
    <w:rsid w:val="00EC5E02"/>
    <w:rsid w:val="00EC7773"/>
    <w:rsid w:val="00ED08E6"/>
    <w:rsid w:val="00ED1956"/>
    <w:rsid w:val="00ED1A5B"/>
    <w:rsid w:val="00ED1FA1"/>
    <w:rsid w:val="00ED29F1"/>
    <w:rsid w:val="00ED2F55"/>
    <w:rsid w:val="00ED3589"/>
    <w:rsid w:val="00ED4FA2"/>
    <w:rsid w:val="00ED6503"/>
    <w:rsid w:val="00ED731F"/>
    <w:rsid w:val="00ED7A52"/>
    <w:rsid w:val="00EE069E"/>
    <w:rsid w:val="00EE072D"/>
    <w:rsid w:val="00EE07F6"/>
    <w:rsid w:val="00EE1137"/>
    <w:rsid w:val="00EE2C3E"/>
    <w:rsid w:val="00EE415A"/>
    <w:rsid w:val="00EE533F"/>
    <w:rsid w:val="00EE5736"/>
    <w:rsid w:val="00EE5790"/>
    <w:rsid w:val="00EE5CD4"/>
    <w:rsid w:val="00EE6112"/>
    <w:rsid w:val="00EE64A1"/>
    <w:rsid w:val="00EE6CA9"/>
    <w:rsid w:val="00EE7904"/>
    <w:rsid w:val="00EF0A98"/>
    <w:rsid w:val="00EF0C79"/>
    <w:rsid w:val="00EF0FFC"/>
    <w:rsid w:val="00EF1292"/>
    <w:rsid w:val="00EF31D8"/>
    <w:rsid w:val="00EF3626"/>
    <w:rsid w:val="00EF3E96"/>
    <w:rsid w:val="00EF4660"/>
    <w:rsid w:val="00EF647A"/>
    <w:rsid w:val="00EF6A0E"/>
    <w:rsid w:val="00EF71A8"/>
    <w:rsid w:val="00F01413"/>
    <w:rsid w:val="00F0492B"/>
    <w:rsid w:val="00F05913"/>
    <w:rsid w:val="00F05DFF"/>
    <w:rsid w:val="00F06527"/>
    <w:rsid w:val="00F069B2"/>
    <w:rsid w:val="00F0707B"/>
    <w:rsid w:val="00F076C7"/>
    <w:rsid w:val="00F1014A"/>
    <w:rsid w:val="00F104D4"/>
    <w:rsid w:val="00F11EB2"/>
    <w:rsid w:val="00F12A7E"/>
    <w:rsid w:val="00F1377C"/>
    <w:rsid w:val="00F1384D"/>
    <w:rsid w:val="00F13AE3"/>
    <w:rsid w:val="00F146B8"/>
    <w:rsid w:val="00F161DF"/>
    <w:rsid w:val="00F166E4"/>
    <w:rsid w:val="00F2192D"/>
    <w:rsid w:val="00F21DE5"/>
    <w:rsid w:val="00F22752"/>
    <w:rsid w:val="00F23969"/>
    <w:rsid w:val="00F241C8"/>
    <w:rsid w:val="00F245E0"/>
    <w:rsid w:val="00F25E98"/>
    <w:rsid w:val="00F26617"/>
    <w:rsid w:val="00F27822"/>
    <w:rsid w:val="00F329F3"/>
    <w:rsid w:val="00F348B7"/>
    <w:rsid w:val="00F37866"/>
    <w:rsid w:val="00F40665"/>
    <w:rsid w:val="00F40C6B"/>
    <w:rsid w:val="00F41503"/>
    <w:rsid w:val="00F42C53"/>
    <w:rsid w:val="00F44BFF"/>
    <w:rsid w:val="00F45076"/>
    <w:rsid w:val="00F45174"/>
    <w:rsid w:val="00F46CA5"/>
    <w:rsid w:val="00F475B3"/>
    <w:rsid w:val="00F479E1"/>
    <w:rsid w:val="00F51888"/>
    <w:rsid w:val="00F51B83"/>
    <w:rsid w:val="00F51F91"/>
    <w:rsid w:val="00F52F3F"/>
    <w:rsid w:val="00F55001"/>
    <w:rsid w:val="00F555CA"/>
    <w:rsid w:val="00F5681B"/>
    <w:rsid w:val="00F5762A"/>
    <w:rsid w:val="00F60885"/>
    <w:rsid w:val="00F61B87"/>
    <w:rsid w:val="00F61B89"/>
    <w:rsid w:val="00F66911"/>
    <w:rsid w:val="00F66BB5"/>
    <w:rsid w:val="00F66DBC"/>
    <w:rsid w:val="00F66E14"/>
    <w:rsid w:val="00F70DF5"/>
    <w:rsid w:val="00F71CF0"/>
    <w:rsid w:val="00F71F11"/>
    <w:rsid w:val="00F72F4A"/>
    <w:rsid w:val="00F74726"/>
    <w:rsid w:val="00F755C0"/>
    <w:rsid w:val="00F76688"/>
    <w:rsid w:val="00F76C4E"/>
    <w:rsid w:val="00F80E90"/>
    <w:rsid w:val="00F81C20"/>
    <w:rsid w:val="00F82C26"/>
    <w:rsid w:val="00F83861"/>
    <w:rsid w:val="00F84E5C"/>
    <w:rsid w:val="00F84F61"/>
    <w:rsid w:val="00F85736"/>
    <w:rsid w:val="00F85F69"/>
    <w:rsid w:val="00F861E6"/>
    <w:rsid w:val="00F91CD8"/>
    <w:rsid w:val="00F92B9B"/>
    <w:rsid w:val="00F92FA5"/>
    <w:rsid w:val="00F95B4E"/>
    <w:rsid w:val="00FA0454"/>
    <w:rsid w:val="00FA197A"/>
    <w:rsid w:val="00FA1D34"/>
    <w:rsid w:val="00FA2E35"/>
    <w:rsid w:val="00FA2F58"/>
    <w:rsid w:val="00FA3752"/>
    <w:rsid w:val="00FA72DA"/>
    <w:rsid w:val="00FB14F6"/>
    <w:rsid w:val="00FB1F2A"/>
    <w:rsid w:val="00FB225B"/>
    <w:rsid w:val="00FB3492"/>
    <w:rsid w:val="00FB52FF"/>
    <w:rsid w:val="00FB5530"/>
    <w:rsid w:val="00FB55CD"/>
    <w:rsid w:val="00FB68A1"/>
    <w:rsid w:val="00FC13A8"/>
    <w:rsid w:val="00FC26DA"/>
    <w:rsid w:val="00FC276A"/>
    <w:rsid w:val="00FC5504"/>
    <w:rsid w:val="00FC5506"/>
    <w:rsid w:val="00FC550E"/>
    <w:rsid w:val="00FC57E4"/>
    <w:rsid w:val="00FC63FF"/>
    <w:rsid w:val="00FC6716"/>
    <w:rsid w:val="00FC6C10"/>
    <w:rsid w:val="00FD26DD"/>
    <w:rsid w:val="00FD3ADC"/>
    <w:rsid w:val="00FD3F42"/>
    <w:rsid w:val="00FD7C74"/>
    <w:rsid w:val="00FE374E"/>
    <w:rsid w:val="00FE5693"/>
    <w:rsid w:val="00FE5B6F"/>
    <w:rsid w:val="00FE5CCA"/>
    <w:rsid w:val="00FE64FA"/>
    <w:rsid w:val="00FE6ED3"/>
    <w:rsid w:val="00FF01EB"/>
    <w:rsid w:val="00FF10DD"/>
    <w:rsid w:val="00FF2E42"/>
    <w:rsid w:val="00FF320F"/>
    <w:rsid w:val="00FF355F"/>
    <w:rsid w:val="00FF3758"/>
    <w:rsid w:val="00FF394F"/>
    <w:rsid w:val="00FF3EC3"/>
    <w:rsid w:val="00FF6367"/>
    <w:rsid w:val="00FF7053"/>
    <w:rsid w:val="00FF73FA"/>
    <w:rsid w:val="014BA475"/>
    <w:rsid w:val="018B9849"/>
    <w:rsid w:val="035D0B91"/>
    <w:rsid w:val="0387ED47"/>
    <w:rsid w:val="0426AA44"/>
    <w:rsid w:val="05C43F9A"/>
    <w:rsid w:val="09928C0D"/>
    <w:rsid w:val="099EC98A"/>
    <w:rsid w:val="0AF04D87"/>
    <w:rsid w:val="0DA53DAD"/>
    <w:rsid w:val="0DB2F74C"/>
    <w:rsid w:val="0FB2CD90"/>
    <w:rsid w:val="10B45974"/>
    <w:rsid w:val="113DB235"/>
    <w:rsid w:val="11DB330D"/>
    <w:rsid w:val="1214F118"/>
    <w:rsid w:val="17ACCCFB"/>
    <w:rsid w:val="18DC65DB"/>
    <w:rsid w:val="18EA9EF5"/>
    <w:rsid w:val="19AA7113"/>
    <w:rsid w:val="1A80BDCC"/>
    <w:rsid w:val="1AB8829F"/>
    <w:rsid w:val="1B464174"/>
    <w:rsid w:val="1C44BA7C"/>
    <w:rsid w:val="1DF3C4E1"/>
    <w:rsid w:val="1E0C82DF"/>
    <w:rsid w:val="1EBECA1D"/>
    <w:rsid w:val="1F860D37"/>
    <w:rsid w:val="20B47D0A"/>
    <w:rsid w:val="240A0B86"/>
    <w:rsid w:val="287AF642"/>
    <w:rsid w:val="2A230311"/>
    <w:rsid w:val="2A8B2065"/>
    <w:rsid w:val="2AE44876"/>
    <w:rsid w:val="2BA35F03"/>
    <w:rsid w:val="2CA1F6CD"/>
    <w:rsid w:val="2CD938AE"/>
    <w:rsid w:val="31542D43"/>
    <w:rsid w:val="3155FE2E"/>
    <w:rsid w:val="3179CB1A"/>
    <w:rsid w:val="3208B02B"/>
    <w:rsid w:val="34547B80"/>
    <w:rsid w:val="3B20AD60"/>
    <w:rsid w:val="3BB77FF7"/>
    <w:rsid w:val="3CE6DE8C"/>
    <w:rsid w:val="3D74FDA9"/>
    <w:rsid w:val="3EE12ABA"/>
    <w:rsid w:val="4063C3F4"/>
    <w:rsid w:val="44AE6749"/>
    <w:rsid w:val="44EBA383"/>
    <w:rsid w:val="454539E0"/>
    <w:rsid w:val="463525E1"/>
    <w:rsid w:val="474DD0EA"/>
    <w:rsid w:val="4A4C5E56"/>
    <w:rsid w:val="4A7E0538"/>
    <w:rsid w:val="4A96AE52"/>
    <w:rsid w:val="4B36CA13"/>
    <w:rsid w:val="4BB47B64"/>
    <w:rsid w:val="5128946A"/>
    <w:rsid w:val="54DC4DF7"/>
    <w:rsid w:val="5CFEFFA2"/>
    <w:rsid w:val="5D6E5D15"/>
    <w:rsid w:val="5E9116C5"/>
    <w:rsid w:val="6014AD0E"/>
    <w:rsid w:val="60487930"/>
    <w:rsid w:val="62D01A88"/>
    <w:rsid w:val="62E58400"/>
    <w:rsid w:val="63FFB0C0"/>
    <w:rsid w:val="65ED54DE"/>
    <w:rsid w:val="6706F8E1"/>
    <w:rsid w:val="69B2E55D"/>
    <w:rsid w:val="6A33B7C0"/>
    <w:rsid w:val="6A4CE01D"/>
    <w:rsid w:val="6A9F0CE2"/>
    <w:rsid w:val="6E1BA1F8"/>
    <w:rsid w:val="72CF3DB3"/>
    <w:rsid w:val="72D7F7F6"/>
    <w:rsid w:val="72DCBD1B"/>
    <w:rsid w:val="73CC538C"/>
    <w:rsid w:val="75C7C720"/>
    <w:rsid w:val="75D35AC3"/>
    <w:rsid w:val="776F2B24"/>
    <w:rsid w:val="782ED873"/>
    <w:rsid w:val="79DBA988"/>
    <w:rsid w:val="7D0F550A"/>
    <w:rsid w:val="7D2C7B03"/>
    <w:rsid w:val="7DBEBFE6"/>
    <w:rsid w:val="7E66F8C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A85FB66"/>
  <w15:docId w15:val="{F4765D54-956E-43CF-8FB0-BE6FD0F43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uiPriority="31"/>
    <w:lsdException w:name="Intense Referenc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94F"/>
    <w:pPr>
      <w:spacing w:line="276" w:lineRule="auto"/>
    </w:pPr>
    <w:rPr>
      <w:lang w:val="en-AU"/>
    </w:rPr>
  </w:style>
  <w:style w:type="paragraph" w:styleId="Heading1">
    <w:name w:val="heading 1"/>
    <w:basedOn w:val="Normal"/>
    <w:next w:val="Normal"/>
    <w:link w:val="Heading1Char"/>
    <w:uiPriority w:val="9"/>
    <w:qFormat/>
    <w:rsid w:val="004F3F90"/>
    <w:pPr>
      <w:numPr>
        <w:numId w:val="1"/>
      </w:numPr>
      <w:pBdr>
        <w:top w:val="single" w:sz="24" w:space="0" w:color="auto"/>
        <w:left w:val="single" w:sz="24" w:space="0" w:color="auto"/>
        <w:bottom w:val="single" w:sz="24" w:space="0" w:color="auto"/>
        <w:right w:val="single" w:sz="24" w:space="0" w:color="auto"/>
      </w:pBdr>
      <w:shd w:val="clear" w:color="auto" w:fill="000000" w:themeFill="text1"/>
      <w:outlineLvl w:val="0"/>
    </w:pPr>
    <w:rPr>
      <w:b/>
      <w:bCs/>
      <w:caps/>
      <w:color w:val="FFFFFF"/>
      <w:spacing w:val="15"/>
      <w:sz w:val="24"/>
    </w:rPr>
  </w:style>
  <w:style w:type="paragraph" w:styleId="Heading2">
    <w:name w:val="heading 2"/>
    <w:basedOn w:val="Normal"/>
    <w:next w:val="Normal"/>
    <w:link w:val="Heading2Char"/>
    <w:uiPriority w:val="99"/>
    <w:qFormat/>
    <w:rsid w:val="005248C8"/>
    <w:pPr>
      <w:numPr>
        <w:numId w:val="3"/>
      </w:num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1"/>
    </w:pPr>
    <w:rPr>
      <w:b/>
      <w:caps/>
      <w:spacing w:val="15"/>
    </w:rPr>
  </w:style>
  <w:style w:type="paragraph" w:styleId="Heading3">
    <w:name w:val="heading 3"/>
    <w:aliases w:val="Normal Bold"/>
    <w:basedOn w:val="Normal"/>
    <w:next w:val="Normal"/>
    <w:link w:val="Heading3Char"/>
    <w:uiPriority w:val="99"/>
    <w:qFormat/>
    <w:rsid w:val="00141C77"/>
    <w:pPr>
      <w:jc w:val="center"/>
      <w:outlineLvl w:val="2"/>
    </w:pPr>
    <w:rPr>
      <w:b/>
    </w:rPr>
  </w:style>
  <w:style w:type="paragraph" w:styleId="Heading4">
    <w:name w:val="heading 4"/>
    <w:basedOn w:val="Heading2"/>
    <w:next w:val="Normal"/>
    <w:link w:val="Heading4Char"/>
    <w:uiPriority w:val="99"/>
    <w:qFormat/>
    <w:rsid w:val="004F3F90"/>
    <w:pPr>
      <w:numPr>
        <w:numId w:val="0"/>
      </w:numPr>
      <w:outlineLvl w:val="3"/>
    </w:pPr>
    <w:rPr>
      <w:b w:val="0"/>
      <w:sz w:val="24"/>
      <w:lang w:val="en-US"/>
    </w:rPr>
  </w:style>
  <w:style w:type="paragraph" w:styleId="Heading5">
    <w:name w:val="heading 5"/>
    <w:basedOn w:val="Normal"/>
    <w:next w:val="Normal"/>
    <w:link w:val="Heading5Char"/>
    <w:uiPriority w:val="99"/>
    <w:qFormat/>
    <w:rsid w:val="0021735F"/>
    <w:pPr>
      <w:pBdr>
        <w:bottom w:val="single" w:sz="6" w:space="1" w:color="4F81BD"/>
      </w:pBdr>
      <w:spacing w:before="300"/>
      <w:outlineLvl w:val="4"/>
    </w:pPr>
    <w:rPr>
      <w:caps/>
      <w:color w:val="365F91"/>
      <w:spacing w:val="10"/>
    </w:rPr>
  </w:style>
  <w:style w:type="paragraph" w:styleId="Heading6">
    <w:name w:val="heading 6"/>
    <w:basedOn w:val="Normal"/>
    <w:next w:val="Normal"/>
    <w:link w:val="Heading6Char"/>
    <w:uiPriority w:val="99"/>
    <w:qFormat/>
    <w:rsid w:val="0021735F"/>
    <w:pPr>
      <w:pBdr>
        <w:bottom w:val="dotted" w:sz="6" w:space="1" w:color="4F81BD"/>
      </w:pBdr>
      <w:spacing w:before="300"/>
      <w:outlineLvl w:val="5"/>
    </w:pPr>
    <w:rPr>
      <w:caps/>
      <w:color w:val="365F91"/>
      <w:spacing w:val="10"/>
    </w:rPr>
  </w:style>
  <w:style w:type="paragraph" w:styleId="Heading7">
    <w:name w:val="heading 7"/>
    <w:basedOn w:val="Normal"/>
    <w:next w:val="Normal"/>
    <w:link w:val="Heading7Char"/>
    <w:uiPriority w:val="99"/>
    <w:qFormat/>
    <w:rsid w:val="0021735F"/>
    <w:pPr>
      <w:spacing w:before="300"/>
      <w:outlineLvl w:val="6"/>
    </w:pPr>
    <w:rPr>
      <w:caps/>
      <w:color w:val="365F91"/>
      <w:spacing w:val="10"/>
    </w:rPr>
  </w:style>
  <w:style w:type="paragraph" w:styleId="Heading8">
    <w:name w:val="heading 8"/>
    <w:basedOn w:val="Normal"/>
    <w:next w:val="Normal"/>
    <w:link w:val="Heading8Char"/>
    <w:uiPriority w:val="99"/>
    <w:qFormat/>
    <w:rsid w:val="0021735F"/>
    <w:pPr>
      <w:spacing w:before="300"/>
      <w:outlineLvl w:val="7"/>
    </w:pPr>
    <w:rPr>
      <w:caps/>
      <w:spacing w:val="10"/>
      <w:sz w:val="18"/>
      <w:szCs w:val="18"/>
    </w:rPr>
  </w:style>
  <w:style w:type="paragraph" w:styleId="Heading9">
    <w:name w:val="heading 9"/>
    <w:basedOn w:val="Normal"/>
    <w:next w:val="Normal"/>
    <w:link w:val="Heading9Char"/>
    <w:uiPriority w:val="99"/>
    <w:qFormat/>
    <w:rsid w:val="0021735F"/>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F90"/>
    <w:rPr>
      <w:b/>
      <w:bCs/>
      <w:caps/>
      <w:color w:val="FFFFFF"/>
      <w:spacing w:val="15"/>
      <w:sz w:val="24"/>
      <w:shd w:val="clear" w:color="auto" w:fill="000000" w:themeFill="text1"/>
      <w:lang w:val="en-AU"/>
    </w:rPr>
  </w:style>
  <w:style w:type="character" w:customStyle="1" w:styleId="Heading2Char">
    <w:name w:val="Heading 2 Char"/>
    <w:basedOn w:val="DefaultParagraphFont"/>
    <w:link w:val="Heading2"/>
    <w:uiPriority w:val="99"/>
    <w:rsid w:val="005248C8"/>
    <w:rPr>
      <w:b/>
      <w:caps/>
      <w:spacing w:val="15"/>
      <w:shd w:val="clear" w:color="auto" w:fill="BFBFBF" w:themeFill="background1" w:themeFillShade="BF"/>
      <w:lang w:val="en-AU"/>
    </w:rPr>
  </w:style>
  <w:style w:type="character" w:customStyle="1" w:styleId="Heading3Char">
    <w:name w:val="Heading 3 Char"/>
    <w:aliases w:val="Normal Bold Char"/>
    <w:basedOn w:val="DefaultParagraphFont"/>
    <w:link w:val="Heading3"/>
    <w:uiPriority w:val="99"/>
    <w:rsid w:val="00141C77"/>
    <w:rPr>
      <w:b/>
      <w:lang w:val="en-AU"/>
    </w:rPr>
  </w:style>
  <w:style w:type="character" w:customStyle="1" w:styleId="Heading4Char">
    <w:name w:val="Heading 4 Char"/>
    <w:basedOn w:val="DefaultParagraphFont"/>
    <w:link w:val="Heading4"/>
    <w:uiPriority w:val="99"/>
    <w:rsid w:val="004F3F90"/>
    <w:rPr>
      <w:caps/>
      <w:spacing w:val="15"/>
      <w:sz w:val="24"/>
      <w:shd w:val="clear" w:color="auto" w:fill="BFBFBF" w:themeFill="background1" w:themeFillShade="BF"/>
    </w:rPr>
  </w:style>
  <w:style w:type="character" w:customStyle="1" w:styleId="Heading5Char">
    <w:name w:val="Heading 5 Char"/>
    <w:basedOn w:val="DefaultParagraphFont"/>
    <w:link w:val="Heading5"/>
    <w:uiPriority w:val="99"/>
    <w:rsid w:val="0021735F"/>
    <w:rPr>
      <w:rFonts w:cs="Times New Roman"/>
      <w:caps/>
      <w:color w:val="365F91"/>
      <w:spacing w:val="10"/>
    </w:rPr>
  </w:style>
  <w:style w:type="character" w:customStyle="1" w:styleId="Heading6Char">
    <w:name w:val="Heading 6 Char"/>
    <w:basedOn w:val="DefaultParagraphFont"/>
    <w:link w:val="Heading6"/>
    <w:uiPriority w:val="99"/>
    <w:rsid w:val="0021735F"/>
    <w:rPr>
      <w:rFonts w:cs="Times New Roman"/>
      <w:caps/>
      <w:color w:val="365F91"/>
      <w:spacing w:val="10"/>
    </w:rPr>
  </w:style>
  <w:style w:type="character" w:customStyle="1" w:styleId="Heading7Char">
    <w:name w:val="Heading 7 Char"/>
    <w:basedOn w:val="DefaultParagraphFont"/>
    <w:link w:val="Heading7"/>
    <w:uiPriority w:val="99"/>
    <w:rsid w:val="0021735F"/>
    <w:rPr>
      <w:rFonts w:cs="Times New Roman"/>
      <w:caps/>
      <w:color w:val="365F91"/>
      <w:spacing w:val="10"/>
    </w:rPr>
  </w:style>
  <w:style w:type="character" w:customStyle="1" w:styleId="Heading8Char">
    <w:name w:val="Heading 8 Char"/>
    <w:basedOn w:val="DefaultParagraphFont"/>
    <w:link w:val="Heading8"/>
    <w:uiPriority w:val="99"/>
    <w:rsid w:val="0021735F"/>
    <w:rPr>
      <w:rFonts w:cs="Times New Roman"/>
      <w:caps/>
      <w:spacing w:val="10"/>
      <w:sz w:val="18"/>
      <w:szCs w:val="18"/>
    </w:rPr>
  </w:style>
  <w:style w:type="character" w:customStyle="1" w:styleId="Heading9Char">
    <w:name w:val="Heading 9 Char"/>
    <w:basedOn w:val="DefaultParagraphFont"/>
    <w:link w:val="Heading9"/>
    <w:uiPriority w:val="99"/>
    <w:semiHidden/>
    <w:rsid w:val="0021735F"/>
    <w:rPr>
      <w:rFonts w:cs="Times New Roman"/>
      <w:i/>
      <w:caps/>
      <w:spacing w:val="10"/>
      <w:sz w:val="18"/>
      <w:szCs w:val="18"/>
    </w:rPr>
  </w:style>
  <w:style w:type="paragraph" w:styleId="ListParagraph">
    <w:name w:val="List Paragraph"/>
    <w:basedOn w:val="Normal"/>
    <w:link w:val="ListParagraphChar"/>
    <w:uiPriority w:val="34"/>
    <w:qFormat/>
    <w:rsid w:val="009B401F"/>
    <w:pPr>
      <w:numPr>
        <w:numId w:val="2"/>
      </w:numPr>
      <w:pBdr>
        <w:top w:val="single" w:sz="24" w:space="0" w:color="4F81BD"/>
        <w:left w:val="single" w:sz="24" w:space="0" w:color="4F81BD"/>
        <w:bottom w:val="single" w:sz="24" w:space="0" w:color="4F81BD"/>
        <w:right w:val="single" w:sz="24" w:space="0" w:color="4F81BD"/>
      </w:pBdr>
      <w:shd w:val="clear" w:color="auto" w:fill="4F81BD"/>
      <w:contextualSpacing/>
      <w:outlineLvl w:val="0"/>
    </w:pPr>
    <w:rPr>
      <w:b/>
      <w:bCs/>
      <w:caps/>
      <w:color w:val="FFFFFF"/>
      <w:spacing w:val="15"/>
    </w:rPr>
  </w:style>
  <w:style w:type="character" w:styleId="CommentReference">
    <w:name w:val="annotation reference"/>
    <w:basedOn w:val="DefaultParagraphFont"/>
    <w:uiPriority w:val="99"/>
    <w:semiHidden/>
    <w:rsid w:val="0021735F"/>
    <w:rPr>
      <w:rFonts w:cs="Times New Roman"/>
      <w:sz w:val="16"/>
      <w:szCs w:val="16"/>
    </w:rPr>
  </w:style>
  <w:style w:type="paragraph" w:styleId="CommentText">
    <w:name w:val="annotation text"/>
    <w:basedOn w:val="Normal"/>
    <w:link w:val="CommentTextChar"/>
    <w:uiPriority w:val="99"/>
    <w:semiHidden/>
    <w:rsid w:val="0021735F"/>
    <w:pPr>
      <w:spacing w:line="240" w:lineRule="auto"/>
    </w:pPr>
  </w:style>
  <w:style w:type="character" w:customStyle="1" w:styleId="CommentTextChar">
    <w:name w:val="Comment Text Char"/>
    <w:basedOn w:val="DefaultParagraphFont"/>
    <w:link w:val="CommentText"/>
    <w:uiPriority w:val="99"/>
    <w:semiHidden/>
    <w:rsid w:val="0021735F"/>
    <w:rPr>
      <w:rFonts w:cs="Times New Roman"/>
      <w:sz w:val="20"/>
      <w:szCs w:val="20"/>
    </w:rPr>
  </w:style>
  <w:style w:type="paragraph" w:styleId="CommentSubject">
    <w:name w:val="annotation subject"/>
    <w:basedOn w:val="CommentText"/>
    <w:next w:val="CommentText"/>
    <w:link w:val="CommentSubjectChar"/>
    <w:uiPriority w:val="99"/>
    <w:semiHidden/>
    <w:rsid w:val="0021735F"/>
    <w:rPr>
      <w:b/>
      <w:bCs/>
    </w:rPr>
  </w:style>
  <w:style w:type="character" w:customStyle="1" w:styleId="CommentSubjectChar">
    <w:name w:val="Comment Subject Char"/>
    <w:basedOn w:val="CommentTextChar"/>
    <w:link w:val="CommentSubject"/>
    <w:uiPriority w:val="99"/>
    <w:semiHidden/>
    <w:rsid w:val="0021735F"/>
    <w:rPr>
      <w:rFonts w:cs="Times New Roman"/>
      <w:b/>
      <w:bCs/>
      <w:sz w:val="20"/>
      <w:szCs w:val="20"/>
    </w:rPr>
  </w:style>
  <w:style w:type="paragraph" w:styleId="BalloonText">
    <w:name w:val="Balloon Text"/>
    <w:basedOn w:val="Normal"/>
    <w:link w:val="BalloonTextChar"/>
    <w:uiPriority w:val="99"/>
    <w:semiHidden/>
    <w:rsid w:val="002173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35F"/>
    <w:rPr>
      <w:rFonts w:ascii="Tahoma" w:hAnsi="Tahoma" w:cs="Tahoma"/>
      <w:sz w:val="16"/>
      <w:szCs w:val="16"/>
    </w:rPr>
  </w:style>
  <w:style w:type="paragraph" w:styleId="Header">
    <w:name w:val="header"/>
    <w:basedOn w:val="Normal"/>
    <w:link w:val="HeaderChar"/>
    <w:uiPriority w:val="99"/>
    <w:rsid w:val="0021735F"/>
    <w:pPr>
      <w:tabs>
        <w:tab w:val="center" w:pos="4680"/>
        <w:tab w:val="right" w:pos="9360"/>
      </w:tabs>
      <w:spacing w:line="240" w:lineRule="auto"/>
    </w:pPr>
  </w:style>
  <w:style w:type="character" w:customStyle="1" w:styleId="HeaderChar">
    <w:name w:val="Header Char"/>
    <w:basedOn w:val="DefaultParagraphFont"/>
    <w:link w:val="Header"/>
    <w:uiPriority w:val="99"/>
    <w:rsid w:val="0021735F"/>
    <w:rPr>
      <w:rFonts w:cs="Times New Roman"/>
    </w:rPr>
  </w:style>
  <w:style w:type="paragraph" w:styleId="Footer">
    <w:name w:val="footer"/>
    <w:basedOn w:val="Normal"/>
    <w:link w:val="FooterChar"/>
    <w:uiPriority w:val="99"/>
    <w:rsid w:val="0021735F"/>
    <w:pPr>
      <w:tabs>
        <w:tab w:val="center" w:pos="4680"/>
        <w:tab w:val="right" w:pos="9360"/>
      </w:tabs>
      <w:spacing w:line="240" w:lineRule="auto"/>
    </w:pPr>
  </w:style>
  <w:style w:type="character" w:customStyle="1" w:styleId="FooterChar">
    <w:name w:val="Footer Char"/>
    <w:basedOn w:val="DefaultParagraphFont"/>
    <w:link w:val="Footer"/>
    <w:uiPriority w:val="99"/>
    <w:rsid w:val="0021735F"/>
    <w:rPr>
      <w:rFonts w:cs="Times New Roman"/>
    </w:rPr>
  </w:style>
  <w:style w:type="paragraph" w:styleId="Caption">
    <w:name w:val="caption"/>
    <w:basedOn w:val="Normal"/>
    <w:next w:val="Normal"/>
    <w:uiPriority w:val="99"/>
    <w:rsid w:val="0021735F"/>
    <w:rPr>
      <w:b/>
      <w:bCs/>
      <w:color w:val="365F91"/>
      <w:sz w:val="16"/>
      <w:szCs w:val="16"/>
    </w:rPr>
  </w:style>
  <w:style w:type="paragraph" w:styleId="Title">
    <w:name w:val="Title"/>
    <w:basedOn w:val="Normal"/>
    <w:next w:val="Normal"/>
    <w:link w:val="TitleChar"/>
    <w:uiPriority w:val="10"/>
    <w:rsid w:val="0021735F"/>
    <w:pPr>
      <w:spacing w:before="720"/>
    </w:pPr>
    <w:rPr>
      <w:caps/>
      <w:color w:val="4F81BD"/>
      <w:spacing w:val="10"/>
      <w:kern w:val="28"/>
      <w:sz w:val="52"/>
      <w:szCs w:val="52"/>
    </w:rPr>
  </w:style>
  <w:style w:type="character" w:customStyle="1" w:styleId="TitleChar">
    <w:name w:val="Title Char"/>
    <w:basedOn w:val="DefaultParagraphFont"/>
    <w:link w:val="Title"/>
    <w:uiPriority w:val="10"/>
    <w:rsid w:val="0021735F"/>
    <w:rPr>
      <w:rFonts w:cs="Times New Roman"/>
      <w:caps/>
      <w:color w:val="4F81BD"/>
      <w:spacing w:val="10"/>
      <w:kern w:val="28"/>
      <w:sz w:val="52"/>
      <w:szCs w:val="52"/>
    </w:rPr>
  </w:style>
  <w:style w:type="paragraph" w:styleId="Subtitle">
    <w:name w:val="Subtitle"/>
    <w:basedOn w:val="Normal"/>
    <w:next w:val="Normal"/>
    <w:link w:val="SubtitleChar"/>
    <w:uiPriority w:val="99"/>
    <w:qFormat/>
    <w:rsid w:val="0021735F"/>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99"/>
    <w:rsid w:val="0021735F"/>
    <w:rPr>
      <w:rFonts w:cs="Times New Roman"/>
      <w:caps/>
      <w:color w:val="595959"/>
      <w:spacing w:val="10"/>
      <w:sz w:val="24"/>
      <w:szCs w:val="24"/>
    </w:rPr>
  </w:style>
  <w:style w:type="character" w:styleId="Strong">
    <w:name w:val="Strong"/>
    <w:basedOn w:val="DefaultParagraphFont"/>
    <w:uiPriority w:val="22"/>
    <w:rsid w:val="0021735F"/>
    <w:rPr>
      <w:rFonts w:cs="Times New Roman"/>
      <w:b/>
    </w:rPr>
  </w:style>
  <w:style w:type="character" w:styleId="Emphasis">
    <w:name w:val="Emphasis"/>
    <w:basedOn w:val="DefaultParagraphFont"/>
    <w:uiPriority w:val="20"/>
    <w:qFormat/>
    <w:rsid w:val="0021735F"/>
    <w:rPr>
      <w:rFonts w:cs="Times New Roman"/>
      <w:caps/>
      <w:color w:val="243F60"/>
      <w:spacing w:val="5"/>
    </w:rPr>
  </w:style>
  <w:style w:type="paragraph" w:styleId="NoSpacing">
    <w:name w:val="No Spacing"/>
    <w:basedOn w:val="Normal"/>
    <w:uiPriority w:val="99"/>
    <w:qFormat/>
    <w:rsid w:val="0021735F"/>
    <w:pPr>
      <w:spacing w:line="240" w:lineRule="auto"/>
    </w:pPr>
  </w:style>
  <w:style w:type="character" w:customStyle="1" w:styleId="NoSpacingChar">
    <w:name w:val="No Spacing Char"/>
    <w:basedOn w:val="DefaultParagraphFont"/>
    <w:uiPriority w:val="99"/>
    <w:rsid w:val="0021735F"/>
    <w:rPr>
      <w:rFonts w:cs="Times New Roman"/>
      <w:sz w:val="20"/>
      <w:szCs w:val="20"/>
    </w:rPr>
  </w:style>
  <w:style w:type="paragraph" w:styleId="Quote">
    <w:name w:val="Quote"/>
    <w:basedOn w:val="Normal"/>
    <w:next w:val="Normal"/>
    <w:link w:val="QuoteChar"/>
    <w:uiPriority w:val="99"/>
    <w:qFormat/>
    <w:rsid w:val="0021735F"/>
    <w:rPr>
      <w:i/>
      <w:iCs/>
    </w:rPr>
  </w:style>
  <w:style w:type="character" w:customStyle="1" w:styleId="QuoteChar">
    <w:name w:val="Quote Char"/>
    <w:basedOn w:val="DefaultParagraphFont"/>
    <w:link w:val="Quote"/>
    <w:uiPriority w:val="99"/>
    <w:rsid w:val="0021735F"/>
    <w:rPr>
      <w:rFonts w:cs="Times New Roman"/>
      <w:i/>
      <w:iCs/>
      <w:sz w:val="20"/>
      <w:szCs w:val="20"/>
    </w:rPr>
  </w:style>
  <w:style w:type="paragraph" w:styleId="IntenseQuote">
    <w:name w:val="Intense Quote"/>
    <w:basedOn w:val="Normal"/>
    <w:next w:val="Normal"/>
    <w:link w:val="IntenseQuoteChar"/>
    <w:uiPriority w:val="99"/>
    <w:qFormat/>
    <w:rsid w:val="0021735F"/>
    <w:pPr>
      <w:pBdr>
        <w:top w:val="single" w:sz="4" w:space="10" w:color="4F81BD"/>
        <w:left w:val="single" w:sz="4" w:space="10" w:color="4F81BD"/>
      </w:pBdr>
      <w:ind w:left="1296" w:right="1152"/>
      <w:jc w:val="both"/>
    </w:pPr>
    <w:rPr>
      <w:i/>
      <w:iCs/>
      <w:color w:val="4F81BD"/>
    </w:rPr>
  </w:style>
  <w:style w:type="character" w:customStyle="1" w:styleId="IntenseQuoteChar">
    <w:name w:val="Intense Quote Char"/>
    <w:basedOn w:val="DefaultParagraphFont"/>
    <w:link w:val="IntenseQuote"/>
    <w:uiPriority w:val="99"/>
    <w:rsid w:val="0021735F"/>
    <w:rPr>
      <w:rFonts w:cs="Times New Roman"/>
      <w:i/>
      <w:iCs/>
      <w:color w:val="4F81BD"/>
      <w:sz w:val="20"/>
      <w:szCs w:val="20"/>
    </w:rPr>
  </w:style>
  <w:style w:type="character" w:styleId="SubtleEmphasis">
    <w:name w:val="Subtle Emphasis"/>
    <w:basedOn w:val="DefaultParagraphFont"/>
    <w:uiPriority w:val="99"/>
    <w:qFormat/>
    <w:rsid w:val="0021735F"/>
    <w:rPr>
      <w:i/>
      <w:color w:val="243F60"/>
    </w:rPr>
  </w:style>
  <w:style w:type="character" w:styleId="IntenseEmphasis">
    <w:name w:val="Intense Emphasis"/>
    <w:basedOn w:val="DefaultParagraphFont"/>
    <w:uiPriority w:val="99"/>
    <w:qFormat/>
    <w:rsid w:val="0021735F"/>
    <w:rPr>
      <w:b/>
      <w:caps/>
      <w:color w:val="243F60"/>
      <w:spacing w:val="10"/>
    </w:rPr>
  </w:style>
  <w:style w:type="character" w:styleId="SubtleReference">
    <w:name w:val="Subtle Reference"/>
    <w:basedOn w:val="DefaultParagraphFont"/>
    <w:uiPriority w:val="31"/>
    <w:rsid w:val="0021735F"/>
    <w:rPr>
      <w:b/>
      <w:color w:val="4F81BD"/>
    </w:rPr>
  </w:style>
  <w:style w:type="character" w:styleId="IntenseReference">
    <w:name w:val="Intense Reference"/>
    <w:basedOn w:val="DefaultParagraphFont"/>
    <w:uiPriority w:val="99"/>
    <w:qFormat/>
    <w:rsid w:val="0021735F"/>
    <w:rPr>
      <w:b/>
      <w:i/>
      <w:caps/>
      <w:color w:val="4F81BD"/>
    </w:rPr>
  </w:style>
  <w:style w:type="character" w:styleId="BookTitle">
    <w:name w:val="Book Title"/>
    <w:basedOn w:val="DefaultParagraphFont"/>
    <w:uiPriority w:val="99"/>
    <w:rsid w:val="0021735F"/>
    <w:rPr>
      <w:b/>
      <w:i/>
      <w:spacing w:val="9"/>
    </w:rPr>
  </w:style>
  <w:style w:type="paragraph" w:styleId="TOCHeading">
    <w:name w:val="TOC Heading"/>
    <w:basedOn w:val="Heading1"/>
    <w:next w:val="Normal"/>
    <w:uiPriority w:val="39"/>
    <w:qFormat/>
    <w:rsid w:val="0021735F"/>
    <w:pPr>
      <w:outlineLvl w:val="9"/>
    </w:pPr>
  </w:style>
  <w:style w:type="paragraph" w:styleId="TOC1">
    <w:name w:val="toc 1"/>
    <w:basedOn w:val="Normal"/>
    <w:next w:val="Normal"/>
    <w:autoRedefine/>
    <w:uiPriority w:val="39"/>
    <w:rsid w:val="00EF6A0E"/>
    <w:pPr>
      <w:tabs>
        <w:tab w:val="left" w:pos="400"/>
        <w:tab w:val="right" w:leader="dot" w:pos="9923"/>
      </w:tabs>
      <w:spacing w:line="360" w:lineRule="auto"/>
    </w:pPr>
  </w:style>
  <w:style w:type="paragraph" w:styleId="TOC2">
    <w:name w:val="toc 2"/>
    <w:basedOn w:val="Normal"/>
    <w:next w:val="Normal"/>
    <w:autoRedefine/>
    <w:uiPriority w:val="39"/>
    <w:rsid w:val="0021735F"/>
    <w:pPr>
      <w:spacing w:after="100"/>
      <w:ind w:left="200"/>
    </w:pPr>
  </w:style>
  <w:style w:type="paragraph" w:styleId="TOC3">
    <w:name w:val="toc 3"/>
    <w:basedOn w:val="Normal"/>
    <w:next w:val="Normal"/>
    <w:autoRedefine/>
    <w:uiPriority w:val="39"/>
    <w:rsid w:val="0021735F"/>
    <w:pPr>
      <w:spacing w:after="100"/>
      <w:ind w:left="400"/>
    </w:pPr>
  </w:style>
  <w:style w:type="character" w:styleId="Hyperlink">
    <w:name w:val="Hyperlink"/>
    <w:basedOn w:val="DefaultParagraphFont"/>
    <w:uiPriority w:val="99"/>
    <w:rsid w:val="0021735F"/>
    <w:rPr>
      <w:rFonts w:cs="Times New Roman"/>
      <w:color w:val="0000FF"/>
      <w:u w:val="single"/>
    </w:rPr>
  </w:style>
  <w:style w:type="paragraph" w:styleId="Revision">
    <w:name w:val="Revision"/>
    <w:hidden/>
    <w:uiPriority w:val="99"/>
    <w:semiHidden/>
    <w:rsid w:val="0021735F"/>
    <w:rPr>
      <w:sz w:val="20"/>
      <w:szCs w:val="20"/>
      <w:lang w:val="en-AU"/>
    </w:rPr>
  </w:style>
  <w:style w:type="paragraph" w:styleId="NormalWeb">
    <w:name w:val="Normal (Web)"/>
    <w:basedOn w:val="Normal"/>
    <w:uiPriority w:val="99"/>
    <w:semiHidden/>
    <w:rsid w:val="0021735F"/>
    <w:pPr>
      <w:spacing w:before="100" w:beforeAutospacing="1" w:after="100" w:afterAutospacing="1" w:line="240" w:lineRule="auto"/>
    </w:pPr>
    <w:rPr>
      <w:rFonts w:ascii="Times New Roman" w:hAnsi="Times New Roman"/>
      <w:sz w:val="24"/>
      <w:szCs w:val="24"/>
      <w:lang w:eastAsia="en-AU"/>
    </w:rPr>
  </w:style>
  <w:style w:type="paragraph" w:styleId="BodyText">
    <w:name w:val="Body Text"/>
    <w:basedOn w:val="Normal"/>
    <w:link w:val="BodyTextChar"/>
    <w:uiPriority w:val="99"/>
    <w:semiHidden/>
    <w:rsid w:val="0021735F"/>
    <w:pPr>
      <w:spacing w:before="120"/>
      <w:jc w:val="both"/>
    </w:pPr>
  </w:style>
  <w:style w:type="character" w:customStyle="1" w:styleId="BodyTextChar">
    <w:name w:val="Body Text Char"/>
    <w:basedOn w:val="DefaultParagraphFont"/>
    <w:link w:val="BodyText"/>
    <w:uiPriority w:val="99"/>
    <w:semiHidden/>
    <w:rsid w:val="00136FF5"/>
    <w:rPr>
      <w:sz w:val="20"/>
      <w:szCs w:val="20"/>
      <w:lang w:val="en-AU"/>
    </w:rPr>
  </w:style>
  <w:style w:type="paragraph" w:styleId="BodyText2">
    <w:name w:val="Body Text 2"/>
    <w:basedOn w:val="Normal"/>
    <w:link w:val="BodyText2Char"/>
    <w:rsid w:val="002173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Pr>
      <w:rFonts w:ascii="Arial-ItalicMT" w:hAnsi="Arial-ItalicMT"/>
      <w:i/>
      <w:color w:val="0000FF"/>
      <w:sz w:val="24"/>
      <w:lang w:val="en-US"/>
    </w:rPr>
  </w:style>
  <w:style w:type="character" w:customStyle="1" w:styleId="BodyText2Char">
    <w:name w:val="Body Text 2 Char"/>
    <w:basedOn w:val="DefaultParagraphFont"/>
    <w:link w:val="BodyText2"/>
    <w:uiPriority w:val="99"/>
    <w:semiHidden/>
    <w:rsid w:val="00136FF5"/>
    <w:rPr>
      <w:sz w:val="20"/>
      <w:szCs w:val="20"/>
      <w:lang w:val="en-AU"/>
    </w:rPr>
  </w:style>
  <w:style w:type="table" w:styleId="TableGrid">
    <w:name w:val="Table Grid"/>
    <w:basedOn w:val="TableNormal"/>
    <w:uiPriority w:val="99"/>
    <w:rsid w:val="00D82AC7"/>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band1Horz">
      <w:tblPr/>
      <w:tcPr>
        <w:shd w:val="clear" w:color="auto" w:fill="F3F7FB"/>
      </w:tcPr>
    </w:tblStylePr>
  </w:style>
  <w:style w:type="table" w:customStyle="1" w:styleId="TableGrid1">
    <w:name w:val="Table Grid1"/>
    <w:basedOn w:val="TableNormal"/>
    <w:next w:val="TableGrid"/>
    <w:uiPriority w:val="59"/>
    <w:rsid w:val="00EA348B"/>
    <w:rPr>
      <w:rFonts w:eastAsia="Calibri"/>
      <w:lang w:val="en-AU"/>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4F81BD" w:themeFill="accent1"/>
      </w:tcPr>
    </w:tblStylePr>
    <w:tblStylePr w:type="band1Horz">
      <w:tblPr/>
      <w:tcPr>
        <w:shd w:val="clear" w:color="auto" w:fill="F3F7FB"/>
      </w:tcPr>
    </w:tblStylePr>
  </w:style>
  <w:style w:type="character" w:styleId="FollowedHyperlink">
    <w:name w:val="FollowedHyperlink"/>
    <w:basedOn w:val="DefaultParagraphFont"/>
    <w:uiPriority w:val="99"/>
    <w:semiHidden/>
    <w:unhideWhenUsed/>
    <w:rsid w:val="00FC57E4"/>
    <w:rPr>
      <w:color w:val="800080" w:themeColor="followedHyperlink"/>
      <w:u w:val="single"/>
    </w:rPr>
  </w:style>
  <w:style w:type="paragraph" w:customStyle="1" w:styleId="Normal2">
    <w:name w:val="Normal 2"/>
    <w:basedOn w:val="BodyText"/>
    <w:link w:val="Normal2Char"/>
    <w:qFormat/>
    <w:rsid w:val="00141C77"/>
    <w:pPr>
      <w:spacing w:before="0"/>
      <w:jc w:val="left"/>
    </w:pPr>
    <w:rPr>
      <w:i/>
    </w:rPr>
  </w:style>
  <w:style w:type="character" w:customStyle="1" w:styleId="Normal2Char">
    <w:name w:val="Normal 2 Char"/>
    <w:basedOn w:val="BodyTextChar"/>
    <w:link w:val="Normal2"/>
    <w:rsid w:val="00141C77"/>
    <w:rPr>
      <w:i/>
      <w:sz w:val="20"/>
      <w:szCs w:val="20"/>
      <w:lang w:val="en-AU"/>
    </w:rPr>
  </w:style>
  <w:style w:type="paragraph" w:styleId="FootnoteText">
    <w:name w:val="footnote text"/>
    <w:basedOn w:val="Normal"/>
    <w:link w:val="FootnoteTextChar"/>
    <w:uiPriority w:val="99"/>
    <w:semiHidden/>
    <w:unhideWhenUsed/>
    <w:rsid w:val="00385123"/>
    <w:pPr>
      <w:spacing w:line="240" w:lineRule="auto"/>
    </w:pPr>
    <w:rPr>
      <w:sz w:val="20"/>
      <w:szCs w:val="20"/>
    </w:rPr>
  </w:style>
  <w:style w:type="character" w:customStyle="1" w:styleId="FootnoteTextChar">
    <w:name w:val="Footnote Text Char"/>
    <w:basedOn w:val="DefaultParagraphFont"/>
    <w:link w:val="FootnoteText"/>
    <w:uiPriority w:val="99"/>
    <w:semiHidden/>
    <w:rsid w:val="00385123"/>
    <w:rPr>
      <w:sz w:val="20"/>
      <w:szCs w:val="20"/>
      <w:lang w:val="en-AU"/>
    </w:rPr>
  </w:style>
  <w:style w:type="character" w:styleId="FootnoteReference">
    <w:name w:val="footnote reference"/>
    <w:basedOn w:val="DefaultParagraphFont"/>
    <w:uiPriority w:val="99"/>
    <w:semiHidden/>
    <w:unhideWhenUsed/>
    <w:rsid w:val="00385123"/>
    <w:rPr>
      <w:vertAlign w:val="superscript"/>
    </w:rPr>
  </w:style>
  <w:style w:type="table" w:customStyle="1" w:styleId="LightList-Accent11">
    <w:name w:val="Light List - Accent 11"/>
    <w:basedOn w:val="TableNormal"/>
    <w:uiPriority w:val="61"/>
    <w:rsid w:val="00194505"/>
    <w:rPr>
      <w:rFonts w:asciiTheme="minorHAnsi" w:eastAsiaTheme="minorEastAsia" w:hAnsiTheme="minorHAnsi" w:cstheme="minorBidi"/>
      <w:lang w:val="en-AU" w:eastAsia="en-AU"/>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2">
    <w:name w:val="Table Grid2"/>
    <w:basedOn w:val="TableNormal"/>
    <w:next w:val="TableGrid"/>
    <w:uiPriority w:val="99"/>
    <w:rsid w:val="00E01A7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ullets">
    <w:name w:val="Bullets"/>
    <w:basedOn w:val="ListParagraph"/>
    <w:link w:val="BulletsChar"/>
    <w:qFormat/>
    <w:rsid w:val="00922B03"/>
    <w:pPr>
      <w:numPr>
        <w:numId w:val="5"/>
      </w:numPr>
      <w:pBdr>
        <w:top w:val="none" w:sz="0" w:space="0" w:color="auto"/>
        <w:left w:val="none" w:sz="0" w:space="0" w:color="auto"/>
        <w:bottom w:val="none" w:sz="0" w:space="0" w:color="auto"/>
        <w:right w:val="none" w:sz="0" w:space="0" w:color="auto"/>
      </w:pBdr>
      <w:shd w:val="clear" w:color="auto" w:fill="auto"/>
    </w:pPr>
    <w:rPr>
      <w:color w:val="auto"/>
    </w:rPr>
  </w:style>
  <w:style w:type="table" w:customStyle="1" w:styleId="TableGrid3">
    <w:name w:val="Table Grid3"/>
    <w:basedOn w:val="TableNormal"/>
    <w:next w:val="TableGrid"/>
    <w:uiPriority w:val="99"/>
    <w:rsid w:val="00501AC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basedOn w:val="DefaultParagraphFont"/>
    <w:link w:val="ListParagraph"/>
    <w:uiPriority w:val="34"/>
    <w:rsid w:val="00922B03"/>
    <w:rPr>
      <w:b/>
      <w:bCs/>
      <w:caps/>
      <w:color w:val="FFFFFF"/>
      <w:spacing w:val="15"/>
      <w:shd w:val="clear" w:color="auto" w:fill="4F81BD"/>
      <w:lang w:val="en-AU"/>
    </w:rPr>
  </w:style>
  <w:style w:type="character" w:customStyle="1" w:styleId="BulletsChar">
    <w:name w:val="Bullets Char"/>
    <w:basedOn w:val="ListParagraphChar"/>
    <w:link w:val="Bullets"/>
    <w:rsid w:val="00922B03"/>
    <w:rPr>
      <w:b/>
      <w:bCs/>
      <w:caps/>
      <w:color w:val="FFFFFF"/>
      <w:spacing w:val="15"/>
      <w:shd w:val="clear" w:color="auto" w:fill="4F81BD"/>
      <w:lang w:val="en-AU"/>
    </w:rPr>
  </w:style>
  <w:style w:type="character" w:customStyle="1" w:styleId="UnresolvedMention1">
    <w:name w:val="Unresolved Mention1"/>
    <w:basedOn w:val="DefaultParagraphFont"/>
    <w:uiPriority w:val="99"/>
    <w:unhideWhenUsed/>
    <w:rsid w:val="00C81F3F"/>
    <w:rPr>
      <w:color w:val="605E5C"/>
      <w:shd w:val="clear" w:color="auto" w:fill="E1DFDD"/>
    </w:rPr>
  </w:style>
  <w:style w:type="character" w:customStyle="1" w:styleId="Mention1">
    <w:name w:val="Mention1"/>
    <w:basedOn w:val="DefaultParagraphFont"/>
    <w:uiPriority w:val="99"/>
    <w:unhideWhenUsed/>
    <w:rsid w:val="005457D7"/>
    <w:rPr>
      <w:color w:val="2B579A"/>
      <w:shd w:val="clear" w:color="auto" w:fill="E1DFDD"/>
    </w:rPr>
  </w:style>
  <w:style w:type="paragraph" w:styleId="Bibliography">
    <w:name w:val="Bibliography"/>
    <w:basedOn w:val="Normal"/>
    <w:next w:val="Normal"/>
    <w:uiPriority w:val="37"/>
    <w:semiHidden/>
    <w:unhideWhenUsed/>
    <w:rsid w:val="002667BD"/>
  </w:style>
  <w:style w:type="paragraph" w:styleId="BlockText">
    <w:name w:val="Block Text"/>
    <w:basedOn w:val="Normal"/>
    <w:uiPriority w:val="99"/>
    <w:semiHidden/>
    <w:unhideWhenUsed/>
    <w:rsid w:val="002667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3">
    <w:name w:val="Body Text 3"/>
    <w:basedOn w:val="Normal"/>
    <w:link w:val="BodyText3Char"/>
    <w:uiPriority w:val="99"/>
    <w:semiHidden/>
    <w:unhideWhenUsed/>
    <w:rsid w:val="002667BD"/>
    <w:pPr>
      <w:spacing w:after="120"/>
    </w:pPr>
    <w:rPr>
      <w:sz w:val="16"/>
      <w:szCs w:val="16"/>
    </w:rPr>
  </w:style>
  <w:style w:type="character" w:customStyle="1" w:styleId="BodyText3Char">
    <w:name w:val="Body Text 3 Char"/>
    <w:basedOn w:val="DefaultParagraphFont"/>
    <w:link w:val="BodyText3"/>
    <w:uiPriority w:val="99"/>
    <w:semiHidden/>
    <w:rsid w:val="002667BD"/>
    <w:rPr>
      <w:sz w:val="16"/>
      <w:szCs w:val="16"/>
      <w:lang w:val="en-AU"/>
    </w:rPr>
  </w:style>
  <w:style w:type="paragraph" w:styleId="BodyTextFirstIndent">
    <w:name w:val="Body Text First Indent"/>
    <w:basedOn w:val="BodyText"/>
    <w:link w:val="BodyTextFirstIndentChar"/>
    <w:uiPriority w:val="99"/>
    <w:semiHidden/>
    <w:unhideWhenUsed/>
    <w:rsid w:val="002667BD"/>
    <w:pPr>
      <w:spacing w:before="0"/>
      <w:ind w:firstLine="360"/>
      <w:jc w:val="left"/>
    </w:pPr>
  </w:style>
  <w:style w:type="character" w:customStyle="1" w:styleId="BodyTextFirstIndentChar">
    <w:name w:val="Body Text First Indent Char"/>
    <w:basedOn w:val="BodyTextChar"/>
    <w:link w:val="BodyTextFirstIndent"/>
    <w:uiPriority w:val="99"/>
    <w:semiHidden/>
    <w:rsid w:val="002667BD"/>
    <w:rPr>
      <w:sz w:val="20"/>
      <w:szCs w:val="20"/>
      <w:lang w:val="en-AU"/>
    </w:rPr>
  </w:style>
  <w:style w:type="paragraph" w:styleId="BodyTextIndent">
    <w:name w:val="Body Text Indent"/>
    <w:basedOn w:val="Normal"/>
    <w:link w:val="BodyTextIndentChar"/>
    <w:uiPriority w:val="99"/>
    <w:semiHidden/>
    <w:unhideWhenUsed/>
    <w:rsid w:val="002667BD"/>
    <w:pPr>
      <w:spacing w:after="120"/>
      <w:ind w:left="283"/>
    </w:pPr>
  </w:style>
  <w:style w:type="character" w:customStyle="1" w:styleId="BodyTextIndentChar">
    <w:name w:val="Body Text Indent Char"/>
    <w:basedOn w:val="DefaultParagraphFont"/>
    <w:link w:val="BodyTextIndent"/>
    <w:uiPriority w:val="99"/>
    <w:semiHidden/>
    <w:rsid w:val="002667BD"/>
    <w:rPr>
      <w:lang w:val="en-AU"/>
    </w:rPr>
  </w:style>
  <w:style w:type="paragraph" w:styleId="BodyTextFirstIndent2">
    <w:name w:val="Body Text First Indent 2"/>
    <w:basedOn w:val="BodyTextIndent"/>
    <w:link w:val="BodyTextFirstIndent2Char"/>
    <w:uiPriority w:val="99"/>
    <w:semiHidden/>
    <w:unhideWhenUsed/>
    <w:rsid w:val="002667BD"/>
    <w:pPr>
      <w:spacing w:after="0"/>
      <w:ind w:left="360" w:firstLine="360"/>
    </w:pPr>
  </w:style>
  <w:style w:type="character" w:customStyle="1" w:styleId="BodyTextFirstIndent2Char">
    <w:name w:val="Body Text First Indent 2 Char"/>
    <w:basedOn w:val="BodyTextIndentChar"/>
    <w:link w:val="BodyTextFirstIndent2"/>
    <w:uiPriority w:val="99"/>
    <w:semiHidden/>
    <w:rsid w:val="002667BD"/>
    <w:rPr>
      <w:lang w:val="en-AU"/>
    </w:rPr>
  </w:style>
  <w:style w:type="paragraph" w:styleId="BodyTextIndent2">
    <w:name w:val="Body Text Indent 2"/>
    <w:basedOn w:val="Normal"/>
    <w:link w:val="BodyTextIndent2Char"/>
    <w:uiPriority w:val="99"/>
    <w:semiHidden/>
    <w:unhideWhenUsed/>
    <w:rsid w:val="002667BD"/>
    <w:pPr>
      <w:spacing w:after="120" w:line="480" w:lineRule="auto"/>
      <w:ind w:left="283"/>
    </w:pPr>
  </w:style>
  <w:style w:type="character" w:customStyle="1" w:styleId="BodyTextIndent2Char">
    <w:name w:val="Body Text Indent 2 Char"/>
    <w:basedOn w:val="DefaultParagraphFont"/>
    <w:link w:val="BodyTextIndent2"/>
    <w:uiPriority w:val="99"/>
    <w:semiHidden/>
    <w:rsid w:val="002667BD"/>
    <w:rPr>
      <w:lang w:val="en-AU"/>
    </w:rPr>
  </w:style>
  <w:style w:type="paragraph" w:styleId="BodyTextIndent3">
    <w:name w:val="Body Text Indent 3"/>
    <w:basedOn w:val="Normal"/>
    <w:link w:val="BodyTextIndent3Char"/>
    <w:uiPriority w:val="99"/>
    <w:semiHidden/>
    <w:unhideWhenUsed/>
    <w:rsid w:val="002667BD"/>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667BD"/>
    <w:rPr>
      <w:sz w:val="16"/>
      <w:szCs w:val="16"/>
      <w:lang w:val="en-AU"/>
    </w:rPr>
  </w:style>
  <w:style w:type="paragraph" w:styleId="Closing">
    <w:name w:val="Closing"/>
    <w:basedOn w:val="Normal"/>
    <w:link w:val="ClosingChar"/>
    <w:uiPriority w:val="99"/>
    <w:semiHidden/>
    <w:unhideWhenUsed/>
    <w:rsid w:val="002667BD"/>
    <w:pPr>
      <w:spacing w:line="240" w:lineRule="auto"/>
      <w:ind w:left="4252"/>
    </w:pPr>
  </w:style>
  <w:style w:type="character" w:customStyle="1" w:styleId="ClosingChar">
    <w:name w:val="Closing Char"/>
    <w:basedOn w:val="DefaultParagraphFont"/>
    <w:link w:val="Closing"/>
    <w:uiPriority w:val="99"/>
    <w:semiHidden/>
    <w:rsid w:val="002667BD"/>
    <w:rPr>
      <w:lang w:val="en-AU"/>
    </w:rPr>
  </w:style>
  <w:style w:type="paragraph" w:styleId="Date">
    <w:name w:val="Date"/>
    <w:basedOn w:val="Normal"/>
    <w:next w:val="Normal"/>
    <w:link w:val="DateChar"/>
    <w:uiPriority w:val="99"/>
    <w:semiHidden/>
    <w:unhideWhenUsed/>
    <w:rsid w:val="002667BD"/>
  </w:style>
  <w:style w:type="character" w:customStyle="1" w:styleId="DateChar">
    <w:name w:val="Date Char"/>
    <w:basedOn w:val="DefaultParagraphFont"/>
    <w:link w:val="Date"/>
    <w:uiPriority w:val="99"/>
    <w:semiHidden/>
    <w:rsid w:val="002667BD"/>
    <w:rPr>
      <w:lang w:val="en-AU"/>
    </w:rPr>
  </w:style>
  <w:style w:type="paragraph" w:styleId="DocumentMap">
    <w:name w:val="Document Map"/>
    <w:basedOn w:val="Normal"/>
    <w:link w:val="DocumentMapChar"/>
    <w:uiPriority w:val="99"/>
    <w:semiHidden/>
    <w:unhideWhenUsed/>
    <w:rsid w:val="002667BD"/>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2667BD"/>
    <w:rPr>
      <w:rFonts w:ascii="Segoe UI" w:hAnsi="Segoe UI" w:cs="Segoe UI"/>
      <w:sz w:val="16"/>
      <w:szCs w:val="16"/>
      <w:lang w:val="en-AU"/>
    </w:rPr>
  </w:style>
  <w:style w:type="paragraph" w:styleId="E-mailSignature">
    <w:name w:val="E-mail Signature"/>
    <w:basedOn w:val="Normal"/>
    <w:link w:val="E-mailSignatureChar"/>
    <w:uiPriority w:val="99"/>
    <w:semiHidden/>
    <w:unhideWhenUsed/>
    <w:rsid w:val="002667BD"/>
    <w:pPr>
      <w:spacing w:line="240" w:lineRule="auto"/>
    </w:pPr>
  </w:style>
  <w:style w:type="character" w:customStyle="1" w:styleId="E-mailSignatureChar">
    <w:name w:val="E-mail Signature Char"/>
    <w:basedOn w:val="DefaultParagraphFont"/>
    <w:link w:val="E-mailSignature"/>
    <w:uiPriority w:val="99"/>
    <w:semiHidden/>
    <w:rsid w:val="002667BD"/>
    <w:rPr>
      <w:lang w:val="en-AU"/>
    </w:rPr>
  </w:style>
  <w:style w:type="paragraph" w:styleId="EndnoteText">
    <w:name w:val="endnote text"/>
    <w:basedOn w:val="Normal"/>
    <w:link w:val="EndnoteTextChar"/>
    <w:uiPriority w:val="99"/>
    <w:semiHidden/>
    <w:unhideWhenUsed/>
    <w:rsid w:val="002667BD"/>
    <w:pPr>
      <w:spacing w:line="240" w:lineRule="auto"/>
    </w:pPr>
    <w:rPr>
      <w:sz w:val="20"/>
      <w:szCs w:val="20"/>
    </w:rPr>
  </w:style>
  <w:style w:type="character" w:customStyle="1" w:styleId="EndnoteTextChar">
    <w:name w:val="Endnote Text Char"/>
    <w:basedOn w:val="DefaultParagraphFont"/>
    <w:link w:val="EndnoteText"/>
    <w:uiPriority w:val="99"/>
    <w:semiHidden/>
    <w:rsid w:val="002667BD"/>
    <w:rPr>
      <w:sz w:val="20"/>
      <w:szCs w:val="20"/>
      <w:lang w:val="en-AU"/>
    </w:rPr>
  </w:style>
  <w:style w:type="paragraph" w:styleId="EnvelopeAddress">
    <w:name w:val="envelope address"/>
    <w:basedOn w:val="Normal"/>
    <w:uiPriority w:val="99"/>
    <w:semiHidden/>
    <w:unhideWhenUsed/>
    <w:rsid w:val="002667B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667BD"/>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2667BD"/>
    <w:pPr>
      <w:spacing w:line="240" w:lineRule="auto"/>
    </w:pPr>
    <w:rPr>
      <w:i/>
      <w:iCs/>
    </w:rPr>
  </w:style>
  <w:style w:type="character" w:customStyle="1" w:styleId="HTMLAddressChar">
    <w:name w:val="HTML Address Char"/>
    <w:basedOn w:val="DefaultParagraphFont"/>
    <w:link w:val="HTMLAddress"/>
    <w:uiPriority w:val="99"/>
    <w:semiHidden/>
    <w:rsid w:val="002667BD"/>
    <w:rPr>
      <w:i/>
      <w:iCs/>
      <w:lang w:val="en-AU"/>
    </w:rPr>
  </w:style>
  <w:style w:type="paragraph" w:styleId="HTMLPreformatted">
    <w:name w:val="HTML Preformatted"/>
    <w:basedOn w:val="Normal"/>
    <w:link w:val="HTMLPreformattedChar"/>
    <w:uiPriority w:val="99"/>
    <w:semiHidden/>
    <w:unhideWhenUsed/>
    <w:rsid w:val="002667BD"/>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667BD"/>
    <w:rPr>
      <w:rFonts w:ascii="Consolas" w:hAnsi="Consolas"/>
      <w:sz w:val="20"/>
      <w:szCs w:val="20"/>
      <w:lang w:val="en-AU"/>
    </w:rPr>
  </w:style>
  <w:style w:type="paragraph" w:styleId="Index1">
    <w:name w:val="index 1"/>
    <w:basedOn w:val="Normal"/>
    <w:next w:val="Normal"/>
    <w:autoRedefine/>
    <w:uiPriority w:val="99"/>
    <w:semiHidden/>
    <w:unhideWhenUsed/>
    <w:rsid w:val="002667BD"/>
    <w:pPr>
      <w:spacing w:line="240" w:lineRule="auto"/>
      <w:ind w:left="220" w:hanging="220"/>
    </w:pPr>
  </w:style>
  <w:style w:type="paragraph" w:styleId="Index2">
    <w:name w:val="index 2"/>
    <w:basedOn w:val="Normal"/>
    <w:next w:val="Normal"/>
    <w:autoRedefine/>
    <w:uiPriority w:val="99"/>
    <w:semiHidden/>
    <w:unhideWhenUsed/>
    <w:rsid w:val="002667BD"/>
    <w:pPr>
      <w:spacing w:line="240" w:lineRule="auto"/>
      <w:ind w:left="440" w:hanging="220"/>
    </w:pPr>
  </w:style>
  <w:style w:type="paragraph" w:styleId="Index3">
    <w:name w:val="index 3"/>
    <w:basedOn w:val="Normal"/>
    <w:next w:val="Normal"/>
    <w:autoRedefine/>
    <w:uiPriority w:val="99"/>
    <w:semiHidden/>
    <w:unhideWhenUsed/>
    <w:rsid w:val="002667BD"/>
    <w:pPr>
      <w:spacing w:line="240" w:lineRule="auto"/>
      <w:ind w:left="660" w:hanging="220"/>
    </w:pPr>
  </w:style>
  <w:style w:type="paragraph" w:styleId="Index4">
    <w:name w:val="index 4"/>
    <w:basedOn w:val="Normal"/>
    <w:next w:val="Normal"/>
    <w:autoRedefine/>
    <w:uiPriority w:val="99"/>
    <w:semiHidden/>
    <w:unhideWhenUsed/>
    <w:rsid w:val="002667BD"/>
    <w:pPr>
      <w:spacing w:line="240" w:lineRule="auto"/>
      <w:ind w:left="880" w:hanging="220"/>
    </w:pPr>
  </w:style>
  <w:style w:type="paragraph" w:styleId="Index5">
    <w:name w:val="index 5"/>
    <w:basedOn w:val="Normal"/>
    <w:next w:val="Normal"/>
    <w:autoRedefine/>
    <w:uiPriority w:val="99"/>
    <w:semiHidden/>
    <w:unhideWhenUsed/>
    <w:rsid w:val="002667BD"/>
    <w:pPr>
      <w:spacing w:line="240" w:lineRule="auto"/>
      <w:ind w:left="1100" w:hanging="220"/>
    </w:pPr>
  </w:style>
  <w:style w:type="paragraph" w:styleId="Index6">
    <w:name w:val="index 6"/>
    <w:basedOn w:val="Normal"/>
    <w:next w:val="Normal"/>
    <w:autoRedefine/>
    <w:uiPriority w:val="99"/>
    <w:semiHidden/>
    <w:unhideWhenUsed/>
    <w:rsid w:val="002667BD"/>
    <w:pPr>
      <w:spacing w:line="240" w:lineRule="auto"/>
      <w:ind w:left="1320" w:hanging="220"/>
    </w:pPr>
  </w:style>
  <w:style w:type="paragraph" w:styleId="Index7">
    <w:name w:val="index 7"/>
    <w:basedOn w:val="Normal"/>
    <w:next w:val="Normal"/>
    <w:autoRedefine/>
    <w:uiPriority w:val="99"/>
    <w:semiHidden/>
    <w:unhideWhenUsed/>
    <w:rsid w:val="002667BD"/>
    <w:pPr>
      <w:spacing w:line="240" w:lineRule="auto"/>
      <w:ind w:left="1540" w:hanging="220"/>
    </w:pPr>
  </w:style>
  <w:style w:type="paragraph" w:styleId="Index8">
    <w:name w:val="index 8"/>
    <w:basedOn w:val="Normal"/>
    <w:next w:val="Normal"/>
    <w:autoRedefine/>
    <w:uiPriority w:val="99"/>
    <w:semiHidden/>
    <w:unhideWhenUsed/>
    <w:rsid w:val="002667BD"/>
    <w:pPr>
      <w:spacing w:line="240" w:lineRule="auto"/>
      <w:ind w:left="1760" w:hanging="220"/>
    </w:pPr>
  </w:style>
  <w:style w:type="paragraph" w:styleId="Index9">
    <w:name w:val="index 9"/>
    <w:basedOn w:val="Normal"/>
    <w:next w:val="Normal"/>
    <w:autoRedefine/>
    <w:uiPriority w:val="99"/>
    <w:semiHidden/>
    <w:unhideWhenUsed/>
    <w:rsid w:val="002667BD"/>
    <w:pPr>
      <w:spacing w:line="240" w:lineRule="auto"/>
      <w:ind w:left="1980" w:hanging="220"/>
    </w:pPr>
  </w:style>
  <w:style w:type="paragraph" w:styleId="IndexHeading">
    <w:name w:val="index heading"/>
    <w:basedOn w:val="Normal"/>
    <w:next w:val="Index1"/>
    <w:uiPriority w:val="99"/>
    <w:semiHidden/>
    <w:unhideWhenUsed/>
    <w:rsid w:val="002667BD"/>
    <w:rPr>
      <w:rFonts w:asciiTheme="majorHAnsi" w:eastAsiaTheme="majorEastAsia" w:hAnsiTheme="majorHAnsi" w:cstheme="majorBidi"/>
      <w:b/>
      <w:bCs/>
    </w:rPr>
  </w:style>
  <w:style w:type="paragraph" w:styleId="List">
    <w:name w:val="List"/>
    <w:basedOn w:val="Normal"/>
    <w:uiPriority w:val="99"/>
    <w:semiHidden/>
    <w:unhideWhenUsed/>
    <w:rsid w:val="002667BD"/>
    <w:pPr>
      <w:ind w:left="283" w:hanging="283"/>
      <w:contextualSpacing/>
    </w:pPr>
  </w:style>
  <w:style w:type="paragraph" w:styleId="List2">
    <w:name w:val="List 2"/>
    <w:basedOn w:val="Normal"/>
    <w:uiPriority w:val="99"/>
    <w:semiHidden/>
    <w:unhideWhenUsed/>
    <w:rsid w:val="002667BD"/>
    <w:pPr>
      <w:ind w:left="566" w:hanging="283"/>
      <w:contextualSpacing/>
    </w:pPr>
  </w:style>
  <w:style w:type="paragraph" w:styleId="List3">
    <w:name w:val="List 3"/>
    <w:basedOn w:val="Normal"/>
    <w:uiPriority w:val="99"/>
    <w:semiHidden/>
    <w:unhideWhenUsed/>
    <w:rsid w:val="002667BD"/>
    <w:pPr>
      <w:ind w:left="849" w:hanging="283"/>
      <w:contextualSpacing/>
    </w:pPr>
  </w:style>
  <w:style w:type="paragraph" w:styleId="List4">
    <w:name w:val="List 4"/>
    <w:basedOn w:val="Normal"/>
    <w:uiPriority w:val="99"/>
    <w:semiHidden/>
    <w:unhideWhenUsed/>
    <w:rsid w:val="002667BD"/>
    <w:pPr>
      <w:ind w:left="1132" w:hanging="283"/>
      <w:contextualSpacing/>
    </w:pPr>
  </w:style>
  <w:style w:type="paragraph" w:styleId="List5">
    <w:name w:val="List 5"/>
    <w:basedOn w:val="Normal"/>
    <w:uiPriority w:val="99"/>
    <w:semiHidden/>
    <w:unhideWhenUsed/>
    <w:rsid w:val="002667BD"/>
    <w:pPr>
      <w:ind w:left="1415" w:hanging="283"/>
      <w:contextualSpacing/>
    </w:pPr>
  </w:style>
  <w:style w:type="paragraph" w:styleId="ListBullet">
    <w:name w:val="List Bullet"/>
    <w:basedOn w:val="Normal"/>
    <w:uiPriority w:val="99"/>
    <w:semiHidden/>
    <w:unhideWhenUsed/>
    <w:rsid w:val="002667BD"/>
    <w:pPr>
      <w:numPr>
        <w:numId w:val="6"/>
      </w:numPr>
      <w:contextualSpacing/>
    </w:pPr>
  </w:style>
  <w:style w:type="paragraph" w:styleId="ListBullet2">
    <w:name w:val="List Bullet 2"/>
    <w:basedOn w:val="Normal"/>
    <w:uiPriority w:val="99"/>
    <w:semiHidden/>
    <w:unhideWhenUsed/>
    <w:rsid w:val="002667BD"/>
    <w:pPr>
      <w:numPr>
        <w:numId w:val="7"/>
      </w:numPr>
      <w:contextualSpacing/>
    </w:pPr>
  </w:style>
  <w:style w:type="paragraph" w:styleId="ListBullet3">
    <w:name w:val="List Bullet 3"/>
    <w:basedOn w:val="Normal"/>
    <w:uiPriority w:val="99"/>
    <w:semiHidden/>
    <w:unhideWhenUsed/>
    <w:rsid w:val="002667BD"/>
    <w:pPr>
      <w:numPr>
        <w:numId w:val="8"/>
      </w:numPr>
      <w:contextualSpacing/>
    </w:pPr>
  </w:style>
  <w:style w:type="paragraph" w:styleId="ListBullet4">
    <w:name w:val="List Bullet 4"/>
    <w:basedOn w:val="Normal"/>
    <w:uiPriority w:val="99"/>
    <w:semiHidden/>
    <w:unhideWhenUsed/>
    <w:rsid w:val="002667BD"/>
    <w:pPr>
      <w:numPr>
        <w:numId w:val="9"/>
      </w:numPr>
      <w:contextualSpacing/>
    </w:pPr>
  </w:style>
  <w:style w:type="paragraph" w:styleId="ListBullet5">
    <w:name w:val="List Bullet 5"/>
    <w:basedOn w:val="Normal"/>
    <w:uiPriority w:val="99"/>
    <w:semiHidden/>
    <w:unhideWhenUsed/>
    <w:rsid w:val="002667BD"/>
    <w:pPr>
      <w:numPr>
        <w:numId w:val="10"/>
      </w:numPr>
      <w:contextualSpacing/>
    </w:pPr>
  </w:style>
  <w:style w:type="paragraph" w:styleId="ListContinue">
    <w:name w:val="List Continue"/>
    <w:basedOn w:val="Normal"/>
    <w:uiPriority w:val="99"/>
    <w:semiHidden/>
    <w:unhideWhenUsed/>
    <w:rsid w:val="002667BD"/>
    <w:pPr>
      <w:spacing w:after="120"/>
      <w:ind w:left="283"/>
      <w:contextualSpacing/>
    </w:pPr>
  </w:style>
  <w:style w:type="paragraph" w:styleId="ListContinue2">
    <w:name w:val="List Continue 2"/>
    <w:basedOn w:val="Normal"/>
    <w:uiPriority w:val="99"/>
    <w:semiHidden/>
    <w:unhideWhenUsed/>
    <w:rsid w:val="002667BD"/>
    <w:pPr>
      <w:spacing w:after="120"/>
      <w:ind w:left="566"/>
      <w:contextualSpacing/>
    </w:pPr>
  </w:style>
  <w:style w:type="paragraph" w:styleId="ListContinue3">
    <w:name w:val="List Continue 3"/>
    <w:basedOn w:val="Normal"/>
    <w:uiPriority w:val="99"/>
    <w:semiHidden/>
    <w:unhideWhenUsed/>
    <w:rsid w:val="002667BD"/>
    <w:pPr>
      <w:spacing w:after="120"/>
      <w:ind w:left="849"/>
      <w:contextualSpacing/>
    </w:pPr>
  </w:style>
  <w:style w:type="paragraph" w:styleId="ListContinue4">
    <w:name w:val="List Continue 4"/>
    <w:basedOn w:val="Normal"/>
    <w:uiPriority w:val="99"/>
    <w:semiHidden/>
    <w:unhideWhenUsed/>
    <w:rsid w:val="002667BD"/>
    <w:pPr>
      <w:spacing w:after="120"/>
      <w:ind w:left="1132"/>
      <w:contextualSpacing/>
    </w:pPr>
  </w:style>
  <w:style w:type="paragraph" w:styleId="ListContinue5">
    <w:name w:val="List Continue 5"/>
    <w:basedOn w:val="Normal"/>
    <w:uiPriority w:val="99"/>
    <w:semiHidden/>
    <w:unhideWhenUsed/>
    <w:rsid w:val="002667BD"/>
    <w:pPr>
      <w:spacing w:after="120"/>
      <w:ind w:left="1415"/>
      <w:contextualSpacing/>
    </w:pPr>
  </w:style>
  <w:style w:type="paragraph" w:styleId="ListNumber">
    <w:name w:val="List Number"/>
    <w:basedOn w:val="Normal"/>
    <w:uiPriority w:val="99"/>
    <w:semiHidden/>
    <w:unhideWhenUsed/>
    <w:rsid w:val="002667BD"/>
    <w:pPr>
      <w:numPr>
        <w:numId w:val="11"/>
      </w:numPr>
      <w:contextualSpacing/>
    </w:pPr>
  </w:style>
  <w:style w:type="paragraph" w:styleId="ListNumber2">
    <w:name w:val="List Number 2"/>
    <w:basedOn w:val="Normal"/>
    <w:uiPriority w:val="99"/>
    <w:semiHidden/>
    <w:unhideWhenUsed/>
    <w:rsid w:val="002667BD"/>
    <w:pPr>
      <w:numPr>
        <w:numId w:val="12"/>
      </w:numPr>
      <w:contextualSpacing/>
    </w:pPr>
  </w:style>
  <w:style w:type="paragraph" w:styleId="ListNumber3">
    <w:name w:val="List Number 3"/>
    <w:basedOn w:val="Normal"/>
    <w:uiPriority w:val="99"/>
    <w:semiHidden/>
    <w:unhideWhenUsed/>
    <w:rsid w:val="002667BD"/>
    <w:pPr>
      <w:numPr>
        <w:numId w:val="13"/>
      </w:numPr>
      <w:contextualSpacing/>
    </w:pPr>
  </w:style>
  <w:style w:type="paragraph" w:styleId="ListNumber4">
    <w:name w:val="List Number 4"/>
    <w:basedOn w:val="Normal"/>
    <w:uiPriority w:val="99"/>
    <w:semiHidden/>
    <w:unhideWhenUsed/>
    <w:rsid w:val="002667BD"/>
    <w:pPr>
      <w:numPr>
        <w:numId w:val="14"/>
      </w:numPr>
      <w:contextualSpacing/>
    </w:pPr>
  </w:style>
  <w:style w:type="paragraph" w:styleId="ListNumber5">
    <w:name w:val="List Number 5"/>
    <w:basedOn w:val="Normal"/>
    <w:uiPriority w:val="99"/>
    <w:semiHidden/>
    <w:unhideWhenUsed/>
    <w:rsid w:val="002667BD"/>
    <w:pPr>
      <w:numPr>
        <w:numId w:val="15"/>
      </w:numPr>
      <w:contextualSpacing/>
    </w:pPr>
  </w:style>
  <w:style w:type="paragraph" w:styleId="MacroText">
    <w:name w:val="macro"/>
    <w:link w:val="MacroTextChar"/>
    <w:uiPriority w:val="99"/>
    <w:semiHidden/>
    <w:unhideWhenUsed/>
    <w:rsid w:val="002667BD"/>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lang w:val="en-AU"/>
    </w:rPr>
  </w:style>
  <w:style w:type="character" w:customStyle="1" w:styleId="MacroTextChar">
    <w:name w:val="Macro Text Char"/>
    <w:basedOn w:val="DefaultParagraphFont"/>
    <w:link w:val="MacroText"/>
    <w:uiPriority w:val="99"/>
    <w:semiHidden/>
    <w:rsid w:val="002667BD"/>
    <w:rPr>
      <w:rFonts w:ascii="Consolas" w:hAnsi="Consolas"/>
      <w:sz w:val="20"/>
      <w:szCs w:val="20"/>
      <w:lang w:val="en-AU"/>
    </w:rPr>
  </w:style>
  <w:style w:type="paragraph" w:styleId="MessageHeader">
    <w:name w:val="Message Header"/>
    <w:basedOn w:val="Normal"/>
    <w:link w:val="MessageHeaderChar"/>
    <w:uiPriority w:val="99"/>
    <w:semiHidden/>
    <w:unhideWhenUsed/>
    <w:rsid w:val="002667BD"/>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67BD"/>
    <w:rPr>
      <w:rFonts w:asciiTheme="majorHAnsi" w:eastAsiaTheme="majorEastAsia" w:hAnsiTheme="majorHAnsi" w:cstheme="majorBidi"/>
      <w:sz w:val="24"/>
      <w:szCs w:val="24"/>
      <w:shd w:val="pct20" w:color="auto" w:fill="auto"/>
      <w:lang w:val="en-AU"/>
    </w:rPr>
  </w:style>
  <w:style w:type="paragraph" w:styleId="NormalIndent">
    <w:name w:val="Normal Indent"/>
    <w:basedOn w:val="Normal"/>
    <w:uiPriority w:val="99"/>
    <w:semiHidden/>
    <w:unhideWhenUsed/>
    <w:rsid w:val="002667BD"/>
    <w:pPr>
      <w:ind w:left="720"/>
    </w:pPr>
  </w:style>
  <w:style w:type="paragraph" w:styleId="NoteHeading">
    <w:name w:val="Note Heading"/>
    <w:basedOn w:val="Normal"/>
    <w:next w:val="Normal"/>
    <w:link w:val="NoteHeadingChar"/>
    <w:uiPriority w:val="99"/>
    <w:semiHidden/>
    <w:unhideWhenUsed/>
    <w:rsid w:val="002667BD"/>
    <w:pPr>
      <w:spacing w:line="240" w:lineRule="auto"/>
    </w:pPr>
  </w:style>
  <w:style w:type="character" w:customStyle="1" w:styleId="NoteHeadingChar">
    <w:name w:val="Note Heading Char"/>
    <w:basedOn w:val="DefaultParagraphFont"/>
    <w:link w:val="NoteHeading"/>
    <w:uiPriority w:val="99"/>
    <w:semiHidden/>
    <w:rsid w:val="002667BD"/>
    <w:rPr>
      <w:lang w:val="en-AU"/>
    </w:rPr>
  </w:style>
  <w:style w:type="paragraph" w:styleId="PlainText">
    <w:name w:val="Plain Text"/>
    <w:basedOn w:val="Normal"/>
    <w:link w:val="PlainTextChar"/>
    <w:uiPriority w:val="99"/>
    <w:semiHidden/>
    <w:unhideWhenUsed/>
    <w:rsid w:val="002667BD"/>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667BD"/>
    <w:rPr>
      <w:rFonts w:ascii="Consolas" w:hAnsi="Consolas"/>
      <w:sz w:val="21"/>
      <w:szCs w:val="21"/>
      <w:lang w:val="en-AU"/>
    </w:rPr>
  </w:style>
  <w:style w:type="paragraph" w:styleId="Salutation">
    <w:name w:val="Salutation"/>
    <w:basedOn w:val="Normal"/>
    <w:next w:val="Normal"/>
    <w:link w:val="SalutationChar"/>
    <w:uiPriority w:val="99"/>
    <w:semiHidden/>
    <w:unhideWhenUsed/>
    <w:rsid w:val="002667BD"/>
  </w:style>
  <w:style w:type="character" w:customStyle="1" w:styleId="SalutationChar">
    <w:name w:val="Salutation Char"/>
    <w:basedOn w:val="DefaultParagraphFont"/>
    <w:link w:val="Salutation"/>
    <w:uiPriority w:val="99"/>
    <w:semiHidden/>
    <w:rsid w:val="002667BD"/>
    <w:rPr>
      <w:lang w:val="en-AU"/>
    </w:rPr>
  </w:style>
  <w:style w:type="paragraph" w:styleId="Signature">
    <w:name w:val="Signature"/>
    <w:basedOn w:val="Normal"/>
    <w:link w:val="SignatureChar"/>
    <w:uiPriority w:val="99"/>
    <w:semiHidden/>
    <w:unhideWhenUsed/>
    <w:rsid w:val="002667BD"/>
    <w:pPr>
      <w:spacing w:line="240" w:lineRule="auto"/>
      <w:ind w:left="4252"/>
    </w:pPr>
  </w:style>
  <w:style w:type="character" w:customStyle="1" w:styleId="SignatureChar">
    <w:name w:val="Signature Char"/>
    <w:basedOn w:val="DefaultParagraphFont"/>
    <w:link w:val="Signature"/>
    <w:uiPriority w:val="99"/>
    <w:semiHidden/>
    <w:rsid w:val="002667BD"/>
    <w:rPr>
      <w:lang w:val="en-AU"/>
    </w:rPr>
  </w:style>
  <w:style w:type="paragraph" w:styleId="TableofAuthorities">
    <w:name w:val="table of authorities"/>
    <w:basedOn w:val="Normal"/>
    <w:next w:val="Normal"/>
    <w:uiPriority w:val="99"/>
    <w:semiHidden/>
    <w:unhideWhenUsed/>
    <w:rsid w:val="002667BD"/>
    <w:pPr>
      <w:ind w:left="220" w:hanging="220"/>
    </w:pPr>
  </w:style>
  <w:style w:type="paragraph" w:styleId="TableofFigures">
    <w:name w:val="table of figures"/>
    <w:basedOn w:val="Normal"/>
    <w:next w:val="Normal"/>
    <w:uiPriority w:val="99"/>
    <w:semiHidden/>
    <w:unhideWhenUsed/>
    <w:rsid w:val="002667BD"/>
  </w:style>
  <w:style w:type="paragraph" w:styleId="TOAHeading">
    <w:name w:val="toa heading"/>
    <w:basedOn w:val="Normal"/>
    <w:next w:val="Normal"/>
    <w:uiPriority w:val="99"/>
    <w:semiHidden/>
    <w:unhideWhenUsed/>
    <w:rsid w:val="002667BD"/>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semiHidden/>
    <w:unhideWhenUsed/>
    <w:locked/>
    <w:rsid w:val="002667BD"/>
    <w:pPr>
      <w:spacing w:after="100"/>
      <w:ind w:left="660"/>
    </w:pPr>
  </w:style>
  <w:style w:type="paragraph" w:styleId="TOC5">
    <w:name w:val="toc 5"/>
    <w:basedOn w:val="Normal"/>
    <w:next w:val="Normal"/>
    <w:autoRedefine/>
    <w:semiHidden/>
    <w:unhideWhenUsed/>
    <w:locked/>
    <w:rsid w:val="002667BD"/>
    <w:pPr>
      <w:spacing w:after="100"/>
      <w:ind w:left="880"/>
    </w:pPr>
  </w:style>
  <w:style w:type="paragraph" w:styleId="TOC6">
    <w:name w:val="toc 6"/>
    <w:basedOn w:val="Normal"/>
    <w:next w:val="Normal"/>
    <w:autoRedefine/>
    <w:semiHidden/>
    <w:unhideWhenUsed/>
    <w:locked/>
    <w:rsid w:val="002667BD"/>
    <w:pPr>
      <w:spacing w:after="100"/>
      <w:ind w:left="1100"/>
    </w:pPr>
  </w:style>
  <w:style w:type="paragraph" w:styleId="TOC7">
    <w:name w:val="toc 7"/>
    <w:basedOn w:val="Normal"/>
    <w:next w:val="Normal"/>
    <w:autoRedefine/>
    <w:semiHidden/>
    <w:unhideWhenUsed/>
    <w:locked/>
    <w:rsid w:val="002667BD"/>
    <w:pPr>
      <w:spacing w:after="100"/>
      <w:ind w:left="1320"/>
    </w:pPr>
  </w:style>
  <w:style w:type="paragraph" w:styleId="TOC8">
    <w:name w:val="toc 8"/>
    <w:basedOn w:val="Normal"/>
    <w:next w:val="Normal"/>
    <w:autoRedefine/>
    <w:semiHidden/>
    <w:unhideWhenUsed/>
    <w:locked/>
    <w:rsid w:val="002667BD"/>
    <w:pPr>
      <w:spacing w:after="100"/>
      <w:ind w:left="1540"/>
    </w:pPr>
  </w:style>
  <w:style w:type="paragraph" w:styleId="TOC9">
    <w:name w:val="toc 9"/>
    <w:basedOn w:val="Normal"/>
    <w:next w:val="Normal"/>
    <w:autoRedefine/>
    <w:semiHidden/>
    <w:unhideWhenUsed/>
    <w:locked/>
    <w:rsid w:val="002667BD"/>
    <w:pPr>
      <w:spacing w:after="100"/>
      <w:ind w:left="1760"/>
    </w:pPr>
  </w:style>
  <w:style w:type="character" w:customStyle="1" w:styleId="UnresolvedMention2">
    <w:name w:val="Unresolved Mention2"/>
    <w:basedOn w:val="DefaultParagraphFont"/>
    <w:uiPriority w:val="99"/>
    <w:semiHidden/>
    <w:unhideWhenUsed/>
    <w:rsid w:val="00655418"/>
    <w:rPr>
      <w:color w:val="605E5C"/>
      <w:shd w:val="clear" w:color="auto" w:fill="E1DFDD"/>
    </w:rPr>
  </w:style>
  <w:style w:type="paragraph" w:customStyle="1" w:styleId="Default">
    <w:name w:val="Default"/>
    <w:rsid w:val="008F22E8"/>
    <w:pPr>
      <w:autoSpaceDE w:val="0"/>
      <w:autoSpaceDN w:val="0"/>
      <w:adjustRightInd w:val="0"/>
    </w:pPr>
    <w:rPr>
      <w:rFonts w:cs="Calibri"/>
      <w:color w:val="000000"/>
      <w:sz w:val="24"/>
      <w:szCs w:val="24"/>
    </w:rPr>
  </w:style>
  <w:style w:type="character" w:customStyle="1" w:styleId="ng-binding">
    <w:name w:val="ng-binding"/>
    <w:basedOn w:val="DefaultParagraphFont"/>
    <w:rsid w:val="001C48E7"/>
  </w:style>
  <w:style w:type="character" w:customStyle="1" w:styleId="UnresolvedMention3">
    <w:name w:val="Unresolved Mention3"/>
    <w:basedOn w:val="DefaultParagraphFont"/>
    <w:uiPriority w:val="99"/>
    <w:semiHidden/>
    <w:unhideWhenUsed/>
    <w:rsid w:val="00CB5E7C"/>
    <w:rPr>
      <w:color w:val="605E5C"/>
      <w:shd w:val="clear" w:color="auto" w:fill="E1DFDD"/>
    </w:rPr>
  </w:style>
  <w:style w:type="character" w:styleId="UnresolvedMention">
    <w:name w:val="Unresolved Mention"/>
    <w:basedOn w:val="DefaultParagraphFont"/>
    <w:uiPriority w:val="99"/>
    <w:semiHidden/>
    <w:unhideWhenUsed/>
    <w:rsid w:val="008C5E98"/>
    <w:rPr>
      <w:color w:val="605E5C"/>
      <w:shd w:val="clear" w:color="auto" w:fill="E1DFDD"/>
    </w:rPr>
  </w:style>
  <w:style w:type="character" w:customStyle="1" w:styleId="cf01">
    <w:name w:val="cf01"/>
    <w:basedOn w:val="DefaultParagraphFont"/>
    <w:rsid w:val="00F1014A"/>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4938">
      <w:bodyDiv w:val="1"/>
      <w:marLeft w:val="0"/>
      <w:marRight w:val="0"/>
      <w:marTop w:val="0"/>
      <w:marBottom w:val="0"/>
      <w:divBdr>
        <w:top w:val="none" w:sz="0" w:space="0" w:color="auto"/>
        <w:left w:val="none" w:sz="0" w:space="0" w:color="auto"/>
        <w:bottom w:val="none" w:sz="0" w:space="0" w:color="auto"/>
        <w:right w:val="none" w:sz="0" w:space="0" w:color="auto"/>
      </w:divBdr>
    </w:div>
    <w:div w:id="138962123">
      <w:bodyDiv w:val="1"/>
      <w:marLeft w:val="0"/>
      <w:marRight w:val="0"/>
      <w:marTop w:val="0"/>
      <w:marBottom w:val="0"/>
      <w:divBdr>
        <w:top w:val="none" w:sz="0" w:space="0" w:color="auto"/>
        <w:left w:val="none" w:sz="0" w:space="0" w:color="auto"/>
        <w:bottom w:val="none" w:sz="0" w:space="0" w:color="auto"/>
        <w:right w:val="none" w:sz="0" w:space="0" w:color="auto"/>
      </w:divBdr>
    </w:div>
    <w:div w:id="154759476">
      <w:bodyDiv w:val="1"/>
      <w:marLeft w:val="0"/>
      <w:marRight w:val="0"/>
      <w:marTop w:val="0"/>
      <w:marBottom w:val="0"/>
      <w:divBdr>
        <w:top w:val="none" w:sz="0" w:space="0" w:color="auto"/>
        <w:left w:val="none" w:sz="0" w:space="0" w:color="auto"/>
        <w:bottom w:val="none" w:sz="0" w:space="0" w:color="auto"/>
        <w:right w:val="none" w:sz="0" w:space="0" w:color="auto"/>
      </w:divBdr>
    </w:div>
    <w:div w:id="162939643">
      <w:bodyDiv w:val="1"/>
      <w:marLeft w:val="0"/>
      <w:marRight w:val="0"/>
      <w:marTop w:val="0"/>
      <w:marBottom w:val="0"/>
      <w:divBdr>
        <w:top w:val="none" w:sz="0" w:space="0" w:color="auto"/>
        <w:left w:val="none" w:sz="0" w:space="0" w:color="auto"/>
        <w:bottom w:val="none" w:sz="0" w:space="0" w:color="auto"/>
        <w:right w:val="none" w:sz="0" w:space="0" w:color="auto"/>
      </w:divBdr>
    </w:div>
    <w:div w:id="261115083">
      <w:bodyDiv w:val="1"/>
      <w:marLeft w:val="0"/>
      <w:marRight w:val="0"/>
      <w:marTop w:val="0"/>
      <w:marBottom w:val="0"/>
      <w:divBdr>
        <w:top w:val="none" w:sz="0" w:space="0" w:color="auto"/>
        <w:left w:val="none" w:sz="0" w:space="0" w:color="auto"/>
        <w:bottom w:val="none" w:sz="0" w:space="0" w:color="auto"/>
        <w:right w:val="none" w:sz="0" w:space="0" w:color="auto"/>
      </w:divBdr>
    </w:div>
    <w:div w:id="331185548">
      <w:bodyDiv w:val="1"/>
      <w:marLeft w:val="0"/>
      <w:marRight w:val="0"/>
      <w:marTop w:val="0"/>
      <w:marBottom w:val="0"/>
      <w:divBdr>
        <w:top w:val="none" w:sz="0" w:space="0" w:color="auto"/>
        <w:left w:val="none" w:sz="0" w:space="0" w:color="auto"/>
        <w:bottom w:val="none" w:sz="0" w:space="0" w:color="auto"/>
        <w:right w:val="none" w:sz="0" w:space="0" w:color="auto"/>
      </w:divBdr>
    </w:div>
    <w:div w:id="360788622">
      <w:bodyDiv w:val="1"/>
      <w:marLeft w:val="0"/>
      <w:marRight w:val="0"/>
      <w:marTop w:val="0"/>
      <w:marBottom w:val="0"/>
      <w:divBdr>
        <w:top w:val="none" w:sz="0" w:space="0" w:color="auto"/>
        <w:left w:val="none" w:sz="0" w:space="0" w:color="auto"/>
        <w:bottom w:val="none" w:sz="0" w:space="0" w:color="auto"/>
        <w:right w:val="none" w:sz="0" w:space="0" w:color="auto"/>
      </w:divBdr>
    </w:div>
    <w:div w:id="461308894">
      <w:bodyDiv w:val="1"/>
      <w:marLeft w:val="0"/>
      <w:marRight w:val="0"/>
      <w:marTop w:val="0"/>
      <w:marBottom w:val="0"/>
      <w:divBdr>
        <w:top w:val="none" w:sz="0" w:space="0" w:color="auto"/>
        <w:left w:val="none" w:sz="0" w:space="0" w:color="auto"/>
        <w:bottom w:val="none" w:sz="0" w:space="0" w:color="auto"/>
        <w:right w:val="none" w:sz="0" w:space="0" w:color="auto"/>
      </w:divBdr>
    </w:div>
    <w:div w:id="511140339">
      <w:bodyDiv w:val="1"/>
      <w:marLeft w:val="0"/>
      <w:marRight w:val="0"/>
      <w:marTop w:val="0"/>
      <w:marBottom w:val="0"/>
      <w:divBdr>
        <w:top w:val="none" w:sz="0" w:space="0" w:color="auto"/>
        <w:left w:val="none" w:sz="0" w:space="0" w:color="auto"/>
        <w:bottom w:val="none" w:sz="0" w:space="0" w:color="auto"/>
        <w:right w:val="none" w:sz="0" w:space="0" w:color="auto"/>
      </w:divBdr>
      <w:divsChild>
        <w:div w:id="101146893">
          <w:marLeft w:val="0"/>
          <w:marRight w:val="0"/>
          <w:marTop w:val="0"/>
          <w:marBottom w:val="0"/>
          <w:divBdr>
            <w:top w:val="none" w:sz="0" w:space="0" w:color="auto"/>
            <w:left w:val="none" w:sz="0" w:space="0" w:color="auto"/>
            <w:bottom w:val="none" w:sz="0" w:space="0" w:color="auto"/>
            <w:right w:val="none" w:sz="0" w:space="0" w:color="auto"/>
          </w:divBdr>
        </w:div>
        <w:div w:id="2117940952">
          <w:marLeft w:val="0"/>
          <w:marRight w:val="0"/>
          <w:marTop w:val="0"/>
          <w:marBottom w:val="0"/>
          <w:divBdr>
            <w:top w:val="none" w:sz="0" w:space="0" w:color="auto"/>
            <w:left w:val="none" w:sz="0" w:space="0" w:color="auto"/>
            <w:bottom w:val="none" w:sz="0" w:space="0" w:color="auto"/>
            <w:right w:val="none" w:sz="0" w:space="0" w:color="auto"/>
          </w:divBdr>
          <w:divsChild>
            <w:div w:id="156973029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521018597">
      <w:bodyDiv w:val="1"/>
      <w:marLeft w:val="0"/>
      <w:marRight w:val="0"/>
      <w:marTop w:val="0"/>
      <w:marBottom w:val="0"/>
      <w:divBdr>
        <w:top w:val="none" w:sz="0" w:space="0" w:color="auto"/>
        <w:left w:val="none" w:sz="0" w:space="0" w:color="auto"/>
        <w:bottom w:val="none" w:sz="0" w:space="0" w:color="auto"/>
        <w:right w:val="none" w:sz="0" w:space="0" w:color="auto"/>
      </w:divBdr>
    </w:div>
    <w:div w:id="562646504">
      <w:bodyDiv w:val="1"/>
      <w:marLeft w:val="0"/>
      <w:marRight w:val="0"/>
      <w:marTop w:val="0"/>
      <w:marBottom w:val="0"/>
      <w:divBdr>
        <w:top w:val="none" w:sz="0" w:space="0" w:color="auto"/>
        <w:left w:val="none" w:sz="0" w:space="0" w:color="auto"/>
        <w:bottom w:val="none" w:sz="0" w:space="0" w:color="auto"/>
        <w:right w:val="none" w:sz="0" w:space="0" w:color="auto"/>
      </w:divBdr>
    </w:div>
    <w:div w:id="596907476">
      <w:bodyDiv w:val="1"/>
      <w:marLeft w:val="0"/>
      <w:marRight w:val="0"/>
      <w:marTop w:val="0"/>
      <w:marBottom w:val="0"/>
      <w:divBdr>
        <w:top w:val="none" w:sz="0" w:space="0" w:color="auto"/>
        <w:left w:val="none" w:sz="0" w:space="0" w:color="auto"/>
        <w:bottom w:val="none" w:sz="0" w:space="0" w:color="auto"/>
        <w:right w:val="none" w:sz="0" w:space="0" w:color="auto"/>
      </w:divBdr>
    </w:div>
    <w:div w:id="627584984">
      <w:bodyDiv w:val="1"/>
      <w:marLeft w:val="0"/>
      <w:marRight w:val="0"/>
      <w:marTop w:val="0"/>
      <w:marBottom w:val="0"/>
      <w:divBdr>
        <w:top w:val="none" w:sz="0" w:space="0" w:color="auto"/>
        <w:left w:val="none" w:sz="0" w:space="0" w:color="auto"/>
        <w:bottom w:val="none" w:sz="0" w:space="0" w:color="auto"/>
        <w:right w:val="none" w:sz="0" w:space="0" w:color="auto"/>
      </w:divBdr>
    </w:div>
    <w:div w:id="649015671">
      <w:bodyDiv w:val="1"/>
      <w:marLeft w:val="0"/>
      <w:marRight w:val="0"/>
      <w:marTop w:val="0"/>
      <w:marBottom w:val="0"/>
      <w:divBdr>
        <w:top w:val="none" w:sz="0" w:space="0" w:color="auto"/>
        <w:left w:val="none" w:sz="0" w:space="0" w:color="auto"/>
        <w:bottom w:val="none" w:sz="0" w:space="0" w:color="auto"/>
        <w:right w:val="none" w:sz="0" w:space="0" w:color="auto"/>
      </w:divBdr>
      <w:divsChild>
        <w:div w:id="246619607">
          <w:marLeft w:val="0"/>
          <w:marRight w:val="0"/>
          <w:marTop w:val="0"/>
          <w:marBottom w:val="0"/>
          <w:divBdr>
            <w:top w:val="none" w:sz="0" w:space="0" w:color="auto"/>
            <w:left w:val="none" w:sz="0" w:space="0" w:color="auto"/>
            <w:bottom w:val="none" w:sz="0" w:space="0" w:color="auto"/>
            <w:right w:val="none" w:sz="0" w:space="0" w:color="auto"/>
          </w:divBdr>
        </w:div>
        <w:div w:id="2091535977">
          <w:marLeft w:val="0"/>
          <w:marRight w:val="0"/>
          <w:marTop w:val="0"/>
          <w:marBottom w:val="0"/>
          <w:divBdr>
            <w:top w:val="none" w:sz="0" w:space="0" w:color="auto"/>
            <w:left w:val="none" w:sz="0" w:space="0" w:color="auto"/>
            <w:bottom w:val="none" w:sz="0" w:space="0" w:color="auto"/>
            <w:right w:val="none" w:sz="0" w:space="0" w:color="auto"/>
          </w:divBdr>
          <w:divsChild>
            <w:div w:id="118012041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774518440">
      <w:bodyDiv w:val="1"/>
      <w:marLeft w:val="0"/>
      <w:marRight w:val="0"/>
      <w:marTop w:val="0"/>
      <w:marBottom w:val="0"/>
      <w:divBdr>
        <w:top w:val="none" w:sz="0" w:space="0" w:color="auto"/>
        <w:left w:val="none" w:sz="0" w:space="0" w:color="auto"/>
        <w:bottom w:val="none" w:sz="0" w:space="0" w:color="auto"/>
        <w:right w:val="none" w:sz="0" w:space="0" w:color="auto"/>
      </w:divBdr>
    </w:div>
    <w:div w:id="965086417">
      <w:bodyDiv w:val="1"/>
      <w:marLeft w:val="0"/>
      <w:marRight w:val="0"/>
      <w:marTop w:val="0"/>
      <w:marBottom w:val="0"/>
      <w:divBdr>
        <w:top w:val="none" w:sz="0" w:space="0" w:color="auto"/>
        <w:left w:val="none" w:sz="0" w:space="0" w:color="auto"/>
        <w:bottom w:val="none" w:sz="0" w:space="0" w:color="auto"/>
        <w:right w:val="none" w:sz="0" w:space="0" w:color="auto"/>
      </w:divBdr>
    </w:div>
    <w:div w:id="988175327">
      <w:bodyDiv w:val="1"/>
      <w:marLeft w:val="0"/>
      <w:marRight w:val="0"/>
      <w:marTop w:val="0"/>
      <w:marBottom w:val="0"/>
      <w:divBdr>
        <w:top w:val="none" w:sz="0" w:space="0" w:color="auto"/>
        <w:left w:val="none" w:sz="0" w:space="0" w:color="auto"/>
        <w:bottom w:val="none" w:sz="0" w:space="0" w:color="auto"/>
        <w:right w:val="none" w:sz="0" w:space="0" w:color="auto"/>
      </w:divBdr>
    </w:div>
    <w:div w:id="1062169047">
      <w:bodyDiv w:val="1"/>
      <w:marLeft w:val="0"/>
      <w:marRight w:val="0"/>
      <w:marTop w:val="0"/>
      <w:marBottom w:val="0"/>
      <w:divBdr>
        <w:top w:val="none" w:sz="0" w:space="0" w:color="auto"/>
        <w:left w:val="none" w:sz="0" w:space="0" w:color="auto"/>
        <w:bottom w:val="none" w:sz="0" w:space="0" w:color="auto"/>
        <w:right w:val="none" w:sz="0" w:space="0" w:color="auto"/>
      </w:divBdr>
    </w:div>
    <w:div w:id="1310285480">
      <w:bodyDiv w:val="1"/>
      <w:marLeft w:val="0"/>
      <w:marRight w:val="0"/>
      <w:marTop w:val="0"/>
      <w:marBottom w:val="0"/>
      <w:divBdr>
        <w:top w:val="none" w:sz="0" w:space="0" w:color="auto"/>
        <w:left w:val="none" w:sz="0" w:space="0" w:color="auto"/>
        <w:bottom w:val="none" w:sz="0" w:space="0" w:color="auto"/>
        <w:right w:val="none" w:sz="0" w:space="0" w:color="auto"/>
      </w:divBdr>
    </w:div>
    <w:div w:id="1655450092">
      <w:marLeft w:val="0"/>
      <w:marRight w:val="0"/>
      <w:marTop w:val="0"/>
      <w:marBottom w:val="0"/>
      <w:divBdr>
        <w:top w:val="none" w:sz="0" w:space="0" w:color="auto"/>
        <w:left w:val="none" w:sz="0" w:space="0" w:color="auto"/>
        <w:bottom w:val="none" w:sz="0" w:space="0" w:color="auto"/>
        <w:right w:val="none" w:sz="0" w:space="0" w:color="auto"/>
      </w:divBdr>
    </w:div>
    <w:div w:id="1882014747">
      <w:bodyDiv w:val="1"/>
      <w:marLeft w:val="0"/>
      <w:marRight w:val="0"/>
      <w:marTop w:val="0"/>
      <w:marBottom w:val="0"/>
      <w:divBdr>
        <w:top w:val="none" w:sz="0" w:space="0" w:color="auto"/>
        <w:left w:val="none" w:sz="0" w:space="0" w:color="auto"/>
        <w:bottom w:val="none" w:sz="0" w:space="0" w:color="auto"/>
        <w:right w:val="none" w:sz="0" w:space="0" w:color="auto"/>
      </w:divBdr>
    </w:div>
    <w:div w:id="1942183582">
      <w:bodyDiv w:val="1"/>
      <w:marLeft w:val="0"/>
      <w:marRight w:val="0"/>
      <w:marTop w:val="0"/>
      <w:marBottom w:val="0"/>
      <w:divBdr>
        <w:top w:val="none" w:sz="0" w:space="0" w:color="auto"/>
        <w:left w:val="none" w:sz="0" w:space="0" w:color="auto"/>
        <w:bottom w:val="none" w:sz="0" w:space="0" w:color="auto"/>
        <w:right w:val="none" w:sz="0" w:space="0" w:color="auto"/>
      </w:divBdr>
      <w:divsChild>
        <w:div w:id="216401056">
          <w:marLeft w:val="0"/>
          <w:marRight w:val="0"/>
          <w:marTop w:val="0"/>
          <w:marBottom w:val="0"/>
          <w:divBdr>
            <w:top w:val="none" w:sz="0" w:space="0" w:color="auto"/>
            <w:left w:val="none" w:sz="0" w:space="0" w:color="auto"/>
            <w:bottom w:val="none" w:sz="0" w:space="0" w:color="auto"/>
            <w:right w:val="none" w:sz="0" w:space="0" w:color="auto"/>
          </w:divBdr>
        </w:div>
        <w:div w:id="1501894271">
          <w:marLeft w:val="0"/>
          <w:marRight w:val="0"/>
          <w:marTop w:val="0"/>
          <w:marBottom w:val="0"/>
          <w:divBdr>
            <w:top w:val="none" w:sz="0" w:space="0" w:color="auto"/>
            <w:left w:val="none" w:sz="0" w:space="0" w:color="auto"/>
            <w:bottom w:val="none" w:sz="0" w:space="0" w:color="auto"/>
            <w:right w:val="none" w:sz="0" w:space="0" w:color="auto"/>
          </w:divBdr>
        </w:div>
      </w:divsChild>
    </w:div>
    <w:div w:id="1948537604">
      <w:bodyDiv w:val="1"/>
      <w:marLeft w:val="0"/>
      <w:marRight w:val="0"/>
      <w:marTop w:val="0"/>
      <w:marBottom w:val="0"/>
      <w:divBdr>
        <w:top w:val="none" w:sz="0" w:space="0" w:color="auto"/>
        <w:left w:val="none" w:sz="0" w:space="0" w:color="auto"/>
        <w:bottom w:val="none" w:sz="0" w:space="0" w:color="auto"/>
        <w:right w:val="none" w:sz="0" w:space="0" w:color="auto"/>
      </w:divBdr>
    </w:div>
    <w:div w:id="1978755389">
      <w:bodyDiv w:val="1"/>
      <w:marLeft w:val="0"/>
      <w:marRight w:val="0"/>
      <w:marTop w:val="0"/>
      <w:marBottom w:val="0"/>
      <w:divBdr>
        <w:top w:val="none" w:sz="0" w:space="0" w:color="auto"/>
        <w:left w:val="none" w:sz="0" w:space="0" w:color="auto"/>
        <w:bottom w:val="none" w:sz="0" w:space="0" w:color="auto"/>
        <w:right w:val="none" w:sz="0" w:space="0" w:color="auto"/>
      </w:divBdr>
    </w:div>
    <w:div w:id="2053114862">
      <w:bodyDiv w:val="1"/>
      <w:marLeft w:val="0"/>
      <w:marRight w:val="0"/>
      <w:marTop w:val="0"/>
      <w:marBottom w:val="0"/>
      <w:divBdr>
        <w:top w:val="none" w:sz="0" w:space="0" w:color="auto"/>
        <w:left w:val="none" w:sz="0" w:space="0" w:color="auto"/>
        <w:bottom w:val="none" w:sz="0" w:space="0" w:color="auto"/>
        <w:right w:val="none" w:sz="0" w:space="0" w:color="auto"/>
      </w:divBdr>
    </w:div>
    <w:div w:id="205653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elanie.davern@rmit.edu.au" TargetMode="External"/><Relationship Id="rId18" Type="http://schemas.openxmlformats.org/officeDocument/2006/relationships/hyperlink" Target="https://www.saxinstitute.org.au/our-work/sure/using" TargetMode="External"/><Relationship Id="rId3" Type="http://schemas.openxmlformats.org/officeDocument/2006/relationships/customXml" Target="../customXml/item3.xml"/><Relationship Id="rId21" Type="http://schemas.openxmlformats.org/officeDocument/2006/relationships/hyperlink" Target="http://www.anzdata.org.au/documents/pdf/ANZDATA-data-dictionary-2016_v0.4_20170626.pdf" TargetMode="External"/><Relationship Id="rId7" Type="http://schemas.openxmlformats.org/officeDocument/2006/relationships/settings" Target="settings.xml"/><Relationship Id="rId12" Type="http://schemas.openxmlformats.org/officeDocument/2006/relationships/hyperlink" Target="mailto:tracy.baylis@unimelb.edu.au"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www.cherel.org.au/master-linkage-key" TargetMode="External"/><Relationship Id="R4508be2d5d884583"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herel.org.au/apply-for-linked-data" TargetMode="Externa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tel:+61399253090"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3C5D1983B06A24D9E2232A06E924615" ma:contentTypeVersion="2" ma:contentTypeDescription="Create a new document." ma:contentTypeScope="" ma:versionID="540e297af373b205274a8a2db0a3f07b">
  <xsd:schema xmlns:xsd="http://www.w3.org/2001/XMLSchema" xmlns:xs="http://www.w3.org/2001/XMLSchema" xmlns:p="http://schemas.microsoft.com/office/2006/metadata/properties" xmlns:ns2="ebcdd813-3066-4535-8eea-3b90127b691f" targetNamespace="http://schemas.microsoft.com/office/2006/metadata/properties" ma:root="true" ma:fieldsID="a1f398d5ac09adbfe1b39caaef9ed624" ns2:_="">
    <xsd:import namespace="ebcdd813-3066-4535-8eea-3b90127b691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cdd813-3066-4535-8eea-3b90127b69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86B98-7541-4414-A618-18621A48E0F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B62BF4-5544-4345-8267-95366D5B13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cdd813-3066-4535-8eea-3b90127b69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FCEF3C-D551-4EAA-BA3D-C7251D7758C4}">
  <ds:schemaRefs>
    <ds:schemaRef ds:uri="http://schemas.microsoft.com/sharepoint/v3/contenttype/forms"/>
  </ds:schemaRefs>
</ds:datastoreItem>
</file>

<file path=customXml/itemProps4.xml><?xml version="1.0" encoding="utf-8"?>
<ds:datastoreItem xmlns:ds="http://schemas.openxmlformats.org/officeDocument/2006/customXml" ds:itemID="{B63FAD07-A7EC-4FAA-88E9-06848F368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3743</TotalTime>
  <Pages>29</Pages>
  <Words>7270</Words>
  <Characters>42175</Characters>
  <Application>Microsoft Office Word</Application>
  <DocSecurity>0</DocSecurity>
  <Lines>1221</Lines>
  <Paragraphs>660</Paragraphs>
  <ScaleCrop>false</ScaleCrop>
  <HeadingPairs>
    <vt:vector size="2" baseType="variant">
      <vt:variant>
        <vt:lpstr>Title</vt:lpstr>
      </vt:variant>
      <vt:variant>
        <vt:i4>1</vt:i4>
      </vt:variant>
    </vt:vector>
  </HeadingPairs>
  <TitlesOfParts>
    <vt:vector size="1" baseType="lpstr">
      <vt:lpstr>PROTOCOL TITLE</vt:lpstr>
    </vt:vector>
  </TitlesOfParts>
  <Company>Cancer Institute NSW</Company>
  <LinksUpToDate>false</LinksUpToDate>
  <CharactersWithSpaces>49057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TITLE</dc:title>
  <dc:subject/>
  <dc:creator>Sallie Pearson</dc:creator>
  <cp:keywords/>
  <cp:lastModifiedBy>Hao Chen</cp:lastModifiedBy>
  <cp:revision>15</cp:revision>
  <cp:lastPrinted>2021-09-13T04:06:00Z</cp:lastPrinted>
  <dcterms:created xsi:type="dcterms:W3CDTF">2023-10-05T05:41:00Z</dcterms:created>
  <dcterms:modified xsi:type="dcterms:W3CDTF">2023-10-09T01:55:00Z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0x01010093C5D1983B06A24D9E2232A06E924615</vt:lpwstr>
  </property>
  <property fmtid="{D5CDD505-2E9C-101B-9397-08002B2CF9AE}" pid="3" name="MSIP_Label_8c3d088b-6243-4963-a2e2-8b321ab7f8fc_Enabled">
    <vt:lpwstr>true</vt:lpwstr>
  </property>
  <property fmtid="{D5CDD505-2E9C-101B-9397-08002B2CF9AE}" pid="4" name="MSIP_Label_8c3d088b-6243-4963-a2e2-8b321ab7f8fc_SetDate">
    <vt:lpwstr>2022-02-03T05:38:22Z</vt:lpwstr>
  </property>
  <property fmtid="{D5CDD505-2E9C-101B-9397-08002B2CF9AE}" pid="5" name="MSIP_Label_8c3d088b-6243-4963-a2e2-8b321ab7f8fc_Method">
    <vt:lpwstr>Standard</vt:lpwstr>
  </property>
  <property fmtid="{D5CDD505-2E9C-101B-9397-08002B2CF9AE}" pid="6" name="MSIP_Label_8c3d088b-6243-4963-a2e2-8b321ab7f8fc_Name">
    <vt:lpwstr>Trusted</vt:lpwstr>
  </property>
  <property fmtid="{D5CDD505-2E9C-101B-9397-08002B2CF9AE}" pid="7" name="MSIP_Label_8c3d088b-6243-4963-a2e2-8b321ab7f8fc_SiteId">
    <vt:lpwstr>d1323671-cdbe-4417-b4d4-bdb24b51316b</vt:lpwstr>
  </property>
  <property fmtid="{D5CDD505-2E9C-101B-9397-08002B2CF9AE}" pid="8" name="MSIP_Label_8c3d088b-6243-4963-a2e2-8b321ab7f8fc_ActionId">
    <vt:lpwstr>f20ebbe3-e322-4eed-ac74-0000af57cb4f</vt:lpwstr>
  </property>
  <property fmtid="{D5CDD505-2E9C-101B-9397-08002B2CF9AE}" pid="9" name="MSIP_Label_8c3d088b-6243-4963-a2e2-8b321ab7f8fc_ContentBits">
    <vt:lpwstr>1</vt:lpwstr>
  </property>
  <property fmtid="{D5CDD505-2E9C-101B-9397-08002B2CF9AE}" pid="10" name="GrammarlyDocumentId">
    <vt:lpwstr>0498873b920429c8f689eb63262df63392c09405d3d652b8dec0dc7fc20689e2</vt:lpwstr>
  </property>
</Properties>
</file>